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15502180"/>
    <w:bookmarkStart w:id="1" w:name="_Toc315502237"/>
    <w:bookmarkStart w:id="2" w:name="_Toc315502252"/>
    <w:bookmarkStart w:id="3" w:name="_Toc315740510"/>
    <w:p w14:paraId="72BDAAC8" w14:textId="387B07E8" w:rsidR="00522351" w:rsidRPr="0065705B" w:rsidRDefault="00B73470" w:rsidP="00FE1709">
      <w:r w:rsidRPr="008119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CE53E0" wp14:editId="2974C29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70798" cy="7553325"/>
                <wp:effectExtent l="0" t="0" r="0" b="9525"/>
                <wp:wrapNone/>
                <wp:docPr id="1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0798" cy="7553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020949" w14:textId="77777777" w:rsidR="00E5292A" w:rsidRPr="00EF64B8" w:rsidRDefault="00E5292A" w:rsidP="00EF64B8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bookmarkStart w:id="4" w:name="_GoBack"/>
                            <w:r w:rsidRPr="00EF64B8">
                              <w:rPr>
                                <w:sz w:val="72"/>
                                <w:szCs w:val="72"/>
                              </w:rPr>
                              <w:t xml:space="preserve">ISA-95 </w:t>
                            </w:r>
                            <w:proofErr w:type="spellStart"/>
                            <w:r w:rsidRPr="00EF64B8">
                              <w:rPr>
                                <w:sz w:val="72"/>
                                <w:szCs w:val="72"/>
                              </w:rPr>
                              <w:t>Mfg</w:t>
                            </w:r>
                            <w:proofErr w:type="spellEnd"/>
                            <w:r w:rsidRPr="00EF64B8">
                              <w:rPr>
                                <w:sz w:val="72"/>
                                <w:szCs w:val="72"/>
                              </w:rPr>
                              <w:t xml:space="preserve"> Events</w:t>
                            </w:r>
                          </w:p>
                          <w:bookmarkEnd w:id="4"/>
                          <w:p w14:paraId="492B1281" w14:textId="37E7E131" w:rsidR="00E5292A" w:rsidRPr="00EF64B8" w:rsidRDefault="00E5292A" w:rsidP="00EF64B8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EF64B8">
                              <w:rPr>
                                <w:sz w:val="72"/>
                                <w:szCs w:val="72"/>
                              </w:rPr>
                              <w:t>Draft 0.99.8</w:t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  <w:t>6</w:t>
                            </w:r>
                          </w:p>
                          <w:p w14:paraId="1471C8AA" w14:textId="15ED7447" w:rsidR="00E5292A" w:rsidRPr="00EF64B8" w:rsidRDefault="00E5292A" w:rsidP="00FE170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F64B8">
                              <w:rPr>
                                <w:sz w:val="24"/>
                                <w:szCs w:val="24"/>
                              </w:rPr>
                              <w:t xml:space="preserve">This is not a tech report.  It is simply a concept and definition development paper for the working group to determine additions to in existing ISA-95 parts in a single paper.  </w:t>
                            </w:r>
                          </w:p>
                          <w:p w14:paraId="6C2BE784" w14:textId="77777777" w:rsidR="00E5292A" w:rsidRPr="00EF64B8" w:rsidRDefault="00E5292A" w:rsidP="00FE170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F64B8">
                              <w:rPr>
                                <w:sz w:val="24"/>
                                <w:szCs w:val="24"/>
                              </w:rPr>
                              <w:t>Once the working group agrees on the concepts and definitions, we will write comments for updates to specific sections in specific parts.</w:t>
                            </w:r>
                          </w:p>
                          <w:p w14:paraId="6B5D90E9" w14:textId="77777777" w:rsidR="00E5292A" w:rsidRDefault="00E5292A" w:rsidP="00FE1709"/>
                          <w:p w14:paraId="66D57710" w14:textId="77777777" w:rsidR="00E5292A" w:rsidRPr="007223F3" w:rsidRDefault="00E5292A" w:rsidP="00B73470">
                            <w:pPr>
                              <w:pStyle w:val="PARAGRAPH"/>
                              <w:rPr>
                                <w:lang w:val="es-ES"/>
                              </w:rPr>
                            </w:pPr>
                            <w:r w:rsidRPr="007223F3">
                              <w:rPr>
                                <w:lang w:val="es-ES"/>
                              </w:rPr>
                              <w:t>ANSI/ISA-95.00.02-ed3 WD01 (ISA 95.00.02 ed2Mod)</w:t>
                            </w:r>
                          </w:p>
                          <w:p w14:paraId="26458272" w14:textId="77777777" w:rsidR="00E5292A" w:rsidRDefault="00E5292A" w:rsidP="00B73470">
                            <w:pPr>
                              <w:pStyle w:val="PARAGRAPH"/>
                            </w:pPr>
                            <w:r>
                              <w:t>Enterprise-Control System Integration − Part 2: Object Model Attributes</w:t>
                            </w:r>
                          </w:p>
                          <w:p w14:paraId="53AA1CE4" w14:textId="51928708" w:rsidR="00E5292A" w:rsidRDefault="00E5292A" w:rsidP="00B73470">
                            <w:pPr>
                              <w:pStyle w:val="PARAGRAPH"/>
                            </w:pPr>
                            <w:proofErr w:type="gramStart"/>
                            <w:r>
                              <w:t>Copyright © 2016 by the International Society of Automation (ISA).</w:t>
                            </w:r>
                            <w:proofErr w:type="gramEnd"/>
                            <w:r>
                              <w:t xml:space="preserve"> All rights reserved. </w:t>
                            </w:r>
                            <w:proofErr w:type="gramStart"/>
                            <w:r>
                              <w:t>Not for resale.</w:t>
                            </w:r>
                            <w:proofErr w:type="gramEnd"/>
                            <w:r>
                              <w:t xml:space="preserve"> No part of this publication may be reproduced, stored in a retrieval system, or transmitted in any form or by any means (electronic mechanical, photocopying, recording, or otherwise), without the prior written permission of the Publisher.</w:t>
                            </w:r>
                          </w:p>
                          <w:p w14:paraId="402329A0" w14:textId="77777777" w:rsidR="00E5292A" w:rsidRPr="00854172" w:rsidRDefault="00E5292A" w:rsidP="00B73470">
                            <w:pPr>
                              <w:pStyle w:val="PARAGRAPH"/>
                              <w:jc w:val="left"/>
                            </w:pPr>
                            <w:r>
                              <w:t>ISA</w:t>
                            </w:r>
                            <w:r>
                              <w:br/>
                              <w:t>67 Alexander Drive</w:t>
                            </w:r>
                            <w:r>
                              <w:br/>
                              <w:t>P.O. Box 12277</w:t>
                            </w:r>
                            <w:r>
                              <w:br/>
                              <w:t>Research Triangle Park, North Carolina 27709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FCE53E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0;width:485.9pt;height:594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" filled="f" stroked="f">
                <v:textbox>
                  <w:txbxContent>
                    <w:p w14:paraId="60020949" w14:textId="77777777" w:rsidR="00E5292A" w:rsidRPr="00EF64B8" w:rsidRDefault="00E5292A" w:rsidP="00EF64B8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EF64B8">
                        <w:rPr>
                          <w:sz w:val="72"/>
                          <w:szCs w:val="72"/>
                        </w:rPr>
                        <w:t>ISA-95 Mfg Events</w:t>
                      </w:r>
                    </w:p>
                    <w:p w14:paraId="492B1281" w14:textId="37E7E131" w:rsidR="00E5292A" w:rsidRPr="00EF64B8" w:rsidRDefault="00E5292A" w:rsidP="00EF64B8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EF64B8">
                        <w:rPr>
                          <w:sz w:val="72"/>
                          <w:szCs w:val="72"/>
                        </w:rPr>
                        <w:t>Draft 0.99.8</w:t>
                      </w:r>
                      <w:r>
                        <w:rPr>
                          <w:sz w:val="72"/>
                          <w:szCs w:val="72"/>
                        </w:rPr>
                        <w:t>6</w:t>
                      </w:r>
                    </w:p>
                    <w:p w14:paraId="1471C8AA" w14:textId="15ED7447" w:rsidR="00E5292A" w:rsidRPr="00EF64B8" w:rsidRDefault="00E5292A" w:rsidP="00FE1709">
                      <w:pPr>
                        <w:rPr>
                          <w:sz w:val="24"/>
                          <w:szCs w:val="24"/>
                        </w:rPr>
                      </w:pPr>
                      <w:r w:rsidRPr="00EF64B8">
                        <w:rPr>
                          <w:sz w:val="24"/>
                          <w:szCs w:val="24"/>
                        </w:rPr>
                        <w:t xml:space="preserve">This is not a tech report.  It is simply a concept and definition development paper for the working group to determine additions to in existing ISA-95 parts in a single paper.  </w:t>
                      </w:r>
                    </w:p>
                    <w:p w14:paraId="6C2BE784" w14:textId="77777777" w:rsidR="00E5292A" w:rsidRPr="00EF64B8" w:rsidRDefault="00E5292A" w:rsidP="00FE1709">
                      <w:pPr>
                        <w:rPr>
                          <w:sz w:val="24"/>
                          <w:szCs w:val="24"/>
                        </w:rPr>
                      </w:pPr>
                      <w:r w:rsidRPr="00EF64B8">
                        <w:rPr>
                          <w:sz w:val="24"/>
                          <w:szCs w:val="24"/>
                        </w:rPr>
                        <w:t>Once the working group agrees on the concepts and definitions, we will write comments for updates to specific sections in specific parts.</w:t>
                      </w:r>
                    </w:p>
                    <w:p w14:paraId="6B5D90E9" w14:textId="77777777" w:rsidR="00E5292A" w:rsidRDefault="00E5292A" w:rsidP="00FE1709"/>
                    <w:p w14:paraId="66D57710" w14:textId="77777777" w:rsidR="00E5292A" w:rsidRPr="007223F3" w:rsidRDefault="00E5292A" w:rsidP="00B73470">
                      <w:pPr>
                        <w:pStyle w:val="PARAGRAPH"/>
                        <w:rPr>
                          <w:lang w:val="es-ES"/>
                        </w:rPr>
                      </w:pPr>
                      <w:r w:rsidRPr="007223F3">
                        <w:rPr>
                          <w:lang w:val="es-ES"/>
                        </w:rPr>
                        <w:t>ANSI/ISA-95.00.02-ed3 WD01 (ISA 95.00.02 ed2Mod)</w:t>
                      </w:r>
                    </w:p>
                    <w:p w14:paraId="26458272" w14:textId="77777777" w:rsidR="00E5292A" w:rsidRDefault="00E5292A" w:rsidP="00B73470">
                      <w:pPr>
                        <w:pStyle w:val="PARAGRAPH"/>
                      </w:pPr>
                      <w:r>
                        <w:t>Enterprise-Control System Integration − Part 2: Object Model Attributes</w:t>
                      </w:r>
                    </w:p>
                    <w:p w14:paraId="53AA1CE4" w14:textId="51928708" w:rsidR="00E5292A" w:rsidRDefault="00E5292A" w:rsidP="00B73470">
                      <w:pPr>
                        <w:pStyle w:val="PARAGRAPH"/>
                      </w:pPr>
                      <w:r>
                        <w:t>Copyright © 2016 by the International Society of Automation (ISA). All rights reserved. Not for resale. No part of this publication may be reproduced, stored in a retrieval system, or transmitted in any form or by any means (electronic mechanical, photocopying, recording, or otherwise), without the prior written permission of the Publisher.</w:t>
                      </w:r>
                    </w:p>
                    <w:p w14:paraId="402329A0" w14:textId="77777777" w:rsidR="00E5292A" w:rsidRPr="00854172" w:rsidRDefault="00E5292A" w:rsidP="00B73470">
                      <w:pPr>
                        <w:pStyle w:val="PARAGRAPH"/>
                        <w:jc w:val="left"/>
                      </w:pPr>
                      <w:r>
                        <w:t>ISA</w:t>
                      </w:r>
                      <w:r>
                        <w:br/>
                        <w:t>67 Alexander Drive</w:t>
                      </w:r>
                      <w:r>
                        <w:br/>
                        <w:t>P.O. Box 12277</w:t>
                      </w:r>
                      <w:r>
                        <w:br/>
                        <w:t>Research Triangle Park, North Carolina 27709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4DBFA7" w14:textId="77777777" w:rsidR="00522351" w:rsidRPr="0065705B" w:rsidRDefault="00522351" w:rsidP="00FE1709"/>
    <w:p w14:paraId="15E00C66" w14:textId="279731B0" w:rsidR="00115778" w:rsidRPr="0065705B" w:rsidRDefault="00115778" w:rsidP="00FE1709">
      <w:pPr>
        <w:rPr>
          <w:lang w:val="en-US"/>
        </w:rPr>
      </w:pPr>
    </w:p>
    <w:bookmarkEnd w:id="0"/>
    <w:bookmarkEnd w:id="1"/>
    <w:bookmarkEnd w:id="2"/>
    <w:bookmarkEnd w:id="3"/>
    <w:p w14:paraId="0A9009B9" w14:textId="77777777" w:rsidR="00115778" w:rsidRPr="0065705B" w:rsidRDefault="00115778" w:rsidP="00FE1709">
      <w:pPr>
        <w:rPr>
          <w:lang w:val="en-US"/>
        </w:rPr>
      </w:pPr>
    </w:p>
    <w:p w14:paraId="52D1AC96" w14:textId="77777777" w:rsidR="00115778" w:rsidRPr="0065705B" w:rsidRDefault="00115778" w:rsidP="00FE1709"/>
    <w:p w14:paraId="50D6E10A" w14:textId="77777777" w:rsidR="00115778" w:rsidRPr="0065705B" w:rsidRDefault="00115778" w:rsidP="00FE1709"/>
    <w:p w14:paraId="5E8421B6" w14:textId="77777777" w:rsidR="00115778" w:rsidRPr="0065705B" w:rsidRDefault="00115778" w:rsidP="00FE1709"/>
    <w:p w14:paraId="0E0E1E3C" w14:textId="77777777" w:rsidR="00115778" w:rsidRPr="0065705B" w:rsidRDefault="00115778" w:rsidP="00FE1709"/>
    <w:p w14:paraId="4EAA927A" w14:textId="77777777" w:rsidR="00115778" w:rsidRPr="0065705B" w:rsidRDefault="00115778" w:rsidP="00FE1709"/>
    <w:p w14:paraId="00C23262" w14:textId="77777777" w:rsidR="00115778" w:rsidRPr="0065705B" w:rsidRDefault="00115778" w:rsidP="00FE1709"/>
    <w:p w14:paraId="351387D5" w14:textId="77777777" w:rsidR="00115778" w:rsidRPr="0065705B" w:rsidRDefault="00115778" w:rsidP="00FE1709"/>
    <w:p w14:paraId="494ED2FE" w14:textId="77777777" w:rsidR="00115778" w:rsidRPr="0065705B" w:rsidRDefault="00115778" w:rsidP="00FE1709"/>
    <w:p w14:paraId="70012CBB" w14:textId="77777777" w:rsidR="00115778" w:rsidRPr="0065705B" w:rsidRDefault="00115778" w:rsidP="00FE1709"/>
    <w:p w14:paraId="6C04F480" w14:textId="77777777" w:rsidR="009A4ECB" w:rsidRPr="0065705B" w:rsidRDefault="009A4ECB" w:rsidP="00FE1709"/>
    <w:p w14:paraId="70D60857" w14:textId="77777777" w:rsidR="00A86658" w:rsidRDefault="00A86658" w:rsidP="00FE1709">
      <w:pPr>
        <w:rPr>
          <w:lang w:val="en-US"/>
        </w:rPr>
      </w:pPr>
    </w:p>
    <w:p w14:paraId="5E0ADCAD" w14:textId="77777777" w:rsidR="00A86658" w:rsidRDefault="00A86658" w:rsidP="00FE1709">
      <w:pPr>
        <w:rPr>
          <w:lang w:val="en-US"/>
        </w:rPr>
      </w:pPr>
    </w:p>
    <w:p w14:paraId="61C0C86A" w14:textId="77777777" w:rsidR="00A86658" w:rsidRDefault="00A86658" w:rsidP="00FE1709">
      <w:pPr>
        <w:rPr>
          <w:lang w:val="en-US"/>
        </w:rPr>
      </w:pPr>
    </w:p>
    <w:p w14:paraId="3BD5761B" w14:textId="77777777" w:rsidR="00A86658" w:rsidRDefault="00A86658" w:rsidP="00FE1709">
      <w:pPr>
        <w:rPr>
          <w:lang w:val="en-US"/>
        </w:rPr>
      </w:pPr>
    </w:p>
    <w:p w14:paraId="4A8792EB" w14:textId="77777777" w:rsidR="005F7F7B" w:rsidRDefault="00DA48BA" w:rsidP="00FE1709">
      <w:pPr>
        <w:rPr>
          <w:lang w:val="en-US"/>
        </w:rPr>
      </w:pPr>
      <w:r w:rsidRPr="0065705B">
        <w:rPr>
          <w:lang w:val="en-US"/>
        </w:rPr>
        <w:br w:type="page"/>
      </w:r>
    </w:p>
    <w:p w14:paraId="252859CC" w14:textId="25B84B19" w:rsidR="00A67221" w:rsidRPr="00A67221" w:rsidRDefault="00A67221" w:rsidP="00A67221">
      <w:pPr>
        <w:pStyle w:val="TOC1"/>
      </w:pPr>
      <w:r w:rsidRPr="00EF64B8">
        <w:rPr>
          <w:b/>
          <w:sz w:val="20"/>
          <w:szCs w:val="20"/>
        </w:rPr>
        <w:lastRenderedPageBreak/>
        <w:t>Table of Context</w:t>
      </w:r>
    </w:p>
    <w:p w14:paraId="3FF59123" w14:textId="77777777" w:rsidR="00EF64B8" w:rsidRDefault="00A67221">
      <w:pPr>
        <w:pStyle w:val="TOC1"/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r>
        <w:rPr>
          <w:b/>
          <w:sz w:val="20"/>
        </w:rPr>
        <w:fldChar w:fldCharType="begin"/>
      </w:r>
      <w:r>
        <w:rPr>
          <w:b/>
          <w:sz w:val="20"/>
        </w:rPr>
        <w:instrText xml:space="preserve"> TOC \o "1-2" </w:instrText>
      </w:r>
      <w:r>
        <w:rPr>
          <w:b/>
          <w:sz w:val="20"/>
        </w:rPr>
        <w:fldChar w:fldCharType="separate"/>
      </w:r>
      <w:r w:rsidR="00EF64B8">
        <w:rPr>
          <w:noProof/>
        </w:rPr>
        <w:t>1</w:t>
      </w:r>
      <w:r w:rsidR="00EF64B8"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  <w:tab/>
      </w:r>
      <w:r w:rsidR="00EF64B8">
        <w:rPr>
          <w:noProof/>
        </w:rPr>
        <w:t>Overview</w:t>
      </w:r>
      <w:r w:rsidR="00EF64B8">
        <w:rPr>
          <w:noProof/>
        </w:rPr>
        <w:tab/>
      </w:r>
      <w:r w:rsidR="00EF64B8">
        <w:rPr>
          <w:noProof/>
        </w:rPr>
        <w:fldChar w:fldCharType="begin"/>
      </w:r>
      <w:r w:rsidR="00EF64B8">
        <w:rPr>
          <w:noProof/>
        </w:rPr>
        <w:instrText xml:space="preserve"> PAGEREF _Toc446785466 \h </w:instrText>
      </w:r>
      <w:r w:rsidR="00EF64B8">
        <w:rPr>
          <w:noProof/>
        </w:rPr>
      </w:r>
      <w:r w:rsidR="00EF64B8">
        <w:rPr>
          <w:noProof/>
        </w:rPr>
        <w:fldChar w:fldCharType="separate"/>
      </w:r>
      <w:r w:rsidR="00EF64B8">
        <w:rPr>
          <w:noProof/>
        </w:rPr>
        <w:t>4</w:t>
      </w:r>
      <w:r w:rsidR="00EF64B8">
        <w:rPr>
          <w:noProof/>
        </w:rPr>
        <w:fldChar w:fldCharType="end"/>
      </w:r>
    </w:p>
    <w:p w14:paraId="4ACDD4D7" w14:textId="77777777" w:rsidR="00EF64B8" w:rsidRDefault="00EF64B8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pacing w:val="0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pacing w:val="0"/>
        </w:rPr>
        <w:tab/>
      </w:r>
      <w:r>
        <w:rPr>
          <w:noProof/>
        </w:rPr>
        <w:t>Problem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_Toc446785467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6B0FE0" w14:textId="77777777" w:rsidR="00EF64B8" w:rsidRDefault="00EF64B8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pacing w:val="0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pacing w:val="0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_Toc446785468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4CE111" w14:textId="77777777" w:rsidR="00EF64B8" w:rsidRDefault="00EF64B8">
      <w:pPr>
        <w:pStyle w:val="TOC1"/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  <w:tab/>
      </w:r>
      <w:r>
        <w:rPr>
          <w:noProof/>
        </w:rPr>
        <w:t>Definitions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_Toc446785469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62F0BD" w14:textId="77777777" w:rsidR="00EF64B8" w:rsidRDefault="00EF64B8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pacing w:val="0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pacing w:val="0"/>
        </w:rPr>
        <w:tab/>
      </w:r>
      <w:r>
        <w:rPr>
          <w:noProof/>
        </w:rPr>
        <w:t>Event driven architecture (EDA)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_Toc446785470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DBA58E8" w14:textId="77777777" w:rsidR="00EF64B8" w:rsidRDefault="00EF64B8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pacing w:val="0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pacing w:val="0"/>
        </w:rPr>
        <w:tab/>
      </w:r>
      <w:r>
        <w:rPr>
          <w:noProof/>
        </w:rPr>
        <w:t>Manufacturing event (mfg event)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_Toc446785471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0F17261" w14:textId="77777777" w:rsidR="00EF64B8" w:rsidRDefault="00EF64B8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pacing w:val="0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pacing w:val="0"/>
        </w:rPr>
        <w:tab/>
      </w:r>
      <w:r>
        <w:rPr>
          <w:noProof/>
        </w:rPr>
        <w:t>Manufacturing event record (mfg event record)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_Toc446785472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9BDD2A0" w14:textId="77777777" w:rsidR="00EF64B8" w:rsidRDefault="00EF64B8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pacing w:val="0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pacing w:val="0"/>
        </w:rPr>
        <w:tab/>
      </w:r>
      <w:r>
        <w:rPr>
          <w:noProof/>
        </w:rPr>
        <w:t>ISA-95 object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_Toc446785473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246005E" w14:textId="77777777" w:rsidR="00EF64B8" w:rsidRDefault="00EF64B8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pacing w:val="0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spacing w:val="0"/>
        </w:rPr>
        <w:tab/>
      </w:r>
      <w:r>
        <w:rPr>
          <w:noProof/>
        </w:rPr>
        <w:t>Manufacturing event definition (mfg event definition)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_Toc446785474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288F17C" w14:textId="77777777" w:rsidR="00EF64B8" w:rsidRDefault="00EF64B8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pacing w:val="0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noProof/>
          <w:spacing w:val="0"/>
        </w:rPr>
        <w:tab/>
      </w:r>
      <w:r>
        <w:rPr>
          <w:noProof/>
        </w:rPr>
        <w:t>Manufacturing event definition record specification (mfg event definition record specification)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_Toc446785475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AA50BFF" w14:textId="77777777" w:rsidR="00EF64B8" w:rsidRDefault="00EF64B8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pacing w:val="0"/>
        </w:rPr>
      </w:pPr>
      <w:r>
        <w:rPr>
          <w:noProof/>
        </w:rPr>
        <w:t>2.7</w:t>
      </w:r>
      <w:r>
        <w:rPr>
          <w:rFonts w:asciiTheme="minorHAnsi" w:eastAsiaTheme="minorEastAsia" w:hAnsiTheme="minorHAnsi" w:cstheme="minorBidi"/>
          <w:noProof/>
          <w:spacing w:val="0"/>
        </w:rPr>
        <w:tab/>
      </w:r>
      <w:r>
        <w:rPr>
          <w:noProof/>
        </w:rPr>
        <w:t>Manufacturing event class (mfg event class)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_Toc446785476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8CA0954" w14:textId="77777777" w:rsidR="00EF64B8" w:rsidRDefault="00EF64B8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pacing w:val="0"/>
        </w:rPr>
      </w:pPr>
      <w:r>
        <w:rPr>
          <w:noProof/>
        </w:rPr>
        <w:t>2.8</w:t>
      </w:r>
      <w:r>
        <w:rPr>
          <w:rFonts w:asciiTheme="minorHAnsi" w:eastAsiaTheme="minorEastAsia" w:hAnsiTheme="minorHAnsi" w:cstheme="minorBidi"/>
          <w:noProof/>
          <w:spacing w:val="0"/>
        </w:rPr>
        <w:tab/>
      </w:r>
      <w:r>
        <w:rPr>
          <w:noProof/>
        </w:rPr>
        <w:t>Manufacturing event level (mfg event level)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_Toc446785477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9D4D799" w14:textId="77777777" w:rsidR="00EF64B8" w:rsidRDefault="00EF64B8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pacing w:val="0"/>
        </w:rPr>
      </w:pPr>
      <w:r>
        <w:rPr>
          <w:noProof/>
        </w:rPr>
        <w:t>2.9</w:t>
      </w:r>
      <w:r>
        <w:rPr>
          <w:rFonts w:asciiTheme="minorHAnsi" w:eastAsiaTheme="minorEastAsia" w:hAnsiTheme="minorHAnsi" w:cstheme="minorBidi"/>
          <w:noProof/>
          <w:spacing w:val="0"/>
        </w:rPr>
        <w:tab/>
      </w:r>
      <w:r>
        <w:rPr>
          <w:noProof/>
        </w:rPr>
        <w:t>Pre-defined objects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_Toc446785478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55FDAA0" w14:textId="77777777" w:rsidR="00EF64B8" w:rsidRDefault="00EF64B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pacing w:val="0"/>
        </w:rPr>
      </w:pPr>
      <w:r>
        <w:rPr>
          <w:noProof/>
        </w:rPr>
        <w:t>2.10</w:t>
      </w:r>
      <w:r>
        <w:rPr>
          <w:rFonts w:asciiTheme="minorHAnsi" w:eastAsiaTheme="minorEastAsia" w:hAnsiTheme="minorHAnsi" w:cstheme="minorBidi"/>
          <w:noProof/>
          <w:spacing w:val="0"/>
        </w:rPr>
        <w:tab/>
      </w:r>
      <w:r>
        <w:rPr>
          <w:noProof/>
        </w:rPr>
        <w:t>Manufacturing profile (mfg profile) (Under development as proposed Part 8, ISA-95 Mfg Profile)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_Toc446785479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953285C" w14:textId="77777777" w:rsidR="00EF64B8" w:rsidRDefault="00EF64B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pacing w:val="0"/>
        </w:rPr>
      </w:pPr>
      <w:r>
        <w:rPr>
          <w:noProof/>
        </w:rPr>
        <w:t>2.11</w:t>
      </w:r>
      <w:r>
        <w:rPr>
          <w:rFonts w:asciiTheme="minorHAnsi" w:eastAsiaTheme="minorEastAsia" w:hAnsiTheme="minorHAnsi" w:cstheme="minorBidi"/>
          <w:noProof/>
          <w:spacing w:val="0"/>
        </w:rPr>
        <w:tab/>
      </w:r>
      <w:r>
        <w:rPr>
          <w:noProof/>
        </w:rPr>
        <w:t>Manufacturing profile scope (mfg profile scope) (Under development as proposed Part 8, ISA-95 Mfg Profile)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_Toc446785480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6400B0A" w14:textId="77777777" w:rsidR="00EF64B8" w:rsidRDefault="00EF64B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pacing w:val="0"/>
        </w:rPr>
      </w:pPr>
      <w:r>
        <w:rPr>
          <w:noProof/>
        </w:rPr>
        <w:t>2.12</w:t>
      </w:r>
      <w:r>
        <w:rPr>
          <w:rFonts w:asciiTheme="minorHAnsi" w:eastAsiaTheme="minorEastAsia" w:hAnsiTheme="minorHAnsi" w:cstheme="minorBidi"/>
          <w:noProof/>
          <w:spacing w:val="0"/>
        </w:rPr>
        <w:tab/>
      </w:r>
      <w:r>
        <w:rPr>
          <w:noProof/>
        </w:rPr>
        <w:t>Manufacturing event profile (mfg event profile)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_Toc446785481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1F472A0" w14:textId="77777777" w:rsidR="00EF64B8" w:rsidRDefault="00EF64B8">
      <w:pPr>
        <w:pStyle w:val="TOC1"/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  <w:tab/>
      </w:r>
      <w:r>
        <w:rPr>
          <w:noProof/>
        </w:rPr>
        <w:t>Manufacturing event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_Toc446785482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9DE1E7E" w14:textId="77777777" w:rsidR="00EF64B8" w:rsidRDefault="00EF64B8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pacing w:val="0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pacing w:val="0"/>
        </w:rPr>
        <w:tab/>
      </w:r>
      <w:r>
        <w:rPr>
          <w:noProof/>
        </w:rPr>
        <w:t>Mfg event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_Toc446785483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944B4B9" w14:textId="77777777" w:rsidR="00EF64B8" w:rsidRDefault="00EF64B8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pacing w:val="0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pacing w:val="0"/>
        </w:rPr>
        <w:tab/>
      </w:r>
      <w:r>
        <w:rPr>
          <w:noProof/>
        </w:rPr>
        <w:t>Mfg event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_Toc446785484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BD5D4BB" w14:textId="77777777" w:rsidR="00EF64B8" w:rsidRDefault="00EF64B8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pacing w:val="0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pacing w:val="0"/>
        </w:rPr>
        <w:tab/>
      </w:r>
      <w:r>
        <w:rPr>
          <w:noProof/>
        </w:rPr>
        <w:t>Mfg event 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_Toc446785485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54ED443" w14:textId="77777777" w:rsidR="00EF64B8" w:rsidRDefault="00EF64B8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pacing w:val="0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pacing w:val="0"/>
        </w:rPr>
        <w:tab/>
      </w:r>
      <w:r>
        <w:rPr>
          <w:noProof/>
        </w:rPr>
        <w:t>Mfg event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_Toc446785486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C31EF5E" w14:textId="77777777" w:rsidR="00EF64B8" w:rsidRDefault="00EF64B8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pacing w:val="0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pacing w:val="0"/>
        </w:rPr>
        <w:tab/>
      </w:r>
      <w:r>
        <w:rPr>
          <w:noProof/>
        </w:rPr>
        <w:t>Mfg Event Profile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_Toc446785487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2B8F1F8" w14:textId="77777777" w:rsidR="00EF64B8" w:rsidRDefault="00EF64B8">
      <w:pPr>
        <w:pStyle w:val="TOC1"/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  <w:tab/>
      </w:r>
      <w:r>
        <w:rPr>
          <w:noProof/>
        </w:rPr>
        <w:t>ISA-95 manufacturing event object relationships and attributes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_Toc446785488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2C2784A5" w14:textId="77777777" w:rsidR="00EF64B8" w:rsidRDefault="00EF64B8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pacing w:val="0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pacing w:val="0"/>
        </w:rPr>
        <w:tab/>
      </w:r>
      <w:r>
        <w:rPr>
          <w:noProof/>
        </w:rPr>
        <w:t>Mfg event relationships and attributes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_Toc446785489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031887B6" w14:textId="77777777" w:rsidR="00EF64B8" w:rsidRDefault="00EF64B8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pacing w:val="0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pacing w:val="0"/>
        </w:rPr>
        <w:tab/>
      </w:r>
      <w:r>
        <w:rPr>
          <w:noProof/>
        </w:rPr>
        <w:t>Mfg event property relationships and attributes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_Toc446785490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F1AF575" w14:textId="77777777" w:rsidR="00EF64B8" w:rsidRDefault="00EF64B8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pacing w:val="0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pacing w:val="0"/>
        </w:rPr>
        <w:tab/>
      </w:r>
      <w:r>
        <w:rPr>
          <w:noProof/>
        </w:rPr>
        <w:t>Mfg event record relationships and attributes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_Toc446785491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28476705" w14:textId="77777777" w:rsidR="00EF64B8" w:rsidRDefault="00EF64B8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pacing w:val="0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pacing w:val="0"/>
        </w:rPr>
        <w:tab/>
      </w:r>
      <w:r>
        <w:rPr>
          <w:noProof/>
        </w:rPr>
        <w:t>ISA-95 object relationships and attributes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_Toc446785492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5647E94E" w14:textId="77777777" w:rsidR="00EF64B8" w:rsidRDefault="00EF64B8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pacing w:val="0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spacing w:val="0"/>
        </w:rPr>
        <w:tab/>
      </w:r>
      <w:r>
        <w:rPr>
          <w:noProof/>
        </w:rPr>
        <w:t>Mfg event definition relationships and attributes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_Toc446785493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1FCE41E9" w14:textId="77777777" w:rsidR="00EF64B8" w:rsidRDefault="00EF64B8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pacing w:val="0"/>
        </w:rPr>
      </w:pPr>
      <w:r>
        <w:rPr>
          <w:noProof/>
        </w:rPr>
        <w:t>4.6</w:t>
      </w:r>
      <w:r>
        <w:rPr>
          <w:rFonts w:asciiTheme="minorHAnsi" w:eastAsiaTheme="minorEastAsia" w:hAnsiTheme="minorHAnsi" w:cstheme="minorBidi"/>
          <w:noProof/>
          <w:spacing w:val="0"/>
        </w:rPr>
        <w:tab/>
      </w:r>
      <w:r>
        <w:rPr>
          <w:noProof/>
        </w:rPr>
        <w:t>Mfg event definition property relationships and attributes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_Toc446785494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46C342B0" w14:textId="77777777" w:rsidR="00EF64B8" w:rsidRDefault="00EF64B8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pacing w:val="0"/>
        </w:rPr>
      </w:pPr>
      <w:r>
        <w:rPr>
          <w:noProof/>
        </w:rPr>
        <w:t>4.7</w:t>
      </w:r>
      <w:r>
        <w:rPr>
          <w:rFonts w:asciiTheme="minorHAnsi" w:eastAsiaTheme="minorEastAsia" w:hAnsiTheme="minorHAnsi" w:cstheme="minorBidi"/>
          <w:noProof/>
          <w:spacing w:val="0"/>
        </w:rPr>
        <w:tab/>
      </w:r>
      <w:r>
        <w:rPr>
          <w:noProof/>
        </w:rPr>
        <w:t>Mfg event definition record specification relationships and attributes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_Toc446785495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4BE238DF" w14:textId="77777777" w:rsidR="00EF64B8" w:rsidRDefault="00EF64B8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pacing w:val="0"/>
        </w:rPr>
      </w:pPr>
      <w:r>
        <w:rPr>
          <w:noProof/>
        </w:rPr>
        <w:t>4.8</w:t>
      </w:r>
      <w:r>
        <w:rPr>
          <w:rFonts w:asciiTheme="minorHAnsi" w:eastAsiaTheme="minorEastAsia" w:hAnsiTheme="minorHAnsi" w:cstheme="minorBidi"/>
          <w:noProof/>
          <w:spacing w:val="0"/>
        </w:rPr>
        <w:tab/>
      </w:r>
      <w:r>
        <w:rPr>
          <w:noProof/>
        </w:rPr>
        <w:t>Mfg event class relationships and attributes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_Toc446785496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0ACA22C" w14:textId="77777777" w:rsidR="00EF64B8" w:rsidRDefault="00EF64B8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pacing w:val="0"/>
        </w:rPr>
      </w:pPr>
      <w:r>
        <w:rPr>
          <w:noProof/>
        </w:rPr>
        <w:t>4.9</w:t>
      </w:r>
      <w:r>
        <w:rPr>
          <w:rFonts w:asciiTheme="minorHAnsi" w:eastAsiaTheme="minorEastAsia" w:hAnsiTheme="minorHAnsi" w:cstheme="minorBidi"/>
          <w:noProof/>
          <w:spacing w:val="0"/>
        </w:rPr>
        <w:tab/>
      </w:r>
      <w:r>
        <w:rPr>
          <w:noProof/>
        </w:rPr>
        <w:t>Mfg event class property relationships and attributes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_Toc446785497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39D63FB0" w14:textId="77777777" w:rsidR="00EF64B8" w:rsidRDefault="00EF64B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pacing w:val="0"/>
        </w:rPr>
      </w:pPr>
      <w:r>
        <w:rPr>
          <w:noProof/>
        </w:rPr>
        <w:t>4.10</w:t>
      </w:r>
      <w:r>
        <w:rPr>
          <w:rFonts w:asciiTheme="minorHAnsi" w:eastAsiaTheme="minorEastAsia" w:hAnsiTheme="minorHAnsi" w:cstheme="minorBidi"/>
          <w:noProof/>
          <w:spacing w:val="0"/>
        </w:rPr>
        <w:tab/>
      </w:r>
      <w:r>
        <w:rPr>
          <w:noProof/>
        </w:rPr>
        <w:t>Mfg event class record specification relationships and attributes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_Toc446785498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2217E095" w14:textId="04A58DA9" w:rsidR="00A67221" w:rsidRDefault="00A67221" w:rsidP="00FE1709">
      <w:pPr>
        <w:rPr>
          <w:shd w:val="clear" w:color="auto" w:fill="auto"/>
          <w:lang w:val="en-US"/>
        </w:rPr>
      </w:pPr>
      <w:r>
        <w:rPr>
          <w:shd w:val="clear" w:color="auto" w:fill="auto"/>
          <w:lang w:val="en-US"/>
        </w:rPr>
        <w:fldChar w:fldCharType="end"/>
      </w:r>
    </w:p>
    <w:p w14:paraId="31735B0C" w14:textId="77777777" w:rsidR="00A67221" w:rsidRDefault="00A67221" w:rsidP="00FE1709">
      <w:pPr>
        <w:rPr>
          <w:shd w:val="clear" w:color="auto" w:fill="auto"/>
          <w:lang w:val="en-US"/>
        </w:rPr>
      </w:pPr>
    </w:p>
    <w:p w14:paraId="2A25B8AD" w14:textId="77777777" w:rsidR="00A67221" w:rsidRDefault="00A67221" w:rsidP="00FE1709">
      <w:pPr>
        <w:rPr>
          <w:shd w:val="clear" w:color="auto" w:fill="auto"/>
          <w:lang w:val="en-US"/>
        </w:rPr>
      </w:pPr>
    </w:p>
    <w:p w14:paraId="042AA057" w14:textId="77777777" w:rsidR="00A67221" w:rsidRDefault="00A67221" w:rsidP="00FE1709">
      <w:pPr>
        <w:rPr>
          <w:shd w:val="clear" w:color="auto" w:fill="auto"/>
          <w:lang w:val="en-US"/>
        </w:rPr>
      </w:pPr>
    </w:p>
    <w:p w14:paraId="7255D4C3" w14:textId="77777777" w:rsidR="00A67221" w:rsidRDefault="00A67221" w:rsidP="00FE1709">
      <w:pPr>
        <w:rPr>
          <w:shd w:val="clear" w:color="auto" w:fill="auto"/>
          <w:lang w:val="en-US"/>
        </w:rPr>
      </w:pPr>
    </w:p>
    <w:p w14:paraId="6B560446" w14:textId="77777777" w:rsidR="00EF64B8" w:rsidRDefault="00EF64B8" w:rsidP="00FE1709">
      <w:pPr>
        <w:rPr>
          <w:shd w:val="clear" w:color="auto" w:fill="auto"/>
          <w:lang w:val="en-US"/>
        </w:rPr>
      </w:pPr>
    </w:p>
    <w:p w14:paraId="5C49E427" w14:textId="090F77CB" w:rsidR="007500C8" w:rsidRPr="00EF64B8" w:rsidRDefault="007500C8" w:rsidP="00FE1709">
      <w:pPr>
        <w:rPr>
          <w:b/>
        </w:rPr>
      </w:pPr>
      <w:r w:rsidRPr="00EF64B8">
        <w:rPr>
          <w:b/>
        </w:rPr>
        <w:lastRenderedPageBreak/>
        <w:t>List of Figures</w:t>
      </w:r>
    </w:p>
    <w:p w14:paraId="1AFDECF5" w14:textId="77777777" w:rsidR="00EF64B8" w:rsidRDefault="00F314F2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pacing w:val="0"/>
          <w:shd w:val="clear" w:color="auto" w:fill="auto"/>
          <w:lang w:val="en-US"/>
        </w:rPr>
      </w:pPr>
      <w:r>
        <w:fldChar w:fldCharType="begin"/>
      </w:r>
      <w:r>
        <w:instrText xml:space="preserve"> TOC \c "Figure" </w:instrText>
      </w:r>
      <w:r>
        <w:fldChar w:fldCharType="separate"/>
      </w:r>
      <w:r w:rsidR="00EF64B8">
        <w:rPr>
          <w:noProof/>
        </w:rPr>
        <w:t>Figure 1 - Mfg event model</w:t>
      </w:r>
      <w:r w:rsidR="00EF64B8">
        <w:rPr>
          <w:noProof/>
        </w:rPr>
        <w:tab/>
      </w:r>
      <w:r w:rsidR="00EF64B8">
        <w:rPr>
          <w:noProof/>
        </w:rPr>
        <w:fldChar w:fldCharType="begin"/>
      </w:r>
      <w:r w:rsidR="00EF64B8">
        <w:rPr>
          <w:noProof/>
        </w:rPr>
        <w:instrText xml:space="preserve"> PAGEREF _Toc446785460 \h </w:instrText>
      </w:r>
      <w:r w:rsidR="00EF64B8">
        <w:rPr>
          <w:noProof/>
        </w:rPr>
      </w:r>
      <w:r w:rsidR="00EF64B8">
        <w:rPr>
          <w:noProof/>
        </w:rPr>
        <w:fldChar w:fldCharType="separate"/>
      </w:r>
      <w:r w:rsidR="00EF64B8">
        <w:rPr>
          <w:noProof/>
        </w:rPr>
        <w:t>10</w:t>
      </w:r>
      <w:r w:rsidR="00EF64B8">
        <w:rPr>
          <w:noProof/>
        </w:rPr>
        <w:fldChar w:fldCharType="end"/>
      </w:r>
    </w:p>
    <w:p w14:paraId="1A78467A" w14:textId="77777777" w:rsidR="00EF64B8" w:rsidRDefault="00EF64B8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pacing w:val="0"/>
          <w:shd w:val="clear" w:color="auto" w:fill="auto"/>
          <w:lang w:val="en-US"/>
        </w:rPr>
      </w:pPr>
      <w:r>
        <w:rPr>
          <w:noProof/>
        </w:rPr>
        <w:t>Figure 2 - Mfg event UML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_Toc446785461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3347723" w14:textId="77777777" w:rsidR="00EF64B8" w:rsidRDefault="00EF64B8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pacing w:val="0"/>
          <w:shd w:val="clear" w:color="auto" w:fill="auto"/>
          <w:lang w:val="en-US"/>
        </w:rPr>
      </w:pPr>
      <w:r>
        <w:rPr>
          <w:noProof/>
        </w:rPr>
        <w:t>Figure 3 - Mfg event object 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_Toc446785462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ECB31C2" w14:textId="77777777" w:rsidR="00EF64B8" w:rsidRDefault="00EF64B8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pacing w:val="0"/>
          <w:shd w:val="clear" w:color="auto" w:fill="auto"/>
          <w:lang w:val="en-US"/>
        </w:rPr>
      </w:pPr>
      <w:r>
        <w:rPr>
          <w:noProof/>
        </w:rPr>
        <w:t>Figure 4 - Relationship of mfg event definition with mfg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_Toc446785463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440DA96" w14:textId="77777777" w:rsidR="00EF64B8" w:rsidRDefault="00EF64B8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pacing w:val="0"/>
          <w:shd w:val="clear" w:color="auto" w:fill="auto"/>
          <w:lang w:val="en-US"/>
        </w:rPr>
      </w:pPr>
      <w:r>
        <w:rPr>
          <w:noProof/>
        </w:rPr>
        <w:t>Figure 5 - Specification of mfg event 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_Toc446785464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70E70AE" w14:textId="77777777" w:rsidR="00EF64B8" w:rsidRDefault="00EF64B8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pacing w:val="0"/>
          <w:shd w:val="clear" w:color="auto" w:fill="auto"/>
          <w:lang w:val="en-US"/>
        </w:rPr>
      </w:pPr>
      <w:r>
        <w:rPr>
          <w:noProof/>
        </w:rPr>
        <w:t>Figure 6 - Mfg event definition and mfg class objects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_Toc446785465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DF322E9" w14:textId="6FF7AC30" w:rsidR="004C3982" w:rsidRDefault="00F314F2" w:rsidP="00FE1709">
      <w:r>
        <w:fldChar w:fldCharType="end"/>
      </w:r>
    </w:p>
    <w:p w14:paraId="32F71484" w14:textId="247E1326" w:rsidR="007500C8" w:rsidRPr="00EF64B8" w:rsidRDefault="007500C8" w:rsidP="00FE1709">
      <w:pPr>
        <w:rPr>
          <w:b/>
        </w:rPr>
      </w:pPr>
      <w:r w:rsidRPr="00EF64B8">
        <w:rPr>
          <w:b/>
        </w:rPr>
        <w:t>List of Tables</w:t>
      </w:r>
    </w:p>
    <w:p w14:paraId="2673B762" w14:textId="77777777" w:rsidR="00EF64B8" w:rsidRDefault="00F314F2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pacing w:val="0"/>
          <w:shd w:val="clear" w:color="auto" w:fill="auto"/>
          <w:lang w:val="en-US"/>
        </w:rPr>
      </w:pPr>
      <w:r>
        <w:rPr>
          <w:bCs/>
        </w:rPr>
        <w:fldChar w:fldCharType="begin"/>
      </w:r>
      <w:r>
        <w:rPr>
          <w:bCs/>
        </w:rPr>
        <w:instrText xml:space="preserve"> TOC \c "Table" </w:instrText>
      </w:r>
      <w:r>
        <w:rPr>
          <w:bCs/>
        </w:rPr>
        <w:fldChar w:fldCharType="separate"/>
      </w:r>
      <w:r w:rsidR="00EF64B8">
        <w:rPr>
          <w:noProof/>
        </w:rPr>
        <w:t>Table 1 - Example mfg event definition record specification</w:t>
      </w:r>
      <w:r w:rsidR="00EF64B8">
        <w:rPr>
          <w:noProof/>
        </w:rPr>
        <w:tab/>
      </w:r>
      <w:r w:rsidR="00EF64B8">
        <w:rPr>
          <w:noProof/>
        </w:rPr>
        <w:fldChar w:fldCharType="begin"/>
      </w:r>
      <w:r w:rsidR="00EF64B8">
        <w:rPr>
          <w:noProof/>
        </w:rPr>
        <w:instrText xml:space="preserve"> PAGEREF _Toc446785438 \h </w:instrText>
      </w:r>
      <w:r w:rsidR="00EF64B8">
        <w:rPr>
          <w:noProof/>
        </w:rPr>
      </w:r>
      <w:r w:rsidR="00EF64B8">
        <w:rPr>
          <w:noProof/>
        </w:rPr>
        <w:fldChar w:fldCharType="separate"/>
      </w:r>
      <w:r w:rsidR="00EF64B8">
        <w:rPr>
          <w:noProof/>
        </w:rPr>
        <w:t>15</w:t>
      </w:r>
      <w:r w:rsidR="00EF64B8">
        <w:rPr>
          <w:noProof/>
        </w:rPr>
        <w:fldChar w:fldCharType="end"/>
      </w:r>
    </w:p>
    <w:p w14:paraId="404EFFDF" w14:textId="77777777" w:rsidR="00EF64B8" w:rsidRDefault="00EF64B8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pacing w:val="0"/>
          <w:shd w:val="clear" w:color="auto" w:fill="auto"/>
          <w:lang w:val="en-US"/>
        </w:rPr>
      </w:pPr>
      <w:r>
        <w:rPr>
          <w:noProof/>
        </w:rPr>
        <w:t>Table 2 - Mfg event level defined values represented using mfg event class entries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_Toc446785439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1BADC9D" w14:textId="77777777" w:rsidR="00EF64B8" w:rsidRDefault="00EF64B8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pacing w:val="0"/>
          <w:shd w:val="clear" w:color="auto" w:fill="auto"/>
          <w:lang w:val="en-US"/>
        </w:rPr>
      </w:pPr>
      <w:r>
        <w:rPr>
          <w:noProof/>
        </w:rPr>
        <w:t>Table 3 - Mfg event relationships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_Toc446785440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68AE3B44" w14:textId="77777777" w:rsidR="00EF64B8" w:rsidRDefault="00EF64B8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pacing w:val="0"/>
          <w:shd w:val="clear" w:color="auto" w:fill="auto"/>
          <w:lang w:val="en-US"/>
        </w:rPr>
      </w:pPr>
      <w:r>
        <w:rPr>
          <w:noProof/>
        </w:rPr>
        <w:t>Table 4 - Mfg event attributes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_Toc446785441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7F247D6F" w14:textId="77777777" w:rsidR="00EF64B8" w:rsidRDefault="00EF64B8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pacing w:val="0"/>
          <w:shd w:val="clear" w:color="auto" w:fill="auto"/>
          <w:lang w:val="en-US"/>
        </w:rPr>
      </w:pPr>
      <w:r>
        <w:rPr>
          <w:noProof/>
        </w:rPr>
        <w:t>Table 5 - Mfg event property relationships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_Toc446785442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35ED1472" w14:textId="77777777" w:rsidR="00EF64B8" w:rsidRDefault="00EF64B8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pacing w:val="0"/>
          <w:shd w:val="clear" w:color="auto" w:fill="auto"/>
          <w:lang w:val="en-US"/>
        </w:rPr>
      </w:pPr>
      <w:r>
        <w:rPr>
          <w:noProof/>
        </w:rPr>
        <w:t>Table 6 - Mfg event property attributes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_Toc446785443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63361C79" w14:textId="77777777" w:rsidR="00EF64B8" w:rsidRDefault="00EF64B8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pacing w:val="0"/>
          <w:shd w:val="clear" w:color="auto" w:fill="auto"/>
          <w:lang w:val="en-US"/>
        </w:rPr>
      </w:pPr>
      <w:r>
        <w:rPr>
          <w:noProof/>
        </w:rPr>
        <w:t>Table 7 - Mfg event record relationships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_Toc446785444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2DEF3D9A" w14:textId="77777777" w:rsidR="00EF64B8" w:rsidRDefault="00EF64B8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pacing w:val="0"/>
          <w:shd w:val="clear" w:color="auto" w:fill="auto"/>
          <w:lang w:val="en-US"/>
        </w:rPr>
      </w:pPr>
      <w:r>
        <w:rPr>
          <w:noProof/>
        </w:rPr>
        <w:t>Table 8 - Mfg event record</w:t>
      </w:r>
      <w:r w:rsidRPr="001F5466">
        <w:rPr>
          <w:i/>
          <w:noProof/>
        </w:rPr>
        <w:t xml:space="preserve"> </w:t>
      </w:r>
      <w:r>
        <w:rPr>
          <w:noProof/>
        </w:rPr>
        <w:t>attributes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_Toc446785445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4E1B0926" w14:textId="77777777" w:rsidR="00EF64B8" w:rsidRDefault="00EF64B8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pacing w:val="0"/>
          <w:shd w:val="clear" w:color="auto" w:fill="auto"/>
          <w:lang w:val="en-US"/>
        </w:rPr>
      </w:pPr>
      <w:r>
        <w:rPr>
          <w:noProof/>
        </w:rPr>
        <w:t>Table 9 – ISA-95 object relationships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_Toc446785446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7E3AC63A" w14:textId="77777777" w:rsidR="00EF64B8" w:rsidRDefault="00EF64B8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pacing w:val="0"/>
          <w:shd w:val="clear" w:color="auto" w:fill="auto"/>
          <w:lang w:val="en-US"/>
        </w:rPr>
      </w:pPr>
      <w:r>
        <w:rPr>
          <w:noProof/>
        </w:rPr>
        <w:t>Table 10 - ISA-95 object attributes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_Toc446785447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2FD38D97" w14:textId="77777777" w:rsidR="00EF64B8" w:rsidRDefault="00EF64B8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pacing w:val="0"/>
          <w:shd w:val="clear" w:color="auto" w:fill="auto"/>
          <w:lang w:val="en-US"/>
        </w:rPr>
      </w:pPr>
      <w:r>
        <w:rPr>
          <w:noProof/>
        </w:rPr>
        <w:t>Table 11 - Mfg event definition relationships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_Toc446785448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61EBB0B2" w14:textId="77777777" w:rsidR="00EF64B8" w:rsidRDefault="00EF64B8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pacing w:val="0"/>
          <w:shd w:val="clear" w:color="auto" w:fill="auto"/>
          <w:lang w:val="en-US"/>
        </w:rPr>
      </w:pPr>
      <w:r>
        <w:rPr>
          <w:noProof/>
        </w:rPr>
        <w:t>Table 12 - Attributes of mfg event 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_Toc446785449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29E68A83" w14:textId="77777777" w:rsidR="00EF64B8" w:rsidRDefault="00EF64B8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pacing w:val="0"/>
          <w:shd w:val="clear" w:color="auto" w:fill="auto"/>
          <w:lang w:val="en-US"/>
        </w:rPr>
      </w:pPr>
      <w:r>
        <w:rPr>
          <w:noProof/>
        </w:rPr>
        <w:t>Table 13 - Mfg event definition property relationships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_Toc446785450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0C5C8202" w14:textId="77777777" w:rsidR="00EF64B8" w:rsidRDefault="00EF64B8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pacing w:val="0"/>
          <w:shd w:val="clear" w:color="auto" w:fill="auto"/>
          <w:lang w:val="en-US"/>
        </w:rPr>
      </w:pPr>
      <w:r>
        <w:rPr>
          <w:noProof/>
        </w:rPr>
        <w:t>Table 14 - Mfg event property definition attributes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_Toc446785451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53F445F7" w14:textId="77777777" w:rsidR="00EF64B8" w:rsidRDefault="00EF64B8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pacing w:val="0"/>
          <w:shd w:val="clear" w:color="auto" w:fill="auto"/>
          <w:lang w:val="en-US"/>
        </w:rPr>
      </w:pPr>
      <w:r>
        <w:rPr>
          <w:noProof/>
        </w:rPr>
        <w:t>Table 15 - Mfg event definition record specification relationships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_Toc446785452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5D2CFA42" w14:textId="77777777" w:rsidR="00EF64B8" w:rsidRDefault="00EF64B8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pacing w:val="0"/>
          <w:shd w:val="clear" w:color="auto" w:fill="auto"/>
          <w:lang w:val="en-US"/>
        </w:rPr>
      </w:pPr>
      <w:r>
        <w:rPr>
          <w:noProof/>
        </w:rPr>
        <w:t>Table 16 - Mfg event definition record specification attributes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_Toc446785453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2189948A" w14:textId="77777777" w:rsidR="00EF64B8" w:rsidRDefault="00EF64B8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pacing w:val="0"/>
          <w:shd w:val="clear" w:color="auto" w:fill="auto"/>
          <w:lang w:val="en-US"/>
        </w:rPr>
      </w:pPr>
      <w:r>
        <w:rPr>
          <w:noProof/>
        </w:rPr>
        <w:t>Table 17 - Mfg event class relationships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_Toc446785454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36142E73" w14:textId="77777777" w:rsidR="00EF64B8" w:rsidRDefault="00EF64B8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pacing w:val="0"/>
          <w:shd w:val="clear" w:color="auto" w:fill="auto"/>
          <w:lang w:val="en-US"/>
        </w:rPr>
      </w:pPr>
      <w:r>
        <w:rPr>
          <w:noProof/>
        </w:rPr>
        <w:t>Table 18 - Mfg event class attributes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_Toc446785455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3F46D415" w14:textId="77777777" w:rsidR="00EF64B8" w:rsidRDefault="00EF64B8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pacing w:val="0"/>
          <w:shd w:val="clear" w:color="auto" w:fill="auto"/>
          <w:lang w:val="en-US"/>
        </w:rPr>
      </w:pPr>
      <w:r>
        <w:rPr>
          <w:noProof/>
        </w:rPr>
        <w:t>Table 19 - Mfg event class property relationships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_Toc446785456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1B430F76" w14:textId="77777777" w:rsidR="00EF64B8" w:rsidRDefault="00EF64B8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pacing w:val="0"/>
          <w:shd w:val="clear" w:color="auto" w:fill="auto"/>
          <w:lang w:val="en-US"/>
        </w:rPr>
      </w:pPr>
      <w:r>
        <w:rPr>
          <w:noProof/>
        </w:rPr>
        <w:t>Table 20 - Mfg event class property attributes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_Toc446785457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76B4CF92" w14:textId="77777777" w:rsidR="00EF64B8" w:rsidRDefault="00EF64B8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pacing w:val="0"/>
          <w:shd w:val="clear" w:color="auto" w:fill="auto"/>
          <w:lang w:val="en-US"/>
        </w:rPr>
      </w:pPr>
      <w:r>
        <w:rPr>
          <w:noProof/>
        </w:rPr>
        <w:t>Table 21 - Mfg event class record specification relationships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_Toc446785458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118C0C9A" w14:textId="77777777" w:rsidR="00EF64B8" w:rsidRDefault="00EF64B8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pacing w:val="0"/>
          <w:shd w:val="clear" w:color="auto" w:fill="auto"/>
          <w:lang w:val="en-US"/>
        </w:rPr>
      </w:pPr>
      <w:r>
        <w:rPr>
          <w:noProof/>
        </w:rPr>
        <w:t>Table 22 - Mfg event class record specification attributes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_Toc446785459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1C4ACDCF" w14:textId="6BFF1B61" w:rsidR="004C3982" w:rsidRDefault="00F314F2" w:rsidP="00FE1709">
      <w:r>
        <w:fldChar w:fldCharType="end"/>
      </w:r>
    </w:p>
    <w:p w14:paraId="381FD083" w14:textId="50C4FB70" w:rsidR="00CF2DB6" w:rsidRPr="00FE1709" w:rsidRDefault="00CF2DB6" w:rsidP="00FE1709">
      <w:pPr>
        <w:pStyle w:val="Heading1"/>
      </w:pPr>
      <w:bookmarkStart w:id="5" w:name="_Toc446785466"/>
      <w:bookmarkStart w:id="6" w:name="_Toc305862083"/>
      <w:bookmarkStart w:id="7" w:name="_Toc305068942"/>
      <w:r w:rsidRPr="00FE1709">
        <w:lastRenderedPageBreak/>
        <w:t>Overview</w:t>
      </w:r>
      <w:bookmarkEnd w:id="5"/>
    </w:p>
    <w:p w14:paraId="53A70599" w14:textId="04551004" w:rsidR="00CF2DB6" w:rsidRPr="004757F6" w:rsidRDefault="00CF2DB6" w:rsidP="00FE1709">
      <w:r>
        <w:t>This document has been prepared as a working paper of the Process-centric Messaging Working Group</w:t>
      </w:r>
      <w:r w:rsidR="00BD122E">
        <w:t xml:space="preserve"> (PCMWG)</w:t>
      </w:r>
      <w:r>
        <w:t xml:space="preserve"> in order to facilitate discussion amongst the working group with the aim of agreeing on content to </w:t>
      </w:r>
      <w:proofErr w:type="gramStart"/>
      <w:r>
        <w:t>be added</w:t>
      </w:r>
      <w:proofErr w:type="gramEnd"/>
      <w:r>
        <w:t xml:space="preserve"> to the ISA-95 Standard.</w:t>
      </w:r>
    </w:p>
    <w:p w14:paraId="152287B5" w14:textId="1FDCEB10" w:rsidR="00CF2DB6" w:rsidRPr="00FE1709" w:rsidRDefault="00CF2DB6" w:rsidP="00FE1709">
      <w:pPr>
        <w:pStyle w:val="Heading2"/>
      </w:pPr>
      <w:bookmarkStart w:id="8" w:name="_Toc446785467"/>
      <w:r w:rsidRPr="00FE1709">
        <w:t>Problem Statement</w:t>
      </w:r>
      <w:bookmarkEnd w:id="8"/>
    </w:p>
    <w:p w14:paraId="47A1AF5B" w14:textId="0D8D3520" w:rsidR="00CF2DB6" w:rsidRDefault="00CF2DB6" w:rsidP="00FE1709">
      <w:r>
        <w:t xml:space="preserve">The </w:t>
      </w:r>
      <w:r w:rsidR="00BD122E">
        <w:t>PCMWG</w:t>
      </w:r>
      <w:r>
        <w:t xml:space="preserve"> has agreed on the following problem statement:</w:t>
      </w:r>
    </w:p>
    <w:p w14:paraId="510EE555" w14:textId="1D34F4B2" w:rsidR="00CF2DB6" w:rsidRPr="00FE1709" w:rsidRDefault="00BD122E" w:rsidP="00FE1709">
      <w:pPr>
        <w:pStyle w:val="PARAGRAPH"/>
        <w:numPr>
          <w:ilvl w:val="0"/>
          <w:numId w:val="59"/>
        </w:numPr>
        <w:rPr>
          <w:sz w:val="20"/>
          <w:szCs w:val="20"/>
        </w:rPr>
      </w:pPr>
      <w:r w:rsidRPr="00FE1709">
        <w:rPr>
          <w:sz w:val="20"/>
          <w:szCs w:val="20"/>
        </w:rPr>
        <w:t>Part 5 has no method to specify an exchange of a bundle of verb/noun messages to ensure transactional integrity.</w:t>
      </w:r>
    </w:p>
    <w:p w14:paraId="21037890" w14:textId="3AB4D31E" w:rsidR="00BD122E" w:rsidRPr="00FE1709" w:rsidRDefault="00BD122E" w:rsidP="00FE1709">
      <w:pPr>
        <w:pStyle w:val="PARAGRAPH"/>
        <w:numPr>
          <w:ilvl w:val="0"/>
          <w:numId w:val="59"/>
        </w:numPr>
        <w:rPr>
          <w:sz w:val="20"/>
          <w:szCs w:val="20"/>
        </w:rPr>
      </w:pPr>
      <w:r w:rsidRPr="00FE1709">
        <w:rPr>
          <w:sz w:val="20"/>
          <w:szCs w:val="20"/>
        </w:rPr>
        <w:t>This causes data inconsistencies within receiving systems.</w:t>
      </w:r>
    </w:p>
    <w:p w14:paraId="6FE67B01" w14:textId="4B66DDB9" w:rsidR="00030581" w:rsidRPr="00FE1709" w:rsidRDefault="00BD122E" w:rsidP="00FE1709">
      <w:pPr>
        <w:pStyle w:val="PARAGRAPH"/>
        <w:numPr>
          <w:ilvl w:val="0"/>
          <w:numId w:val="59"/>
        </w:numPr>
        <w:rPr>
          <w:sz w:val="20"/>
          <w:szCs w:val="20"/>
        </w:rPr>
      </w:pPr>
      <w:r w:rsidRPr="00FE1709">
        <w:rPr>
          <w:sz w:val="20"/>
          <w:szCs w:val="20"/>
        </w:rPr>
        <w:t>The Sender is unable to specify exchange with sufficient context to the Receiver in a single transaction.</w:t>
      </w:r>
    </w:p>
    <w:p w14:paraId="6F42C614" w14:textId="77777777" w:rsidR="00030581" w:rsidRPr="00A372AD" w:rsidRDefault="00030581" w:rsidP="00FE1709">
      <w:pPr>
        <w:rPr>
          <w:highlight w:val="lightGray"/>
        </w:rPr>
      </w:pPr>
      <w:r w:rsidRPr="00A372AD">
        <w:rPr>
          <w:highlight w:val="lightGray"/>
        </w:rPr>
        <w:t>For PCMWG Consideration:</w:t>
      </w:r>
    </w:p>
    <w:p w14:paraId="27273C50" w14:textId="725E70D0" w:rsidR="00030581" w:rsidRPr="00A372AD" w:rsidRDefault="00030581" w:rsidP="00FE1709">
      <w:pPr>
        <w:rPr>
          <w:highlight w:val="lightGray"/>
        </w:rPr>
      </w:pPr>
      <w:r w:rsidRPr="00A372AD">
        <w:rPr>
          <w:highlight w:val="lightGray"/>
        </w:rPr>
        <w:t xml:space="preserve">There needs to be more emphasis and description of “sufficient context” and suggest that the problem statement </w:t>
      </w:r>
      <w:proofErr w:type="gramStart"/>
      <w:r w:rsidRPr="00A372AD">
        <w:rPr>
          <w:highlight w:val="lightGray"/>
        </w:rPr>
        <w:t>be updated</w:t>
      </w:r>
      <w:proofErr w:type="gramEnd"/>
      <w:r w:rsidRPr="00A372AD">
        <w:rPr>
          <w:highlight w:val="lightGray"/>
        </w:rPr>
        <w:t xml:space="preserve"> to:</w:t>
      </w:r>
    </w:p>
    <w:p w14:paraId="30C3C20C" w14:textId="77777777" w:rsidR="004757F6" w:rsidRPr="00FE1709" w:rsidRDefault="00030581" w:rsidP="004757F6">
      <w:pPr>
        <w:pStyle w:val="PARAGRAPH"/>
        <w:numPr>
          <w:ilvl w:val="0"/>
          <w:numId w:val="67"/>
        </w:numPr>
        <w:rPr>
          <w:sz w:val="20"/>
          <w:szCs w:val="20"/>
          <w:highlight w:val="lightGray"/>
        </w:rPr>
      </w:pPr>
      <w:r w:rsidRPr="00FE1709">
        <w:rPr>
          <w:sz w:val="20"/>
          <w:szCs w:val="20"/>
          <w:highlight w:val="lightGray"/>
        </w:rPr>
        <w:t>Part 5 has no method to specify an exchange of a bundle of verb/noun messages to ensure transactional integrity when a real-world event takes place. This causes data inconsistency within receiving systems.</w:t>
      </w:r>
    </w:p>
    <w:p w14:paraId="4454D4B4" w14:textId="14563D84" w:rsidR="00030581" w:rsidRPr="00FE1709" w:rsidRDefault="00030581" w:rsidP="004757F6">
      <w:pPr>
        <w:pStyle w:val="PARAGRAPH"/>
        <w:numPr>
          <w:ilvl w:val="0"/>
          <w:numId w:val="67"/>
        </w:numPr>
        <w:rPr>
          <w:sz w:val="20"/>
          <w:szCs w:val="20"/>
          <w:highlight w:val="lightGray"/>
        </w:rPr>
      </w:pPr>
      <w:r w:rsidRPr="00FE1709">
        <w:rPr>
          <w:sz w:val="20"/>
          <w:szCs w:val="20"/>
          <w:highlight w:val="lightGray"/>
        </w:rPr>
        <w:t xml:space="preserve">The Sender is unable </w:t>
      </w:r>
      <w:proofErr w:type="gramStart"/>
      <w:r w:rsidRPr="00FE1709">
        <w:rPr>
          <w:sz w:val="20"/>
          <w:szCs w:val="20"/>
          <w:highlight w:val="lightGray"/>
        </w:rPr>
        <w:t xml:space="preserve">to </w:t>
      </w:r>
      <w:r w:rsidR="008B66F0" w:rsidRPr="00FE1709">
        <w:rPr>
          <w:sz w:val="20"/>
          <w:szCs w:val="20"/>
          <w:highlight w:val="lightGray"/>
        </w:rPr>
        <w:t xml:space="preserve">explicitly </w:t>
      </w:r>
      <w:r w:rsidRPr="00FE1709">
        <w:rPr>
          <w:sz w:val="20"/>
          <w:szCs w:val="20"/>
          <w:highlight w:val="lightGray"/>
        </w:rPr>
        <w:t>specify</w:t>
      </w:r>
      <w:proofErr w:type="gramEnd"/>
      <w:r w:rsidRPr="00FE1709">
        <w:rPr>
          <w:sz w:val="20"/>
          <w:szCs w:val="20"/>
          <w:highlight w:val="lightGray"/>
        </w:rPr>
        <w:t xml:space="preserve"> the process context of the real-world event. Therefore, the Receiver</w:t>
      </w:r>
      <w:r w:rsidR="008B66F0" w:rsidRPr="00FE1709">
        <w:rPr>
          <w:sz w:val="20"/>
          <w:szCs w:val="20"/>
          <w:highlight w:val="lightGray"/>
        </w:rPr>
        <w:t>(</w:t>
      </w:r>
      <w:r w:rsidRPr="00FE1709">
        <w:rPr>
          <w:sz w:val="20"/>
          <w:szCs w:val="20"/>
          <w:highlight w:val="lightGray"/>
        </w:rPr>
        <w:t>s</w:t>
      </w:r>
      <w:r w:rsidR="008B66F0" w:rsidRPr="00FE1709">
        <w:rPr>
          <w:sz w:val="20"/>
          <w:szCs w:val="20"/>
          <w:highlight w:val="lightGray"/>
        </w:rPr>
        <w:t>)</w:t>
      </w:r>
      <w:r w:rsidRPr="00FE1709">
        <w:rPr>
          <w:sz w:val="20"/>
          <w:szCs w:val="20"/>
          <w:highlight w:val="lightGray"/>
        </w:rPr>
        <w:t xml:space="preserve"> must infer the process context </w:t>
      </w:r>
      <w:r w:rsidR="004757F6" w:rsidRPr="00FE1709">
        <w:rPr>
          <w:sz w:val="20"/>
          <w:szCs w:val="20"/>
          <w:highlight w:val="lightGray"/>
        </w:rPr>
        <w:t>based on</w:t>
      </w:r>
      <w:r w:rsidRPr="00FE1709">
        <w:rPr>
          <w:sz w:val="20"/>
          <w:szCs w:val="20"/>
          <w:highlight w:val="lightGray"/>
        </w:rPr>
        <w:t xml:space="preserve"> the data content. This often results in high cost, complex and error-prone logic in the Receiver systems.</w:t>
      </w:r>
    </w:p>
    <w:p w14:paraId="793277E9" w14:textId="4B198F99" w:rsidR="00CF2DB6" w:rsidRDefault="00CF2DB6" w:rsidP="00FE1709">
      <w:pPr>
        <w:pStyle w:val="Heading2"/>
      </w:pPr>
      <w:bookmarkStart w:id="9" w:name="_Toc446785468"/>
      <w:r>
        <w:t>Scope</w:t>
      </w:r>
      <w:bookmarkEnd w:id="9"/>
    </w:p>
    <w:p w14:paraId="20F02891" w14:textId="69D66219" w:rsidR="00BA41EB" w:rsidRDefault="00BD122E" w:rsidP="00FE1709">
      <w:r>
        <w:t xml:space="preserve">The </w:t>
      </w:r>
      <w:proofErr w:type="gramStart"/>
      <w:r>
        <w:t xml:space="preserve">scope of information </w:t>
      </w:r>
      <w:r w:rsidR="00AD502E">
        <w:t>exchange objects</w:t>
      </w:r>
      <w:r>
        <w:t xml:space="preserve"> that the </w:t>
      </w:r>
      <w:r w:rsidR="00BA41EB">
        <w:t>PCMWG is focussed on providing a normative solution for are</w:t>
      </w:r>
      <w:proofErr w:type="gramEnd"/>
      <w:r w:rsidR="00BA41EB">
        <w:t xml:space="preserve"> those defined in parts 2 and 4 of ISA-95.</w:t>
      </w:r>
    </w:p>
    <w:p w14:paraId="2D41CF93" w14:textId="5ACDA952" w:rsidR="00CF2DB6" w:rsidRDefault="00FE1709" w:rsidP="00FE1709">
      <w:r>
        <w:t xml:space="preserve">It </w:t>
      </w:r>
      <w:proofErr w:type="gramStart"/>
      <w:r>
        <w:t xml:space="preserve">is </w:t>
      </w:r>
      <w:r w:rsidR="00F8129C">
        <w:t>anticipated</w:t>
      </w:r>
      <w:proofErr w:type="gramEnd"/>
      <w:r w:rsidR="00F8129C">
        <w:t xml:space="preserve"> the </w:t>
      </w:r>
      <w:r w:rsidR="00BA41EB">
        <w:t xml:space="preserve">solution proposed </w:t>
      </w:r>
      <w:r w:rsidR="006E45DC">
        <w:t>shall</w:t>
      </w:r>
      <w:r w:rsidR="00BA41EB">
        <w:t xml:space="preserve"> be </w:t>
      </w:r>
      <w:r w:rsidR="006E45DC">
        <w:t xml:space="preserve">able to be </w:t>
      </w:r>
      <w:r w:rsidR="00BA41EB">
        <w:t>extended upon</w:t>
      </w:r>
      <w:r w:rsidR="00AD502E">
        <w:t xml:space="preserve"> by an implementation</w:t>
      </w:r>
      <w:r w:rsidR="00F8129C">
        <w:t xml:space="preserve"> method</w:t>
      </w:r>
      <w:r w:rsidR="00BA41EB">
        <w:t xml:space="preserve"> to support inclusion of non ISA-95 </w:t>
      </w:r>
      <w:r w:rsidR="00EF4A7F">
        <w:t>objects</w:t>
      </w:r>
      <w:r w:rsidR="00AD502E">
        <w:t xml:space="preserve"> in a bundle if required.</w:t>
      </w:r>
      <w:r w:rsidR="008B66F0">
        <w:t xml:space="preserve"> </w:t>
      </w:r>
      <w:proofErr w:type="spellStart"/>
      <w:r w:rsidR="0061019C">
        <w:rPr>
          <w:i/>
        </w:rPr>
        <w:t>M</w:t>
      </w:r>
      <w:r w:rsidR="00B73470" w:rsidRPr="005F7F7B">
        <w:rPr>
          <w:i/>
        </w:rPr>
        <w:t>fg</w:t>
      </w:r>
      <w:proofErr w:type="spellEnd"/>
      <w:r w:rsidR="00B73470" w:rsidRPr="005F7F7B">
        <w:rPr>
          <w:i/>
        </w:rPr>
        <w:t xml:space="preserve"> p</w:t>
      </w:r>
      <w:r w:rsidR="008B66F0" w:rsidRPr="005F7F7B">
        <w:rPr>
          <w:i/>
        </w:rPr>
        <w:t>rofiles</w:t>
      </w:r>
      <w:r w:rsidR="008B66F0">
        <w:t xml:space="preserve"> shall</w:t>
      </w:r>
      <w:r w:rsidR="00B73470">
        <w:t xml:space="preserve"> indicate how to </w:t>
      </w:r>
      <w:r w:rsidR="008B66F0">
        <w:t>support this extension capability.</w:t>
      </w:r>
    </w:p>
    <w:p w14:paraId="30EB7903" w14:textId="79842272" w:rsidR="000041E7" w:rsidRDefault="000041E7" w:rsidP="00FE1709">
      <w:r>
        <w:br w:type="page"/>
      </w:r>
    </w:p>
    <w:p w14:paraId="2B6B5342" w14:textId="4C699D87" w:rsidR="00960E1D" w:rsidRPr="0065705B" w:rsidRDefault="00960E1D" w:rsidP="00FE1709">
      <w:pPr>
        <w:pStyle w:val="Heading1"/>
      </w:pPr>
      <w:bookmarkStart w:id="10" w:name="_Toc446785469"/>
      <w:r w:rsidRPr="0065705B">
        <w:lastRenderedPageBreak/>
        <w:t>Definitions</w:t>
      </w:r>
      <w:bookmarkEnd w:id="6"/>
      <w:bookmarkEnd w:id="10"/>
    </w:p>
    <w:p w14:paraId="6755C2A9" w14:textId="05AB7BDA" w:rsidR="007347A2" w:rsidRPr="007347A2" w:rsidRDefault="00242E64" w:rsidP="00FE1709">
      <w:r w:rsidRPr="004E110A">
        <w:t xml:space="preserve">The structural definition of objects and their attributes </w:t>
      </w:r>
      <w:proofErr w:type="gramStart"/>
      <w:r w:rsidRPr="004E110A">
        <w:t>have been separated</w:t>
      </w:r>
      <w:proofErr w:type="gramEnd"/>
      <w:r w:rsidRPr="004E110A">
        <w:t xml:space="preserve"> from the description of the object as is typically represented in the </w:t>
      </w:r>
      <w:r w:rsidR="00D25223">
        <w:t xml:space="preserve">ISA-95 </w:t>
      </w:r>
      <w:r w:rsidRPr="004E110A">
        <w:t>standard.</w:t>
      </w:r>
      <w:r w:rsidR="002A3BDD">
        <w:t xml:space="preserve"> </w:t>
      </w:r>
      <w:r w:rsidRPr="004E110A">
        <w:t xml:space="preserve">This separation is provided to enable reviewers of this document </w:t>
      </w:r>
      <w:proofErr w:type="gramStart"/>
      <w:r w:rsidRPr="004E110A">
        <w:t>to better</w:t>
      </w:r>
      <w:proofErr w:type="gramEnd"/>
      <w:r w:rsidRPr="004E110A">
        <w:t xml:space="preserve"> understand the model concepts before interpreting the structural interpretation of the model.</w:t>
      </w:r>
      <w:r w:rsidR="002A3BDD">
        <w:t xml:space="preserve"> </w:t>
      </w:r>
      <w:r w:rsidRPr="004E110A">
        <w:t xml:space="preserve">During the </w:t>
      </w:r>
      <w:r w:rsidR="000C285F" w:rsidRPr="004E110A">
        <w:t>integration</w:t>
      </w:r>
      <w:r w:rsidRPr="004E110A">
        <w:t xml:space="preserve"> of the document content into the standard</w:t>
      </w:r>
      <w:r w:rsidR="00F8129C">
        <w:t>,</w:t>
      </w:r>
      <w:r w:rsidRPr="004E110A">
        <w:t xml:space="preserve"> these two components </w:t>
      </w:r>
      <w:proofErr w:type="gramStart"/>
      <w:r w:rsidRPr="004E110A">
        <w:t xml:space="preserve">will be </w:t>
      </w:r>
      <w:r w:rsidR="00121CA0">
        <w:t>implement</w:t>
      </w:r>
      <w:r w:rsidR="00F8129C">
        <w:t>ed</w:t>
      </w:r>
      <w:proofErr w:type="gramEnd"/>
      <w:r w:rsidR="00121CA0">
        <w:t xml:space="preserve"> in a format consistent with</w:t>
      </w:r>
      <w:r w:rsidRPr="004E110A">
        <w:t xml:space="preserve"> the ISA-95 standard format.</w:t>
      </w:r>
    </w:p>
    <w:p w14:paraId="79FFCCAA" w14:textId="77777777" w:rsidR="009E5BC3" w:rsidRPr="004E110A" w:rsidRDefault="009E5BC3" w:rsidP="00FE1709">
      <w:pPr>
        <w:pStyle w:val="Heading2"/>
      </w:pPr>
      <w:bookmarkStart w:id="11" w:name="_Toc305862086"/>
      <w:bookmarkStart w:id="12" w:name="_Toc446785470"/>
      <w:r w:rsidRPr="004E110A">
        <w:t>Event driven architecture (EDA)</w:t>
      </w:r>
      <w:bookmarkEnd w:id="11"/>
      <w:bookmarkEnd w:id="12"/>
    </w:p>
    <w:p w14:paraId="655B8553" w14:textId="4C36AFA9" w:rsidR="009E5BC3" w:rsidRPr="004E110A" w:rsidRDefault="009E5BC3" w:rsidP="00FE1709">
      <w:r w:rsidRPr="004E110A">
        <w:t>The notification of</w:t>
      </w:r>
      <w:r w:rsidR="00F8129C">
        <w:t xml:space="preserve"> </w:t>
      </w:r>
      <w:r w:rsidR="00A9118F">
        <w:t>manufacturing events using</w:t>
      </w:r>
      <w:r w:rsidRPr="004E110A">
        <w:t xml:space="preserve"> </w:t>
      </w:r>
      <w:proofErr w:type="spellStart"/>
      <w:r w:rsidR="00A9118F">
        <w:rPr>
          <w:i/>
        </w:rPr>
        <w:t>mfg</w:t>
      </w:r>
      <w:proofErr w:type="spellEnd"/>
      <w:r w:rsidR="00A9118F">
        <w:rPr>
          <w:i/>
        </w:rPr>
        <w:t xml:space="preserve"> event object</w:t>
      </w:r>
      <w:r w:rsidRPr="004E110A">
        <w:t xml:space="preserve"> follows an </w:t>
      </w:r>
      <w:r>
        <w:t>e</w:t>
      </w:r>
      <w:r w:rsidRPr="004E110A">
        <w:t xml:space="preserve">vent driven architecture (EDA).  EDA is </w:t>
      </w:r>
      <w:r>
        <w:t xml:space="preserve">an </w:t>
      </w:r>
      <w:r w:rsidRPr="004757F6">
        <w:t>integration</w:t>
      </w:r>
      <w:r w:rsidRPr="004E110A">
        <w:t xml:space="preserve"> architecture for a message exchange pattern (MEP) promoting the creati</w:t>
      </w:r>
      <w:r>
        <w:t>on</w:t>
      </w:r>
      <w:r w:rsidRPr="004E110A">
        <w:t>, detection, consumption of, and reaction to</w:t>
      </w:r>
      <w:r>
        <w:t xml:space="preserve"> real world e</w:t>
      </w:r>
      <w:r w:rsidRPr="004E110A">
        <w:t xml:space="preserve">vents in a disconnected asynchronous environment.  EDA is </w:t>
      </w:r>
      <w:proofErr w:type="gramStart"/>
      <w:r w:rsidRPr="004E110A">
        <w:t>a publish</w:t>
      </w:r>
      <w:proofErr w:type="gramEnd"/>
      <w:r w:rsidRPr="004E110A">
        <w:t>-subscribe architecture.</w:t>
      </w:r>
    </w:p>
    <w:p w14:paraId="0316ACD4" w14:textId="77777777" w:rsidR="009E5BC3" w:rsidRDefault="009E5BC3" w:rsidP="00FE1709">
      <w:r w:rsidRPr="004E110A">
        <w:t xml:space="preserve">Note: The </w:t>
      </w:r>
      <w:proofErr w:type="spellStart"/>
      <w:proofErr w:type="gramStart"/>
      <w:r w:rsidRPr="00350D2B">
        <w:rPr>
          <w:i/>
        </w:rPr>
        <w:t>mfg</w:t>
      </w:r>
      <w:proofErr w:type="spellEnd"/>
      <w:r w:rsidRPr="00350D2B">
        <w:rPr>
          <w:i/>
        </w:rPr>
        <w:t xml:space="preserve"> event</w:t>
      </w:r>
      <w:r w:rsidRPr="004E110A">
        <w:t xml:space="preserve"> notification pattern</w:t>
      </w:r>
      <w:proofErr w:type="gramEnd"/>
      <w:r w:rsidRPr="004E110A">
        <w:t xml:space="preserve"> is represented in the </w:t>
      </w:r>
      <w:r w:rsidRPr="00A9118F">
        <w:rPr>
          <w:i/>
        </w:rPr>
        <w:t>Notify</w:t>
      </w:r>
      <w:r w:rsidRPr="004E110A">
        <w:t xml:space="preserve"> definition in Part 5.</w:t>
      </w:r>
    </w:p>
    <w:p w14:paraId="17F0F52B" w14:textId="48D39BAA" w:rsidR="009E5BC3" w:rsidRPr="004E110A" w:rsidRDefault="009E5BC3" w:rsidP="00FE1709">
      <w:r w:rsidRPr="004E110A">
        <w:t xml:space="preserve">The </w:t>
      </w:r>
      <w:r>
        <w:t xml:space="preserve">EDA </w:t>
      </w:r>
      <w:r w:rsidRPr="004E110A">
        <w:t xml:space="preserve">pattern </w:t>
      </w:r>
      <w:proofErr w:type="gramStart"/>
      <w:r w:rsidRPr="004E110A">
        <w:t>is applied</w:t>
      </w:r>
      <w:proofErr w:type="gramEnd"/>
      <w:r w:rsidRPr="004E110A">
        <w:t xml:space="preserve"> over a variety of technology landscapes. An EDA typically consists of </w:t>
      </w:r>
      <w:r>
        <w:t>e</w:t>
      </w:r>
      <w:r w:rsidRPr="004E110A">
        <w:t xml:space="preserve">vent </w:t>
      </w:r>
      <w:r>
        <w:t>publishers</w:t>
      </w:r>
      <w:r w:rsidRPr="004E110A">
        <w:t xml:space="preserve">, </w:t>
      </w:r>
      <w:r>
        <w:t>e</w:t>
      </w:r>
      <w:r w:rsidRPr="004E110A">
        <w:t xml:space="preserve">vent consumers and </w:t>
      </w:r>
      <w:r>
        <w:t>e</w:t>
      </w:r>
      <w:r w:rsidRPr="004E110A">
        <w:t>vent channels</w:t>
      </w:r>
      <w:r>
        <w:t>, with the following characteristics:</w:t>
      </w:r>
    </w:p>
    <w:p w14:paraId="11FA3649" w14:textId="33352D6E" w:rsidR="009E5BC3" w:rsidRPr="00FD52EB" w:rsidRDefault="009E5BC3" w:rsidP="00FE1709">
      <w:pPr>
        <w:pStyle w:val="ListParagraph"/>
        <w:numPr>
          <w:ilvl w:val="0"/>
          <w:numId w:val="24"/>
        </w:numPr>
        <w:rPr>
          <w:sz w:val="20"/>
          <w:szCs w:val="20"/>
          <w:lang w:val="en-US"/>
        </w:rPr>
      </w:pPr>
      <w:r w:rsidRPr="00FD52EB">
        <w:rPr>
          <w:sz w:val="20"/>
          <w:szCs w:val="20"/>
          <w:lang w:val="en-US"/>
        </w:rPr>
        <w:t xml:space="preserve">An event publisher should not know the event consumers or how the event </w:t>
      </w:r>
      <w:proofErr w:type="gramStart"/>
      <w:r w:rsidRPr="00FD52EB">
        <w:rPr>
          <w:sz w:val="20"/>
          <w:szCs w:val="20"/>
          <w:lang w:val="en-US"/>
        </w:rPr>
        <w:t>is used or further processed by the consumers</w:t>
      </w:r>
      <w:proofErr w:type="gramEnd"/>
      <w:r w:rsidRPr="00FD52EB">
        <w:rPr>
          <w:sz w:val="20"/>
          <w:szCs w:val="20"/>
          <w:lang w:val="en-US"/>
        </w:rPr>
        <w:t xml:space="preserve">. </w:t>
      </w:r>
    </w:p>
    <w:p w14:paraId="470159D3" w14:textId="77777777" w:rsidR="009E5BC3" w:rsidRPr="00FD52EB" w:rsidRDefault="009E5BC3" w:rsidP="00FE1709">
      <w:pPr>
        <w:pStyle w:val="ListParagraph"/>
        <w:numPr>
          <w:ilvl w:val="0"/>
          <w:numId w:val="24"/>
        </w:numPr>
        <w:rPr>
          <w:sz w:val="20"/>
          <w:szCs w:val="20"/>
          <w:lang w:val="en-US"/>
        </w:rPr>
      </w:pPr>
      <w:r w:rsidRPr="00FD52EB">
        <w:rPr>
          <w:sz w:val="20"/>
          <w:szCs w:val="20"/>
          <w:lang w:val="en-US"/>
        </w:rPr>
        <w:t xml:space="preserve">An event channel may manage the control triggers and distribution of events. An event channel </w:t>
      </w:r>
      <w:proofErr w:type="gramStart"/>
      <w:r w:rsidRPr="00FD52EB">
        <w:rPr>
          <w:sz w:val="20"/>
          <w:szCs w:val="20"/>
          <w:lang w:val="en-US"/>
        </w:rPr>
        <w:t>can be implemented</w:t>
      </w:r>
      <w:proofErr w:type="gramEnd"/>
      <w:r w:rsidRPr="00FD52EB">
        <w:rPr>
          <w:sz w:val="20"/>
          <w:szCs w:val="20"/>
          <w:lang w:val="en-US"/>
        </w:rPr>
        <w:t xml:space="preserve"> over a wide range of technology landscapes ranging from enterprise service bus (ESB) type environments to minimal non-ESB environments such as email, RSS feeds and file shares.</w:t>
      </w:r>
    </w:p>
    <w:p w14:paraId="19DFBC30" w14:textId="28D0443B" w:rsidR="009E5BC3" w:rsidRDefault="009E5BC3" w:rsidP="00FE1709">
      <w:r w:rsidRPr="004E110A">
        <w:t xml:space="preserve">Note: Publishers/senders and subscribers/receivers of </w:t>
      </w:r>
      <w:r>
        <w:t>e</w:t>
      </w:r>
      <w:r w:rsidRPr="004E110A">
        <w:t xml:space="preserve">vents are typically composed </w:t>
      </w:r>
      <w:r w:rsidR="005D0F17">
        <w:t xml:space="preserve">using a hybrid of </w:t>
      </w:r>
      <w:r w:rsidRPr="004E110A">
        <w:t xml:space="preserve">orchestration </w:t>
      </w:r>
      <w:r w:rsidR="005D0F17">
        <w:t>and</w:t>
      </w:r>
      <w:r w:rsidRPr="004E110A">
        <w:t xml:space="preserve"> choreography architectural approaches</w:t>
      </w:r>
      <w:r w:rsidR="00E93B0D">
        <w:t xml:space="preserve"> w</w:t>
      </w:r>
      <w:r w:rsidR="00E93B0D" w:rsidRPr="00E93B0D">
        <w:t>hile request-response</w:t>
      </w:r>
      <w:r w:rsidR="00E93B0D">
        <w:t xml:space="preserve"> message exchange pattern</w:t>
      </w:r>
      <w:r w:rsidR="005D0F17">
        <w:t>s are</w:t>
      </w:r>
      <w:r w:rsidR="00E93B0D" w:rsidRPr="00E93B0D">
        <w:t xml:space="preserve"> </w:t>
      </w:r>
      <w:r w:rsidR="005D0F17">
        <w:t xml:space="preserve">typically </w:t>
      </w:r>
      <w:r w:rsidR="00E93B0D" w:rsidRPr="00E93B0D">
        <w:t>used for orchestration</w:t>
      </w:r>
      <w:r w:rsidR="005D0F17">
        <w:t xml:space="preserve"> approaches</w:t>
      </w:r>
      <w:r w:rsidR="00E93B0D" w:rsidRPr="00E93B0D">
        <w:t>.</w:t>
      </w:r>
    </w:p>
    <w:p w14:paraId="37432A52" w14:textId="6F518CDE" w:rsidR="009E5BC3" w:rsidRDefault="009E5BC3" w:rsidP="00FE1709">
      <w:r>
        <w:t xml:space="preserve">Note: </w:t>
      </w:r>
      <w:r w:rsidRPr="004E110A">
        <w:t xml:space="preserve">Level </w:t>
      </w:r>
      <w:proofErr w:type="gramStart"/>
      <w:r w:rsidRPr="004E110A">
        <w:t>2</w:t>
      </w:r>
      <w:proofErr w:type="gramEnd"/>
      <w:r w:rsidRPr="004E110A">
        <w:t xml:space="preserve"> systems have leveraged choreography patterns for decades. Level 3, level 4, B2B and Internet-of-Things systems are leveraging the choreography pattern due to its support of loosely coupled, distributed systems.  The choreography approach involves interacting systems coordinating themselves through an end-to-end process using </w:t>
      </w:r>
      <w:r>
        <w:t>e</w:t>
      </w:r>
      <w:r w:rsidRPr="004E110A">
        <w:t>vent-based publish-subscribe messaging</w:t>
      </w:r>
      <w:r w:rsidRPr="004E110A">
        <w:rPr>
          <w:rStyle w:val="FootnoteReference"/>
        </w:rPr>
        <w:footnoteReference w:id="2"/>
      </w:r>
      <w:r w:rsidRPr="004E110A">
        <w:t xml:space="preserve">.  </w:t>
      </w:r>
      <w:r w:rsidR="00A9118F">
        <w:t>In contrast, t</w:t>
      </w:r>
      <w:r w:rsidRPr="004E110A">
        <w:t xml:space="preserve">he orchestration approach has interacting systems executing commands issued to them from a central system, which coordinates the execution through the end-to-end process. </w:t>
      </w:r>
      <w:r>
        <w:t xml:space="preserve">Both of these architectures </w:t>
      </w:r>
      <w:r w:rsidR="00A9118F">
        <w:t>can and often do co-exist in a m</w:t>
      </w:r>
      <w:r>
        <w:t>anufacturing environment.</w:t>
      </w:r>
    </w:p>
    <w:p w14:paraId="0041A405" w14:textId="39E87952" w:rsidR="009E5BC3" w:rsidRPr="0065705B" w:rsidRDefault="00A9118F" w:rsidP="00FE1709">
      <w:pPr>
        <w:pStyle w:val="Heading2"/>
      </w:pPr>
      <w:bookmarkStart w:id="13" w:name="_Toc446580924"/>
      <w:bookmarkStart w:id="14" w:name="_Toc446582619"/>
      <w:bookmarkStart w:id="15" w:name="_Toc446586825"/>
      <w:bookmarkStart w:id="16" w:name="_Toc446785471"/>
      <w:bookmarkEnd w:id="13"/>
      <w:bookmarkEnd w:id="14"/>
      <w:bookmarkEnd w:id="15"/>
      <w:r>
        <w:t xml:space="preserve">Manufacturing </w:t>
      </w:r>
      <w:r w:rsidRPr="006D45F4">
        <w:t>event (</w:t>
      </w:r>
      <w:proofErr w:type="spellStart"/>
      <w:r w:rsidRPr="006D45F4">
        <w:t>mfg</w:t>
      </w:r>
      <w:proofErr w:type="spellEnd"/>
      <w:r w:rsidRPr="006D45F4">
        <w:t xml:space="preserve"> e</w:t>
      </w:r>
      <w:r w:rsidR="009E5BC3" w:rsidRPr="006D45F4">
        <w:t>vent)</w:t>
      </w:r>
      <w:bookmarkEnd w:id="16"/>
    </w:p>
    <w:p w14:paraId="713E06C4" w14:textId="77777777" w:rsidR="009E5BC3" w:rsidRDefault="009E5BC3" w:rsidP="00FE1709">
      <w:proofErr w:type="spellStart"/>
      <w:r w:rsidRPr="00350D2B">
        <w:rPr>
          <w:i/>
        </w:rPr>
        <w:t>Mfg</w:t>
      </w:r>
      <w:proofErr w:type="spellEnd"/>
      <w:r w:rsidRPr="00350D2B">
        <w:rPr>
          <w:i/>
        </w:rPr>
        <w:t xml:space="preserve"> event</w:t>
      </w:r>
      <w:r w:rsidRPr="004E110A">
        <w:t xml:space="preserve"> is an </w:t>
      </w:r>
      <w:r>
        <w:t xml:space="preserve">information exchange </w:t>
      </w:r>
      <w:r w:rsidRPr="004E110A">
        <w:t xml:space="preserve">object that </w:t>
      </w:r>
      <w:r>
        <w:t>provides</w:t>
      </w:r>
      <w:r w:rsidRPr="004E110A">
        <w:t xml:space="preserve"> a notification of </w:t>
      </w:r>
      <w:r>
        <w:t xml:space="preserve">the occurrence of </w:t>
      </w:r>
      <w:r w:rsidRPr="004E110A">
        <w:t xml:space="preserve">a </w:t>
      </w:r>
      <w:r>
        <w:t>real world event</w:t>
      </w:r>
      <w:r w:rsidRPr="004E110A">
        <w:t xml:space="preserve">. </w:t>
      </w:r>
      <w:r>
        <w:t xml:space="preserve">The </w:t>
      </w:r>
      <w:proofErr w:type="spellStart"/>
      <w:r w:rsidRPr="00350D2B">
        <w:rPr>
          <w:i/>
        </w:rPr>
        <w:t>mfg</w:t>
      </w:r>
      <w:proofErr w:type="spellEnd"/>
      <w:r w:rsidRPr="00350D2B">
        <w:rPr>
          <w:i/>
        </w:rPr>
        <w:t xml:space="preserve"> event</w:t>
      </w:r>
      <w:r>
        <w:t xml:space="preserve"> explicitly provides the process context of the real world event and </w:t>
      </w:r>
      <w:r w:rsidRPr="00350D2B">
        <w:rPr>
          <w:u w:val="single"/>
        </w:rPr>
        <w:t>all pertinent information</w:t>
      </w:r>
      <w:r>
        <w:t xml:space="preserve"> associated with the real world event. The </w:t>
      </w:r>
      <w:proofErr w:type="spellStart"/>
      <w:proofErr w:type="gramStart"/>
      <w:r w:rsidRPr="00350D2B">
        <w:rPr>
          <w:i/>
        </w:rPr>
        <w:t>mfg</w:t>
      </w:r>
      <w:proofErr w:type="spellEnd"/>
      <w:r w:rsidRPr="00350D2B">
        <w:rPr>
          <w:i/>
        </w:rPr>
        <w:t xml:space="preserve"> event</w:t>
      </w:r>
      <w:r>
        <w:t xml:space="preserve"> information exchange object</w:t>
      </w:r>
      <w:proofErr w:type="gramEnd"/>
      <w:r>
        <w:t xml:space="preserve"> provides the ability to bundle multiple information exchange objects into a single </w:t>
      </w:r>
      <w:proofErr w:type="spellStart"/>
      <w:r w:rsidRPr="00350D2B">
        <w:rPr>
          <w:i/>
        </w:rPr>
        <w:t>mfg</w:t>
      </w:r>
      <w:proofErr w:type="spellEnd"/>
      <w:r w:rsidRPr="00350D2B">
        <w:rPr>
          <w:i/>
        </w:rPr>
        <w:t xml:space="preserve"> event</w:t>
      </w:r>
      <w:r>
        <w:t xml:space="preserve"> information exchange message.</w:t>
      </w:r>
    </w:p>
    <w:p w14:paraId="73967AD2" w14:textId="408AE39C" w:rsidR="009E5BC3" w:rsidRDefault="00FE1709" w:rsidP="00FE1709">
      <w:r>
        <w:lastRenderedPageBreak/>
        <w:t xml:space="preserve">Note: </w:t>
      </w:r>
      <w:r w:rsidR="009E5BC3" w:rsidRPr="00A86658">
        <w:t xml:space="preserve">Not all </w:t>
      </w:r>
      <w:r w:rsidR="00A9118F">
        <w:t xml:space="preserve">real-world </w:t>
      </w:r>
      <w:r w:rsidR="009E5BC3">
        <w:t>manufacturing</w:t>
      </w:r>
      <w:r w:rsidR="009E5BC3" w:rsidRPr="00A86658">
        <w:t xml:space="preserve"> </w:t>
      </w:r>
      <w:r w:rsidR="009E5BC3">
        <w:t>e</w:t>
      </w:r>
      <w:r w:rsidR="009E5BC3" w:rsidRPr="00A86658">
        <w:t>vent</w:t>
      </w:r>
      <w:r w:rsidR="009E5BC3" w:rsidRPr="0065705B">
        <w:t xml:space="preserve">s warrant creating </w:t>
      </w:r>
      <w:proofErr w:type="gramStart"/>
      <w:r w:rsidR="009E5BC3" w:rsidRPr="0065705B">
        <w:t>a</w:t>
      </w:r>
      <w:proofErr w:type="gramEnd"/>
      <w:r w:rsidR="009E5BC3" w:rsidRPr="0065705B">
        <w:t xml:space="preserve"> </w:t>
      </w:r>
      <w:proofErr w:type="spellStart"/>
      <w:r w:rsidR="009E5BC3" w:rsidRPr="00350D2B">
        <w:rPr>
          <w:i/>
        </w:rPr>
        <w:t>mfg</w:t>
      </w:r>
      <w:proofErr w:type="spellEnd"/>
      <w:r w:rsidR="009E5BC3" w:rsidRPr="00350D2B">
        <w:rPr>
          <w:i/>
        </w:rPr>
        <w:t xml:space="preserve"> event</w:t>
      </w:r>
      <w:r w:rsidR="00A9118F">
        <w:t xml:space="preserve"> information exchange.</w:t>
      </w:r>
      <w:r w:rsidR="009E5BC3" w:rsidRPr="0065705B">
        <w:t xml:space="preserve"> </w:t>
      </w:r>
    </w:p>
    <w:p w14:paraId="6EF2CEFC" w14:textId="4FD8D245" w:rsidR="009E5BC3" w:rsidRDefault="009E5BC3" w:rsidP="00FE1709">
      <w:proofErr w:type="gramStart"/>
      <w:r w:rsidRPr="0065705B">
        <w:t>A</w:t>
      </w:r>
      <w:proofErr w:type="gramEnd"/>
      <w:r w:rsidRPr="0065705B">
        <w:t xml:space="preserve"> </w:t>
      </w:r>
      <w:proofErr w:type="spellStart"/>
      <w:r w:rsidRPr="00350D2B">
        <w:rPr>
          <w:i/>
        </w:rPr>
        <w:t>mfg</w:t>
      </w:r>
      <w:proofErr w:type="spellEnd"/>
      <w:r w:rsidRPr="00350D2B">
        <w:rPr>
          <w:i/>
        </w:rPr>
        <w:t xml:space="preserve"> event</w:t>
      </w:r>
      <w:r w:rsidRPr="0065705B">
        <w:t xml:space="preserve"> does not require explicit acknowledgement</w:t>
      </w:r>
      <w:r w:rsidR="00A9118F">
        <w:t xml:space="preserve"> by the receiver of the message</w:t>
      </w:r>
      <w:r>
        <w:t>.</w:t>
      </w:r>
    </w:p>
    <w:p w14:paraId="73FB8DC2" w14:textId="32CA2DAF" w:rsidR="009E5BC3" w:rsidRDefault="009E5BC3" w:rsidP="00FE1709">
      <w:r>
        <w:t xml:space="preserve">Note: If an acknowledgment of the </w:t>
      </w:r>
      <w:proofErr w:type="spellStart"/>
      <w:r w:rsidRPr="00350D2B">
        <w:rPr>
          <w:i/>
        </w:rPr>
        <w:t>mfg</w:t>
      </w:r>
      <w:proofErr w:type="spellEnd"/>
      <w:r w:rsidRPr="00350D2B">
        <w:rPr>
          <w:i/>
        </w:rPr>
        <w:t xml:space="preserve"> event</w:t>
      </w:r>
      <w:r>
        <w:t xml:space="preserve"> is required</w:t>
      </w:r>
      <w:r w:rsidR="00A9118F">
        <w:t>,</w:t>
      </w:r>
      <w:r>
        <w:t xml:space="preserve"> this </w:t>
      </w:r>
      <w:proofErr w:type="gramStart"/>
      <w:r>
        <w:t>can be specified</w:t>
      </w:r>
      <w:proofErr w:type="gramEnd"/>
      <w:r>
        <w:t xml:space="preserve"> in </w:t>
      </w:r>
      <w:r w:rsidR="00E93B0D">
        <w:t>a</w:t>
      </w:r>
      <w:r>
        <w:t xml:space="preserve"> definition</w:t>
      </w:r>
      <w:r w:rsidR="00A9118F">
        <w:t xml:space="preserve"> attribute</w:t>
      </w:r>
      <w:r>
        <w:t xml:space="preserve"> of the </w:t>
      </w:r>
      <w:proofErr w:type="spellStart"/>
      <w:r w:rsidRPr="00350D2B">
        <w:rPr>
          <w:i/>
        </w:rPr>
        <w:t>mfg</w:t>
      </w:r>
      <w:proofErr w:type="spellEnd"/>
      <w:r w:rsidRPr="00350D2B">
        <w:rPr>
          <w:i/>
        </w:rPr>
        <w:t xml:space="preserve"> event</w:t>
      </w:r>
      <w:r>
        <w:t xml:space="preserve">. The acknowledgment is a separate asynchronous </w:t>
      </w:r>
      <w:proofErr w:type="spellStart"/>
      <w:r w:rsidRPr="00350D2B">
        <w:rPr>
          <w:i/>
        </w:rPr>
        <w:t>mfg</w:t>
      </w:r>
      <w:proofErr w:type="spellEnd"/>
      <w:r w:rsidRPr="00350D2B">
        <w:rPr>
          <w:i/>
        </w:rPr>
        <w:t xml:space="preserve"> event</w:t>
      </w:r>
      <w:r>
        <w:t xml:space="preserve"> notification.</w:t>
      </w:r>
    </w:p>
    <w:p w14:paraId="5B6D2026" w14:textId="57D9753E" w:rsidR="009E5BC3" w:rsidRPr="001834A8" w:rsidRDefault="00A9118F" w:rsidP="00FE1709">
      <w:pPr>
        <w:pStyle w:val="Heading2"/>
      </w:pPr>
      <w:bookmarkStart w:id="17" w:name="_Toc446785472"/>
      <w:r w:rsidRPr="001834A8">
        <w:t>Manufacturing event record (</w:t>
      </w:r>
      <w:proofErr w:type="spellStart"/>
      <w:r w:rsidRPr="001834A8">
        <w:t>m</w:t>
      </w:r>
      <w:r w:rsidR="009E5BC3" w:rsidRPr="001834A8">
        <w:t>fg</w:t>
      </w:r>
      <w:proofErr w:type="spellEnd"/>
      <w:r w:rsidR="009E5BC3" w:rsidRPr="001834A8">
        <w:t xml:space="preserve"> event record)</w:t>
      </w:r>
      <w:bookmarkEnd w:id="17"/>
    </w:p>
    <w:p w14:paraId="047735C3" w14:textId="139400EC" w:rsidR="009E5BC3" w:rsidRDefault="009E5BC3" w:rsidP="00FE1709">
      <w:r>
        <w:t>The</w:t>
      </w:r>
      <w:r w:rsidRPr="0065705B">
        <w:t xml:space="preserve"> </w:t>
      </w:r>
      <w:proofErr w:type="spellStart"/>
      <w:proofErr w:type="gramStart"/>
      <w:r>
        <w:rPr>
          <w:i/>
        </w:rPr>
        <w:t>mfg</w:t>
      </w:r>
      <w:proofErr w:type="spellEnd"/>
      <w:r>
        <w:rPr>
          <w:i/>
        </w:rPr>
        <w:t xml:space="preserve"> event record</w:t>
      </w:r>
      <w:r w:rsidRPr="0065705B">
        <w:t xml:space="preserve"> </w:t>
      </w:r>
      <w:r w:rsidR="00A9118F">
        <w:t>object</w:t>
      </w:r>
      <w:proofErr w:type="gramEnd"/>
      <w:r w:rsidR="00A9118F">
        <w:t xml:space="preserve"> </w:t>
      </w:r>
      <w:r>
        <w:t>represents</w:t>
      </w:r>
      <w:r w:rsidRPr="0065705B">
        <w:t xml:space="preserve"> </w:t>
      </w:r>
      <w:r>
        <w:t xml:space="preserve">the bundle of information exchange objects pertinent to the real world event with the same </w:t>
      </w:r>
      <w:r w:rsidRPr="00350D2B">
        <w:rPr>
          <w:i/>
        </w:rPr>
        <w:t>action</w:t>
      </w:r>
      <w:r>
        <w:t>.</w:t>
      </w:r>
      <w:r w:rsidRPr="0065705B">
        <w:t xml:space="preserve"> </w:t>
      </w:r>
      <w:r>
        <w:t>Each</w:t>
      </w:r>
      <w:r w:rsidRPr="0065705B">
        <w:t xml:space="preserve"> </w:t>
      </w:r>
      <w:r>
        <w:t xml:space="preserve">bundle of </w:t>
      </w:r>
      <w:r w:rsidRPr="004F48F0">
        <w:rPr>
          <w:i/>
        </w:rPr>
        <w:t>ISA-95 objects</w:t>
      </w:r>
      <w:r w:rsidRPr="0065705B">
        <w:t xml:space="preserve"> </w:t>
      </w:r>
      <w:r>
        <w:t xml:space="preserve">is </w:t>
      </w:r>
      <w:r w:rsidRPr="0065705B">
        <w:t xml:space="preserve">represented as </w:t>
      </w:r>
      <w:r>
        <w:t xml:space="preserve">one or more </w:t>
      </w:r>
      <w:r>
        <w:rPr>
          <w:i/>
        </w:rPr>
        <w:t xml:space="preserve">ISA-95 objects </w:t>
      </w:r>
      <w:r w:rsidR="00FB75DF">
        <w:t>with the</w:t>
      </w:r>
      <w:r w:rsidRPr="0065705B">
        <w:t xml:space="preserve"> </w:t>
      </w:r>
      <w:r>
        <w:rPr>
          <w:i/>
        </w:rPr>
        <w:t>action</w:t>
      </w:r>
      <w:r w:rsidRPr="0065705B">
        <w:t xml:space="preserve"> (</w:t>
      </w:r>
      <w:r>
        <w:t>Added</w:t>
      </w:r>
      <w:r w:rsidRPr="0065705B">
        <w:t xml:space="preserve">, </w:t>
      </w:r>
      <w:r>
        <w:t>Changed</w:t>
      </w:r>
      <w:r w:rsidRPr="0065705B">
        <w:t xml:space="preserve">, </w:t>
      </w:r>
      <w:proofErr w:type="gramStart"/>
      <w:r w:rsidRPr="0065705B">
        <w:t>Deleted</w:t>
      </w:r>
      <w:proofErr w:type="gramEnd"/>
      <w:r>
        <w:t>)</w:t>
      </w:r>
      <w:r w:rsidRPr="0065705B">
        <w:t xml:space="preserve"> applied</w:t>
      </w:r>
      <w:r>
        <w:t xml:space="preserve"> by the publisher of the </w:t>
      </w:r>
      <w:proofErr w:type="spellStart"/>
      <w:r w:rsidRPr="00350D2B">
        <w:rPr>
          <w:i/>
        </w:rPr>
        <w:t>mfg</w:t>
      </w:r>
      <w:proofErr w:type="spellEnd"/>
      <w:r w:rsidRPr="00350D2B">
        <w:rPr>
          <w:i/>
        </w:rPr>
        <w:t xml:space="preserve"> event</w:t>
      </w:r>
      <w:r w:rsidRPr="0065705B">
        <w:t>.</w:t>
      </w:r>
    </w:p>
    <w:p w14:paraId="6C563927" w14:textId="2FF421C5" w:rsidR="009E5BC3" w:rsidRDefault="009E5BC3" w:rsidP="00FE1709">
      <w:r>
        <w:t xml:space="preserve">The </w:t>
      </w:r>
      <w:proofErr w:type="spellStart"/>
      <w:r>
        <w:rPr>
          <w:i/>
        </w:rPr>
        <w:t>mfg</w:t>
      </w:r>
      <w:proofErr w:type="spellEnd"/>
      <w:r>
        <w:rPr>
          <w:i/>
        </w:rPr>
        <w:t xml:space="preserve"> event record</w:t>
      </w:r>
      <w:r>
        <w:t xml:space="preserve"> is a child object of</w:t>
      </w:r>
      <w:r w:rsidRPr="0065705B">
        <w:t xml:space="preserve"> </w:t>
      </w:r>
      <w:proofErr w:type="gramStart"/>
      <w:r w:rsidRPr="0065705B">
        <w:t>a</w:t>
      </w:r>
      <w:proofErr w:type="gramEnd"/>
      <w:r w:rsidRPr="0065705B">
        <w:t xml:space="preserve"> </w:t>
      </w:r>
      <w:proofErr w:type="spellStart"/>
      <w:r w:rsidRPr="00350D2B">
        <w:rPr>
          <w:i/>
        </w:rPr>
        <w:t>mfg</w:t>
      </w:r>
      <w:proofErr w:type="spellEnd"/>
      <w:r w:rsidRPr="00350D2B">
        <w:rPr>
          <w:i/>
        </w:rPr>
        <w:t xml:space="preserve"> event</w:t>
      </w:r>
      <w:r>
        <w:t xml:space="preserve"> occurrence. There may be multiple </w:t>
      </w:r>
      <w:proofErr w:type="spellStart"/>
      <w:r w:rsidRPr="00350D2B">
        <w:rPr>
          <w:i/>
        </w:rPr>
        <w:t>mfg</w:t>
      </w:r>
      <w:proofErr w:type="spellEnd"/>
      <w:r w:rsidRPr="00350D2B">
        <w:rPr>
          <w:i/>
        </w:rPr>
        <w:t xml:space="preserve"> event records</w:t>
      </w:r>
      <w:r>
        <w:t xml:space="preserve"> within </w:t>
      </w:r>
      <w:proofErr w:type="gramStart"/>
      <w:r>
        <w:t>a</w:t>
      </w:r>
      <w:proofErr w:type="gramEnd"/>
      <w:r>
        <w:t xml:space="preserve"> </w:t>
      </w:r>
      <w:proofErr w:type="spellStart"/>
      <w:r w:rsidRPr="00350D2B">
        <w:rPr>
          <w:i/>
        </w:rPr>
        <w:t>mfg</w:t>
      </w:r>
      <w:proofErr w:type="spellEnd"/>
      <w:r w:rsidRPr="00350D2B">
        <w:rPr>
          <w:i/>
        </w:rPr>
        <w:t xml:space="preserve"> event</w:t>
      </w:r>
      <w:r>
        <w:t xml:space="preserve"> occurrence. Collectively</w:t>
      </w:r>
      <w:r w:rsidR="00FB75DF">
        <w:t>,</w:t>
      </w:r>
      <w:r>
        <w:t xml:space="preserve"> these bundles represent the bundle of </w:t>
      </w:r>
      <w:r w:rsidRPr="00C52C5F">
        <w:t>all actions and data</w:t>
      </w:r>
      <w:r>
        <w:t xml:space="preserve"> pertinent to the real world event. </w:t>
      </w:r>
    </w:p>
    <w:p w14:paraId="42DB79AA" w14:textId="1BD8B28C" w:rsidR="009E5BC3" w:rsidRDefault="009E5BC3" w:rsidP="00FE1709">
      <w:r>
        <w:t xml:space="preserve">The allowed content of an </w:t>
      </w:r>
      <w:proofErr w:type="spellStart"/>
      <w:r w:rsidRPr="004F48F0">
        <w:rPr>
          <w:i/>
        </w:rPr>
        <w:t>mfg</w:t>
      </w:r>
      <w:proofErr w:type="spellEnd"/>
      <w:r w:rsidRPr="004F48F0">
        <w:rPr>
          <w:i/>
        </w:rPr>
        <w:t xml:space="preserve"> event record</w:t>
      </w:r>
      <w:r>
        <w:t xml:space="preserve"> </w:t>
      </w:r>
      <w:proofErr w:type="gramStart"/>
      <w:r>
        <w:t>is defined</w:t>
      </w:r>
      <w:proofErr w:type="gramEnd"/>
      <w:r>
        <w:t xml:space="preserve"> in an associated </w:t>
      </w:r>
      <w:proofErr w:type="spellStart"/>
      <w:r w:rsidRPr="004F48F0">
        <w:rPr>
          <w:i/>
        </w:rPr>
        <w:t>mfg</w:t>
      </w:r>
      <w:proofErr w:type="spellEnd"/>
      <w:r w:rsidRPr="004F48F0">
        <w:rPr>
          <w:i/>
        </w:rPr>
        <w:t xml:space="preserve"> event definition record specification</w:t>
      </w:r>
      <w:r>
        <w:t xml:space="preserve"> </w:t>
      </w:r>
      <w:r w:rsidR="00613F36">
        <w:t>and/</w:t>
      </w:r>
      <w:r>
        <w:t xml:space="preserve">or </w:t>
      </w:r>
      <w:proofErr w:type="spellStart"/>
      <w:r w:rsidRPr="004F48F0">
        <w:rPr>
          <w:i/>
        </w:rPr>
        <w:t>mfg</w:t>
      </w:r>
      <w:proofErr w:type="spellEnd"/>
      <w:r w:rsidRPr="004F48F0">
        <w:rPr>
          <w:i/>
        </w:rPr>
        <w:t xml:space="preserve"> event class record specification</w:t>
      </w:r>
      <w:r>
        <w:t>.</w:t>
      </w:r>
    </w:p>
    <w:p w14:paraId="54B375CD" w14:textId="1E2C38DA" w:rsidR="009E5BC3" w:rsidRPr="001834A8" w:rsidRDefault="009E5BC3" w:rsidP="00FE1709">
      <w:pPr>
        <w:pStyle w:val="Heading2"/>
      </w:pPr>
      <w:bookmarkStart w:id="18" w:name="_Toc446785473"/>
      <w:r w:rsidRPr="001834A8">
        <w:t>ISA-95 object</w:t>
      </w:r>
      <w:bookmarkEnd w:id="18"/>
      <w:r w:rsidRPr="001834A8">
        <w:t xml:space="preserve"> </w:t>
      </w:r>
    </w:p>
    <w:p w14:paraId="03BB200E" w14:textId="577175F4" w:rsidR="009E5BC3" w:rsidRDefault="009E5BC3" w:rsidP="00FE1709">
      <w:r w:rsidRPr="004E110A">
        <w:t xml:space="preserve">The </w:t>
      </w:r>
      <w:r>
        <w:rPr>
          <w:i/>
        </w:rPr>
        <w:t>ISA-95 object</w:t>
      </w:r>
      <w:r w:rsidRPr="00350D2B">
        <w:rPr>
          <w:i/>
        </w:rPr>
        <w:t xml:space="preserve"> </w:t>
      </w:r>
      <w:r w:rsidRPr="004E110A">
        <w:t xml:space="preserve">is </w:t>
      </w:r>
      <w:r>
        <w:t>a single information exchange</w:t>
      </w:r>
      <w:r w:rsidRPr="004E110A">
        <w:t xml:space="preserve"> object </w:t>
      </w:r>
      <w:r>
        <w:t xml:space="preserve">within </w:t>
      </w:r>
      <w:proofErr w:type="gramStart"/>
      <w:r>
        <w:t>a</w:t>
      </w:r>
      <w:proofErr w:type="gramEnd"/>
      <w:r>
        <w:t xml:space="preserve"> </w:t>
      </w:r>
      <w:proofErr w:type="spellStart"/>
      <w:r w:rsidRPr="00350D2B">
        <w:rPr>
          <w:i/>
        </w:rPr>
        <w:t>mfg</w:t>
      </w:r>
      <w:proofErr w:type="spellEnd"/>
      <w:r w:rsidRPr="00350D2B">
        <w:rPr>
          <w:i/>
        </w:rPr>
        <w:t xml:space="preserve"> event</w:t>
      </w:r>
      <w:r>
        <w:rPr>
          <w:i/>
        </w:rPr>
        <w:t xml:space="preserve"> record</w:t>
      </w:r>
      <w:r w:rsidRPr="004E110A">
        <w:t>.</w:t>
      </w:r>
      <w:r>
        <w:t xml:space="preserve"> There may be one or more </w:t>
      </w:r>
      <w:r>
        <w:rPr>
          <w:i/>
        </w:rPr>
        <w:t xml:space="preserve">ISA-95 objects </w:t>
      </w:r>
      <w:r>
        <w:t xml:space="preserve">in </w:t>
      </w:r>
      <w:proofErr w:type="gramStart"/>
      <w:r>
        <w:t>a</w:t>
      </w:r>
      <w:proofErr w:type="gramEnd"/>
      <w:r>
        <w:t xml:space="preserve"> </w:t>
      </w:r>
      <w:proofErr w:type="spellStart"/>
      <w:r w:rsidRPr="00350D2B">
        <w:rPr>
          <w:i/>
        </w:rPr>
        <w:t>mfg</w:t>
      </w:r>
      <w:proofErr w:type="spellEnd"/>
      <w:r w:rsidRPr="00350D2B">
        <w:rPr>
          <w:i/>
        </w:rPr>
        <w:t xml:space="preserve"> event</w:t>
      </w:r>
      <w:r>
        <w:t xml:space="preserve"> </w:t>
      </w:r>
      <w:r w:rsidRPr="00350D2B">
        <w:rPr>
          <w:i/>
        </w:rPr>
        <w:t>record</w:t>
      </w:r>
      <w:r>
        <w:t xml:space="preserve">.  </w:t>
      </w:r>
    </w:p>
    <w:p w14:paraId="146B181A" w14:textId="77777777" w:rsidR="009E5BC3" w:rsidRDefault="009E5BC3" w:rsidP="00FE1709">
      <w:r>
        <w:t>Examples are:</w:t>
      </w:r>
    </w:p>
    <w:p w14:paraId="6B885EA1" w14:textId="77777777" w:rsidR="009E5BC3" w:rsidRPr="00FE1709" w:rsidRDefault="009E5BC3" w:rsidP="00FE1709">
      <w:pPr>
        <w:pStyle w:val="ListParagraph"/>
        <w:numPr>
          <w:ilvl w:val="0"/>
          <w:numId w:val="69"/>
        </w:numPr>
        <w:rPr>
          <w:sz w:val="20"/>
          <w:szCs w:val="20"/>
        </w:rPr>
      </w:pPr>
      <w:r w:rsidRPr="00FE1709">
        <w:rPr>
          <w:sz w:val="20"/>
          <w:szCs w:val="20"/>
        </w:rPr>
        <w:t>Operations Schedule</w:t>
      </w:r>
    </w:p>
    <w:p w14:paraId="27375E6A" w14:textId="010A1348" w:rsidR="005D0F17" w:rsidRDefault="005D0F17" w:rsidP="00FE1709">
      <w:pPr>
        <w:pStyle w:val="ListParagraph"/>
        <w:numPr>
          <w:ilvl w:val="0"/>
          <w:numId w:val="69"/>
        </w:numPr>
        <w:rPr>
          <w:sz w:val="20"/>
          <w:szCs w:val="20"/>
        </w:rPr>
      </w:pPr>
      <w:r>
        <w:rPr>
          <w:sz w:val="20"/>
          <w:szCs w:val="20"/>
        </w:rPr>
        <w:t>Material Lot</w:t>
      </w:r>
    </w:p>
    <w:p w14:paraId="21738841" w14:textId="2C84F6F6" w:rsidR="00730D8E" w:rsidRPr="0065705B" w:rsidRDefault="00730D8E" w:rsidP="00FE1709">
      <w:pPr>
        <w:pStyle w:val="Heading2"/>
      </w:pPr>
      <w:bookmarkStart w:id="19" w:name="_Toc446580928"/>
      <w:bookmarkStart w:id="20" w:name="_Toc446582623"/>
      <w:bookmarkStart w:id="21" w:name="_Toc446586829"/>
      <w:bookmarkStart w:id="22" w:name="_Toc446785474"/>
      <w:bookmarkStart w:id="23" w:name="_Toc305862084"/>
      <w:bookmarkEnd w:id="19"/>
      <w:bookmarkEnd w:id="20"/>
      <w:bookmarkEnd w:id="21"/>
      <w:r w:rsidRPr="0065705B">
        <w:t>M</w:t>
      </w:r>
      <w:r w:rsidR="00FB75DF">
        <w:t xml:space="preserve">anufacturing event definition </w:t>
      </w:r>
      <w:r w:rsidR="00FB75DF" w:rsidRPr="006D45F4">
        <w:t>(</w:t>
      </w:r>
      <w:proofErr w:type="spellStart"/>
      <w:r w:rsidR="00FB75DF" w:rsidRPr="006D45F4">
        <w:t>m</w:t>
      </w:r>
      <w:r w:rsidRPr="006D45F4">
        <w:t>fg</w:t>
      </w:r>
      <w:proofErr w:type="spellEnd"/>
      <w:r w:rsidRPr="006D45F4">
        <w:t xml:space="preserve"> event definition)</w:t>
      </w:r>
      <w:bookmarkEnd w:id="22"/>
      <w:r w:rsidRPr="006D45F4">
        <w:t xml:space="preserve"> </w:t>
      </w:r>
    </w:p>
    <w:p w14:paraId="683EFC87" w14:textId="45B4CCBE" w:rsidR="00730D8E" w:rsidRPr="0065705B" w:rsidRDefault="00730D8E" w:rsidP="00FE1709">
      <w:r w:rsidRPr="0065705B">
        <w:t xml:space="preserve">The </w:t>
      </w:r>
      <w:proofErr w:type="spellStart"/>
      <w:r>
        <w:rPr>
          <w:i/>
        </w:rPr>
        <w:t>m</w:t>
      </w:r>
      <w:r w:rsidRPr="0065705B">
        <w:rPr>
          <w:i/>
        </w:rPr>
        <w:t>fg</w:t>
      </w:r>
      <w:proofErr w:type="spellEnd"/>
      <w:r w:rsidRPr="0065705B">
        <w:rPr>
          <w:i/>
        </w:rPr>
        <w:t xml:space="preserve"> </w:t>
      </w:r>
      <w:r>
        <w:rPr>
          <w:i/>
        </w:rPr>
        <w:t>e</w:t>
      </w:r>
      <w:r w:rsidRPr="0065705B">
        <w:rPr>
          <w:i/>
        </w:rPr>
        <w:t xml:space="preserve">vent </w:t>
      </w:r>
      <w:r>
        <w:rPr>
          <w:i/>
        </w:rPr>
        <w:t>d</w:t>
      </w:r>
      <w:r w:rsidRPr="0065705B">
        <w:rPr>
          <w:i/>
        </w:rPr>
        <w:t>efinition</w:t>
      </w:r>
      <w:r w:rsidRPr="0065705B">
        <w:t xml:space="preserve"> defines the content of</w:t>
      </w:r>
      <w:r>
        <w:t>, or specification for,</w:t>
      </w:r>
      <w:r w:rsidRPr="0065705B">
        <w:t xml:space="preserve"> the </w:t>
      </w:r>
      <w:proofErr w:type="spellStart"/>
      <w:r>
        <w:rPr>
          <w:i/>
        </w:rPr>
        <w:t>m</w:t>
      </w:r>
      <w:r w:rsidRPr="0065705B">
        <w:rPr>
          <w:i/>
        </w:rPr>
        <w:t>fg</w:t>
      </w:r>
      <w:proofErr w:type="spellEnd"/>
      <w:r w:rsidRPr="0065705B">
        <w:rPr>
          <w:i/>
        </w:rPr>
        <w:t xml:space="preserve"> </w:t>
      </w:r>
      <w:r>
        <w:rPr>
          <w:i/>
        </w:rPr>
        <w:t>e</w:t>
      </w:r>
      <w:r w:rsidRPr="0065705B">
        <w:rPr>
          <w:i/>
        </w:rPr>
        <w:t>vent</w:t>
      </w:r>
      <w:r w:rsidRPr="0065705B">
        <w:t xml:space="preserve"> </w:t>
      </w:r>
      <w:r>
        <w:t>i</w:t>
      </w:r>
      <w:r w:rsidRPr="0065705B">
        <w:t xml:space="preserve">nstances that </w:t>
      </w:r>
      <w:proofErr w:type="gramStart"/>
      <w:r w:rsidRPr="0065705B">
        <w:t>are communicated</w:t>
      </w:r>
      <w:proofErr w:type="gramEnd"/>
      <w:r w:rsidRPr="0065705B">
        <w:t xml:space="preserve"> in an ISA-95 message exchange.</w:t>
      </w:r>
    </w:p>
    <w:p w14:paraId="536ABBDB" w14:textId="77777777" w:rsidR="00730D8E" w:rsidRPr="0065705B" w:rsidRDefault="00730D8E" w:rsidP="00FE1709">
      <w:proofErr w:type="gramStart"/>
      <w:r w:rsidRPr="0065705B">
        <w:t>A</w:t>
      </w:r>
      <w:proofErr w:type="gramEnd"/>
      <w:r w:rsidRPr="0065705B">
        <w:t xml:space="preserve"> </w:t>
      </w:r>
      <w:proofErr w:type="spellStart"/>
      <w:r w:rsidRPr="00350D2B">
        <w:rPr>
          <w:i/>
        </w:rPr>
        <w:t>mfg</w:t>
      </w:r>
      <w:proofErr w:type="spellEnd"/>
      <w:r w:rsidRPr="00350D2B">
        <w:rPr>
          <w:i/>
        </w:rPr>
        <w:t xml:space="preserve"> event definition</w:t>
      </w:r>
      <w:r>
        <w:t xml:space="preserve"> describes the process context of the real world event and</w:t>
      </w:r>
      <w:r w:rsidRPr="0065705B">
        <w:t xml:space="preserve"> defines the </w:t>
      </w:r>
      <w:r>
        <w:t xml:space="preserve">pertinent information to be </w:t>
      </w:r>
      <w:r w:rsidRPr="0065705B">
        <w:t xml:space="preserve">represented in the </w:t>
      </w:r>
      <w:r>
        <w:t xml:space="preserve">corresponding </w:t>
      </w:r>
      <w:proofErr w:type="spellStart"/>
      <w:r w:rsidRPr="00350D2B">
        <w:rPr>
          <w:i/>
        </w:rPr>
        <w:t>mfg</w:t>
      </w:r>
      <w:proofErr w:type="spellEnd"/>
      <w:r w:rsidRPr="00350D2B">
        <w:rPr>
          <w:i/>
        </w:rPr>
        <w:t xml:space="preserve"> event</w:t>
      </w:r>
      <w:r w:rsidRPr="0065705B">
        <w:t xml:space="preserve"> instances.</w:t>
      </w:r>
    </w:p>
    <w:p w14:paraId="40B5A137" w14:textId="6C9A2864" w:rsidR="00730D8E" w:rsidRPr="0065705B" w:rsidRDefault="00730D8E" w:rsidP="00FE1709">
      <w:r w:rsidRPr="0065705B">
        <w:t xml:space="preserve">The </w:t>
      </w:r>
      <w:proofErr w:type="spellStart"/>
      <w:r w:rsidRPr="00350D2B">
        <w:rPr>
          <w:i/>
        </w:rPr>
        <w:t>mfg</w:t>
      </w:r>
      <w:proofErr w:type="spellEnd"/>
      <w:r w:rsidRPr="00350D2B">
        <w:rPr>
          <w:i/>
        </w:rPr>
        <w:t xml:space="preserve"> event definition</w:t>
      </w:r>
      <w:r w:rsidRPr="0065705B">
        <w:t xml:space="preserve"> </w:t>
      </w:r>
      <w:r>
        <w:t>may contain</w:t>
      </w:r>
      <w:r w:rsidRPr="0065705B">
        <w:t xml:space="preserve"> </w:t>
      </w:r>
      <w:r>
        <w:t>specification</w:t>
      </w:r>
      <w:r w:rsidRPr="0065705B">
        <w:t xml:space="preserve">s for </w:t>
      </w:r>
      <w:r>
        <w:t xml:space="preserve">a bundle of </w:t>
      </w:r>
      <w:r>
        <w:rPr>
          <w:i/>
        </w:rPr>
        <w:t>ISA-95 object</w:t>
      </w:r>
      <w:r w:rsidRPr="00350D2B">
        <w:rPr>
          <w:i/>
        </w:rPr>
        <w:t>s</w:t>
      </w:r>
      <w:r w:rsidRPr="0065705B">
        <w:t xml:space="preserve"> that are </w:t>
      </w:r>
      <w:r>
        <w:t>to be included</w:t>
      </w:r>
      <w:r w:rsidRPr="0065705B">
        <w:t xml:space="preserve"> in the </w:t>
      </w:r>
      <w:proofErr w:type="spellStart"/>
      <w:r w:rsidRPr="00350D2B">
        <w:rPr>
          <w:i/>
        </w:rPr>
        <w:t>mfg</w:t>
      </w:r>
      <w:proofErr w:type="spellEnd"/>
      <w:r w:rsidRPr="00350D2B">
        <w:rPr>
          <w:i/>
        </w:rPr>
        <w:t xml:space="preserve"> event</w:t>
      </w:r>
      <w:r w:rsidRPr="0065705B">
        <w:t xml:space="preserve">. The </w:t>
      </w:r>
      <w:r>
        <w:t>specification</w:t>
      </w:r>
      <w:r w:rsidRPr="0065705B">
        <w:t xml:space="preserve">s </w:t>
      </w:r>
      <w:r>
        <w:t xml:space="preserve">describe and </w:t>
      </w:r>
      <w:r w:rsidRPr="0065705B">
        <w:t xml:space="preserve">specify the </w:t>
      </w:r>
      <w:r>
        <w:t xml:space="preserve">allowed content and cardinality rules of the </w:t>
      </w:r>
      <w:r>
        <w:rPr>
          <w:i/>
        </w:rPr>
        <w:t>ISA-95 object</w:t>
      </w:r>
      <w:r w:rsidRPr="00350D2B">
        <w:rPr>
          <w:i/>
        </w:rPr>
        <w:t>s</w:t>
      </w:r>
      <w:r>
        <w:t>.</w:t>
      </w:r>
    </w:p>
    <w:p w14:paraId="10E2EEBE" w14:textId="04546F4F" w:rsidR="00EC3BFF" w:rsidRPr="006D45F4" w:rsidRDefault="00C47325" w:rsidP="00FE1709">
      <w:pPr>
        <w:pStyle w:val="Heading2"/>
      </w:pPr>
      <w:bookmarkStart w:id="24" w:name="_Toc446785475"/>
      <w:r>
        <w:t xml:space="preserve">Manufacturing </w:t>
      </w:r>
      <w:r w:rsidR="00EF764F">
        <w:t xml:space="preserve">event </w:t>
      </w:r>
      <w:r w:rsidR="00604CA2">
        <w:t xml:space="preserve">definition </w:t>
      </w:r>
      <w:r w:rsidR="00AF3BEB">
        <w:t>record specification</w:t>
      </w:r>
      <w:r w:rsidR="00FB75DF">
        <w:t xml:space="preserve"> </w:t>
      </w:r>
      <w:r w:rsidR="00FB75DF" w:rsidRPr="006D45F4">
        <w:t>(</w:t>
      </w:r>
      <w:proofErr w:type="spellStart"/>
      <w:r w:rsidR="00FB75DF" w:rsidRPr="006D45F4">
        <w:t>m</w:t>
      </w:r>
      <w:r w:rsidRPr="006D45F4">
        <w:t>fg</w:t>
      </w:r>
      <w:proofErr w:type="spellEnd"/>
      <w:r w:rsidR="00AF3BEB" w:rsidRPr="006D45F4">
        <w:t xml:space="preserve"> </w:t>
      </w:r>
      <w:r w:rsidR="00EF764F" w:rsidRPr="006D45F4">
        <w:t xml:space="preserve">event </w:t>
      </w:r>
      <w:r w:rsidR="00604CA2" w:rsidRPr="006D45F4">
        <w:t xml:space="preserve">definition </w:t>
      </w:r>
      <w:r w:rsidR="00AF3BEB" w:rsidRPr="006D45F4">
        <w:t>record specification</w:t>
      </w:r>
      <w:r w:rsidRPr="006D45F4">
        <w:t>)</w:t>
      </w:r>
      <w:bookmarkEnd w:id="24"/>
      <w:r w:rsidR="00EC3BFF" w:rsidRPr="006D45F4">
        <w:t xml:space="preserve"> </w:t>
      </w:r>
    </w:p>
    <w:p w14:paraId="66BAFB04" w14:textId="437E9F06" w:rsidR="00566BF2" w:rsidRPr="00B347A6" w:rsidRDefault="00EC3BFF" w:rsidP="00FE1709">
      <w:r w:rsidRPr="004E110A">
        <w:t xml:space="preserve">The </w:t>
      </w:r>
      <w:proofErr w:type="spellStart"/>
      <w:r w:rsidR="00C47325" w:rsidRPr="005F7F7B">
        <w:rPr>
          <w:i/>
        </w:rPr>
        <w:t>mfg</w:t>
      </w:r>
      <w:proofErr w:type="spellEnd"/>
      <w:r w:rsidR="00C47325" w:rsidRPr="005F7F7B">
        <w:rPr>
          <w:i/>
        </w:rPr>
        <w:t xml:space="preserve"> </w:t>
      </w:r>
      <w:r w:rsidR="00EF764F">
        <w:rPr>
          <w:i/>
        </w:rPr>
        <w:t>event</w:t>
      </w:r>
      <w:r w:rsidR="00604CA2">
        <w:rPr>
          <w:i/>
        </w:rPr>
        <w:t xml:space="preserve"> definition</w:t>
      </w:r>
      <w:r w:rsidR="00EF764F">
        <w:rPr>
          <w:i/>
        </w:rPr>
        <w:t xml:space="preserve"> </w:t>
      </w:r>
      <w:r w:rsidR="00AF3BEB" w:rsidRPr="005F7F7B">
        <w:rPr>
          <w:i/>
        </w:rPr>
        <w:t>record specification</w:t>
      </w:r>
      <w:r w:rsidRPr="004E110A">
        <w:t xml:space="preserve"> is a </w:t>
      </w:r>
      <w:r w:rsidR="00566BF2">
        <w:t>child object</w:t>
      </w:r>
      <w:r w:rsidR="00566BF2" w:rsidRPr="004E110A">
        <w:t xml:space="preserve"> </w:t>
      </w:r>
      <w:r w:rsidRPr="004E110A">
        <w:t xml:space="preserve">of </w:t>
      </w:r>
      <w:proofErr w:type="gramStart"/>
      <w:r w:rsidRPr="004E110A">
        <w:t>a</w:t>
      </w:r>
      <w:proofErr w:type="gramEnd"/>
      <w:r w:rsidRPr="004E110A">
        <w:t xml:space="preserve"> </w:t>
      </w:r>
      <w:proofErr w:type="spellStart"/>
      <w:r w:rsidR="00566BF2" w:rsidRPr="005F7F7B">
        <w:rPr>
          <w:i/>
        </w:rPr>
        <w:t>m</w:t>
      </w:r>
      <w:r w:rsidRPr="005F7F7B">
        <w:rPr>
          <w:i/>
        </w:rPr>
        <w:t>fg</w:t>
      </w:r>
      <w:proofErr w:type="spellEnd"/>
      <w:r w:rsidRPr="005F7F7B">
        <w:rPr>
          <w:i/>
        </w:rPr>
        <w:t xml:space="preserve"> </w:t>
      </w:r>
      <w:r w:rsidR="00566BF2" w:rsidRPr="005F7F7B">
        <w:rPr>
          <w:i/>
        </w:rPr>
        <w:t>e</w:t>
      </w:r>
      <w:r w:rsidRPr="005F7F7B">
        <w:rPr>
          <w:i/>
        </w:rPr>
        <w:t xml:space="preserve">vent </w:t>
      </w:r>
      <w:r w:rsidR="00566BF2" w:rsidRPr="005F7F7B">
        <w:rPr>
          <w:i/>
        </w:rPr>
        <w:t>d</w:t>
      </w:r>
      <w:r w:rsidRPr="005F7F7B">
        <w:rPr>
          <w:i/>
        </w:rPr>
        <w:t>efinition</w:t>
      </w:r>
      <w:r w:rsidRPr="004E110A">
        <w:t>.</w:t>
      </w:r>
      <w:r w:rsidR="00EF764F">
        <w:t xml:space="preserve"> It</w:t>
      </w:r>
      <w:r w:rsidR="00EF764F" w:rsidRPr="004E110A">
        <w:t xml:space="preserve"> </w:t>
      </w:r>
      <w:r w:rsidRPr="004E110A">
        <w:t xml:space="preserve">specifies the </w:t>
      </w:r>
      <w:r w:rsidR="002C7870">
        <w:t>allowed content</w:t>
      </w:r>
      <w:r w:rsidR="00F50601">
        <w:t xml:space="preserve"> and cardinality rules</w:t>
      </w:r>
      <w:r w:rsidR="002C7870">
        <w:t xml:space="preserve"> of </w:t>
      </w:r>
      <w:r w:rsidR="00566BF2">
        <w:t xml:space="preserve">the </w:t>
      </w:r>
      <w:r w:rsidR="00EF4A7F">
        <w:rPr>
          <w:i/>
        </w:rPr>
        <w:t>ISA-95 object</w:t>
      </w:r>
      <w:r w:rsidR="00566BF2" w:rsidRPr="00350D2B">
        <w:rPr>
          <w:i/>
        </w:rPr>
        <w:t>s</w:t>
      </w:r>
      <w:r w:rsidR="00566BF2">
        <w:t xml:space="preserve"> </w:t>
      </w:r>
      <w:r w:rsidRPr="004E110A">
        <w:t xml:space="preserve">in the </w:t>
      </w:r>
      <w:r w:rsidR="00F50601">
        <w:t xml:space="preserve">corresponding </w:t>
      </w:r>
      <w:proofErr w:type="spellStart"/>
      <w:r w:rsidR="00566BF2" w:rsidRPr="00350D2B">
        <w:rPr>
          <w:i/>
        </w:rPr>
        <w:t>m</w:t>
      </w:r>
      <w:r w:rsidRPr="00350D2B">
        <w:rPr>
          <w:i/>
        </w:rPr>
        <w:t>fg</w:t>
      </w:r>
      <w:proofErr w:type="spellEnd"/>
      <w:r w:rsidRPr="00350D2B">
        <w:rPr>
          <w:i/>
        </w:rPr>
        <w:t xml:space="preserve"> </w:t>
      </w:r>
      <w:r w:rsidR="00566BF2" w:rsidRPr="00350D2B">
        <w:rPr>
          <w:i/>
        </w:rPr>
        <w:t>e</w:t>
      </w:r>
      <w:r w:rsidRPr="00350D2B">
        <w:rPr>
          <w:i/>
        </w:rPr>
        <w:t>vent</w:t>
      </w:r>
      <w:r w:rsidRPr="004E110A">
        <w:t xml:space="preserve"> </w:t>
      </w:r>
      <w:r w:rsidR="0081708B">
        <w:t>occurrence</w:t>
      </w:r>
      <w:r w:rsidR="00566BF2">
        <w:t>s</w:t>
      </w:r>
      <w:r w:rsidR="00F50601">
        <w:t>.</w:t>
      </w:r>
    </w:p>
    <w:p w14:paraId="49FD79DC" w14:textId="27417BCB" w:rsidR="00730D8E" w:rsidRPr="0065705B" w:rsidRDefault="00730D8E" w:rsidP="00FE1709">
      <w:pPr>
        <w:pStyle w:val="Heading2"/>
      </w:pPr>
      <w:bookmarkStart w:id="25" w:name="_Toc446426310"/>
      <w:bookmarkStart w:id="26" w:name="_Toc446497456"/>
      <w:bookmarkStart w:id="27" w:name="_Toc446580931"/>
      <w:bookmarkStart w:id="28" w:name="_Toc446582626"/>
      <w:bookmarkStart w:id="29" w:name="_Toc446586832"/>
      <w:bookmarkStart w:id="30" w:name="_Toc446426311"/>
      <w:bookmarkStart w:id="31" w:name="_Toc446497457"/>
      <w:bookmarkStart w:id="32" w:name="_Toc446580932"/>
      <w:bookmarkStart w:id="33" w:name="_Toc446582627"/>
      <w:bookmarkStart w:id="34" w:name="_Toc446586833"/>
      <w:bookmarkStart w:id="35" w:name="_Toc446426312"/>
      <w:bookmarkStart w:id="36" w:name="_Toc446497458"/>
      <w:bookmarkStart w:id="37" w:name="_Toc446580933"/>
      <w:bookmarkStart w:id="38" w:name="_Toc446582628"/>
      <w:bookmarkStart w:id="39" w:name="_Toc446586834"/>
      <w:bookmarkStart w:id="40" w:name="_Toc446426313"/>
      <w:bookmarkStart w:id="41" w:name="_Toc446497459"/>
      <w:bookmarkStart w:id="42" w:name="_Toc446580934"/>
      <w:bookmarkStart w:id="43" w:name="_Toc446582629"/>
      <w:bookmarkStart w:id="44" w:name="_Toc446586835"/>
      <w:bookmarkStart w:id="45" w:name="_Toc446426314"/>
      <w:bookmarkStart w:id="46" w:name="_Toc446497460"/>
      <w:bookmarkStart w:id="47" w:name="_Toc446580935"/>
      <w:bookmarkStart w:id="48" w:name="_Toc446582630"/>
      <w:bookmarkStart w:id="49" w:name="_Toc446586836"/>
      <w:bookmarkStart w:id="50" w:name="_Toc446426315"/>
      <w:bookmarkStart w:id="51" w:name="_Toc446497461"/>
      <w:bookmarkStart w:id="52" w:name="_Toc446580936"/>
      <w:bookmarkStart w:id="53" w:name="_Toc446582631"/>
      <w:bookmarkStart w:id="54" w:name="_Toc446586837"/>
      <w:bookmarkStart w:id="55" w:name="_Toc446426316"/>
      <w:bookmarkStart w:id="56" w:name="_Toc446497462"/>
      <w:bookmarkStart w:id="57" w:name="_Toc446580937"/>
      <w:bookmarkStart w:id="58" w:name="_Toc446582632"/>
      <w:bookmarkStart w:id="59" w:name="_Toc446586838"/>
      <w:bookmarkStart w:id="60" w:name="_Toc446426317"/>
      <w:bookmarkStart w:id="61" w:name="_Toc446497463"/>
      <w:bookmarkStart w:id="62" w:name="_Toc446580938"/>
      <w:bookmarkStart w:id="63" w:name="_Toc446582633"/>
      <w:bookmarkStart w:id="64" w:name="_Toc446586839"/>
      <w:bookmarkStart w:id="65" w:name="_Toc446426318"/>
      <w:bookmarkStart w:id="66" w:name="_Toc446497464"/>
      <w:bookmarkStart w:id="67" w:name="_Toc446580939"/>
      <w:bookmarkStart w:id="68" w:name="_Toc446582634"/>
      <w:bookmarkStart w:id="69" w:name="_Toc446586840"/>
      <w:bookmarkStart w:id="70" w:name="_Toc446426319"/>
      <w:bookmarkStart w:id="71" w:name="_Toc446497465"/>
      <w:bookmarkStart w:id="72" w:name="_Toc446580940"/>
      <w:bookmarkStart w:id="73" w:name="_Toc446582635"/>
      <w:bookmarkStart w:id="74" w:name="_Toc446586841"/>
      <w:bookmarkStart w:id="75" w:name="_Toc446426320"/>
      <w:bookmarkStart w:id="76" w:name="_Toc446497466"/>
      <w:bookmarkStart w:id="77" w:name="_Toc446580941"/>
      <w:bookmarkStart w:id="78" w:name="_Toc446582636"/>
      <w:bookmarkStart w:id="79" w:name="_Toc446586842"/>
      <w:bookmarkStart w:id="80" w:name="_Toc446426321"/>
      <w:bookmarkStart w:id="81" w:name="_Toc446497467"/>
      <w:bookmarkStart w:id="82" w:name="_Toc446580942"/>
      <w:bookmarkStart w:id="83" w:name="_Toc446582637"/>
      <w:bookmarkStart w:id="84" w:name="_Toc446586843"/>
      <w:bookmarkStart w:id="85" w:name="_Toc446426322"/>
      <w:bookmarkStart w:id="86" w:name="_Toc446497468"/>
      <w:bookmarkStart w:id="87" w:name="_Toc446580943"/>
      <w:bookmarkStart w:id="88" w:name="_Toc446582638"/>
      <w:bookmarkStart w:id="89" w:name="_Toc446586844"/>
      <w:bookmarkStart w:id="90" w:name="_Toc446426323"/>
      <w:bookmarkStart w:id="91" w:name="_Toc446497469"/>
      <w:bookmarkStart w:id="92" w:name="_Toc446580944"/>
      <w:bookmarkStart w:id="93" w:name="_Toc446582639"/>
      <w:bookmarkStart w:id="94" w:name="_Toc446586845"/>
      <w:bookmarkStart w:id="95" w:name="_Toc446426324"/>
      <w:bookmarkStart w:id="96" w:name="_Toc446497470"/>
      <w:bookmarkStart w:id="97" w:name="_Toc446580945"/>
      <w:bookmarkStart w:id="98" w:name="_Toc446582640"/>
      <w:bookmarkStart w:id="99" w:name="_Toc446586846"/>
      <w:bookmarkStart w:id="100" w:name="_Toc446426325"/>
      <w:bookmarkStart w:id="101" w:name="_Toc446497471"/>
      <w:bookmarkStart w:id="102" w:name="_Toc446580946"/>
      <w:bookmarkStart w:id="103" w:name="_Toc446582641"/>
      <w:bookmarkStart w:id="104" w:name="_Toc446586847"/>
      <w:bookmarkStart w:id="105" w:name="_Toc446426326"/>
      <w:bookmarkStart w:id="106" w:name="_Toc446497472"/>
      <w:bookmarkStart w:id="107" w:name="_Toc446580947"/>
      <w:bookmarkStart w:id="108" w:name="_Toc446582642"/>
      <w:bookmarkStart w:id="109" w:name="_Toc446586848"/>
      <w:bookmarkStart w:id="110" w:name="_Toc446426327"/>
      <w:bookmarkStart w:id="111" w:name="_Toc446497473"/>
      <w:bookmarkStart w:id="112" w:name="_Toc446580948"/>
      <w:bookmarkStart w:id="113" w:name="_Toc446582643"/>
      <w:bookmarkStart w:id="114" w:name="_Toc446586849"/>
      <w:bookmarkStart w:id="115" w:name="_Toc446426328"/>
      <w:bookmarkStart w:id="116" w:name="_Toc446497474"/>
      <w:bookmarkStart w:id="117" w:name="_Toc446580949"/>
      <w:bookmarkStart w:id="118" w:name="_Toc446582644"/>
      <w:bookmarkStart w:id="119" w:name="_Toc446586850"/>
      <w:bookmarkStart w:id="120" w:name="_Toc446426329"/>
      <w:bookmarkStart w:id="121" w:name="_Toc446497475"/>
      <w:bookmarkStart w:id="122" w:name="_Toc446580950"/>
      <w:bookmarkStart w:id="123" w:name="_Toc446582645"/>
      <w:bookmarkStart w:id="124" w:name="_Toc446586851"/>
      <w:bookmarkStart w:id="125" w:name="_Toc446426330"/>
      <w:bookmarkStart w:id="126" w:name="_Toc446497476"/>
      <w:bookmarkStart w:id="127" w:name="_Toc446580951"/>
      <w:bookmarkStart w:id="128" w:name="_Toc446582646"/>
      <w:bookmarkStart w:id="129" w:name="_Toc446586852"/>
      <w:bookmarkStart w:id="130" w:name="_Toc446426331"/>
      <w:bookmarkStart w:id="131" w:name="_Toc446497477"/>
      <w:bookmarkStart w:id="132" w:name="_Toc446580952"/>
      <w:bookmarkStart w:id="133" w:name="_Toc446582647"/>
      <w:bookmarkStart w:id="134" w:name="_Toc446586853"/>
      <w:bookmarkStart w:id="135" w:name="_Toc446426332"/>
      <w:bookmarkStart w:id="136" w:name="_Toc446497478"/>
      <w:bookmarkStart w:id="137" w:name="_Toc446580953"/>
      <w:bookmarkStart w:id="138" w:name="_Toc446582648"/>
      <w:bookmarkStart w:id="139" w:name="_Toc446586854"/>
      <w:bookmarkStart w:id="140" w:name="_Toc446580954"/>
      <w:bookmarkStart w:id="141" w:name="_Toc446582649"/>
      <w:bookmarkStart w:id="142" w:name="_Toc446586855"/>
      <w:bookmarkStart w:id="143" w:name="_Toc446580955"/>
      <w:bookmarkStart w:id="144" w:name="_Toc446582650"/>
      <w:bookmarkStart w:id="145" w:name="_Toc446586856"/>
      <w:bookmarkStart w:id="146" w:name="_Toc446580956"/>
      <w:bookmarkStart w:id="147" w:name="_Toc446582651"/>
      <w:bookmarkStart w:id="148" w:name="_Toc446586857"/>
      <w:bookmarkStart w:id="149" w:name="_Toc446580957"/>
      <w:bookmarkStart w:id="150" w:name="_Toc446582652"/>
      <w:bookmarkStart w:id="151" w:name="_Toc446586858"/>
      <w:bookmarkStart w:id="152" w:name="_Toc446580958"/>
      <w:bookmarkStart w:id="153" w:name="_Toc446582653"/>
      <w:bookmarkStart w:id="154" w:name="_Toc446586859"/>
      <w:bookmarkStart w:id="155" w:name="_Toc446785476"/>
      <w:bookmarkEnd w:id="23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r w:rsidRPr="0065705B">
        <w:t xml:space="preserve">Manufacturing </w:t>
      </w:r>
      <w:r>
        <w:t>e</w:t>
      </w:r>
      <w:r w:rsidRPr="00A86658">
        <w:t>vent</w:t>
      </w:r>
      <w:r w:rsidRPr="0065705B">
        <w:t xml:space="preserve"> </w:t>
      </w:r>
      <w:r>
        <w:t>c</w:t>
      </w:r>
      <w:r w:rsidRPr="00A86658">
        <w:t xml:space="preserve">lass </w:t>
      </w:r>
      <w:r w:rsidRPr="006D45F4">
        <w:t>(</w:t>
      </w:r>
      <w:proofErr w:type="spellStart"/>
      <w:r w:rsidR="00FB75DF" w:rsidRPr="006D45F4">
        <w:t>m</w:t>
      </w:r>
      <w:r w:rsidRPr="006D45F4">
        <w:t>fg</w:t>
      </w:r>
      <w:proofErr w:type="spellEnd"/>
      <w:r w:rsidRPr="006D45F4">
        <w:t xml:space="preserve"> event class)</w:t>
      </w:r>
      <w:bookmarkEnd w:id="155"/>
    </w:p>
    <w:p w14:paraId="1C38D573" w14:textId="1636E980" w:rsidR="00730D8E" w:rsidRPr="0065705B" w:rsidRDefault="00730D8E" w:rsidP="00FE1709">
      <w:proofErr w:type="gramStart"/>
      <w:r w:rsidRPr="0065705B">
        <w:t>A</w:t>
      </w:r>
      <w:proofErr w:type="gramEnd"/>
      <w:r w:rsidRPr="0065705B">
        <w:t xml:space="preserve"> </w:t>
      </w:r>
      <w:proofErr w:type="spellStart"/>
      <w:r w:rsidRPr="00350D2B">
        <w:rPr>
          <w:i/>
        </w:rPr>
        <w:t>mfg</w:t>
      </w:r>
      <w:proofErr w:type="spellEnd"/>
      <w:r w:rsidRPr="00350D2B">
        <w:rPr>
          <w:i/>
        </w:rPr>
        <w:t xml:space="preserve"> event </w:t>
      </w:r>
      <w:r w:rsidRPr="00736211">
        <w:rPr>
          <w:i/>
        </w:rPr>
        <w:t>cl</w:t>
      </w:r>
      <w:r w:rsidRPr="00E5292A">
        <w:rPr>
          <w:i/>
        </w:rPr>
        <w:t>ass</w:t>
      </w:r>
      <w:r w:rsidRPr="0065705B">
        <w:t xml:space="preserve"> </w:t>
      </w:r>
      <w:r w:rsidR="00FB75DF">
        <w:t xml:space="preserve">object </w:t>
      </w:r>
      <w:r w:rsidRPr="00350D2B">
        <w:t>groups</w:t>
      </w:r>
      <w:r w:rsidRPr="0065705B">
        <w:t xml:space="preserve"> </w:t>
      </w:r>
      <w:proofErr w:type="spellStart"/>
      <w:r w:rsidRPr="00350D2B">
        <w:rPr>
          <w:i/>
        </w:rPr>
        <w:t>mfg</w:t>
      </w:r>
      <w:proofErr w:type="spellEnd"/>
      <w:r w:rsidRPr="00350D2B">
        <w:rPr>
          <w:i/>
        </w:rPr>
        <w:t xml:space="preserve"> event definitions</w:t>
      </w:r>
      <w:r w:rsidRPr="0065705B">
        <w:t xml:space="preserve"> for routing, reporting and to aid processing functions (</w:t>
      </w:r>
      <w:r>
        <w:t xml:space="preserve">e.g. </w:t>
      </w:r>
      <w:r w:rsidRPr="0065705B">
        <w:t xml:space="preserve">searching, organizing, identifying </w:t>
      </w:r>
      <w:proofErr w:type="spellStart"/>
      <w:r w:rsidRPr="00350D2B">
        <w:rPr>
          <w:i/>
        </w:rPr>
        <w:t>mfg</w:t>
      </w:r>
      <w:proofErr w:type="spellEnd"/>
      <w:r w:rsidRPr="00350D2B">
        <w:rPr>
          <w:i/>
        </w:rPr>
        <w:t xml:space="preserve"> event</w:t>
      </w:r>
      <w:r w:rsidRPr="0065705B">
        <w:t xml:space="preserve"> structures</w:t>
      </w:r>
      <w:r w:rsidDel="00EF764F">
        <w:t xml:space="preserve"> ..</w:t>
      </w:r>
      <w:r w:rsidRPr="00A86658" w:rsidDel="00EF764F">
        <w:t>.</w:t>
      </w:r>
      <w:r w:rsidRPr="00A86658">
        <w:t>)</w:t>
      </w:r>
      <w:r w:rsidRPr="0065705B">
        <w:t>.</w:t>
      </w:r>
    </w:p>
    <w:p w14:paraId="4B615F2A" w14:textId="034040E4" w:rsidR="00730D8E" w:rsidRPr="0065705B" w:rsidRDefault="00730D8E" w:rsidP="00FE1709">
      <w:r w:rsidRPr="0065705B">
        <w:lastRenderedPageBreak/>
        <w:t xml:space="preserve">The </w:t>
      </w:r>
      <w:proofErr w:type="spellStart"/>
      <w:r w:rsidRPr="00350D2B">
        <w:rPr>
          <w:i/>
        </w:rPr>
        <w:t>mfg</w:t>
      </w:r>
      <w:proofErr w:type="spellEnd"/>
      <w:r w:rsidRPr="00350D2B">
        <w:rPr>
          <w:i/>
        </w:rPr>
        <w:t xml:space="preserve"> event class</w:t>
      </w:r>
      <w:r w:rsidRPr="00A86658">
        <w:t xml:space="preserve"> can have zero or more properties </w:t>
      </w:r>
      <w:r>
        <w:t>and</w:t>
      </w:r>
      <w:r w:rsidRPr="00A86658">
        <w:t>/</w:t>
      </w:r>
      <w:r>
        <w:t>or record specification</w:t>
      </w:r>
      <w:r w:rsidRPr="00A86658">
        <w:t xml:space="preserve">s associated with it. Properties </w:t>
      </w:r>
      <w:r>
        <w:t>and</w:t>
      </w:r>
      <w:r w:rsidRPr="00A86658" w:rsidDel="00EF764F">
        <w:t>/</w:t>
      </w:r>
      <w:r>
        <w:t xml:space="preserve"> record</w:t>
      </w:r>
      <w:r w:rsidRPr="00A86658">
        <w:t xml:space="preserve"> </w:t>
      </w:r>
      <w:r>
        <w:t>specification</w:t>
      </w:r>
      <w:r w:rsidRPr="00A86658">
        <w:t xml:space="preserve">s </w:t>
      </w:r>
      <w:r w:rsidRPr="0065705B">
        <w:t xml:space="preserve">defined in the </w:t>
      </w:r>
      <w:proofErr w:type="spellStart"/>
      <w:r w:rsidRPr="00350D2B">
        <w:rPr>
          <w:i/>
        </w:rPr>
        <w:t>mfg</w:t>
      </w:r>
      <w:proofErr w:type="spellEnd"/>
      <w:r w:rsidRPr="00350D2B">
        <w:rPr>
          <w:i/>
        </w:rPr>
        <w:t xml:space="preserve"> event class</w:t>
      </w:r>
      <w:r w:rsidRPr="00A86658">
        <w:t xml:space="preserve"> will be present in the </w:t>
      </w:r>
      <w:proofErr w:type="spellStart"/>
      <w:r w:rsidRPr="00350D2B">
        <w:rPr>
          <w:i/>
        </w:rPr>
        <w:t>mfg</w:t>
      </w:r>
      <w:proofErr w:type="spellEnd"/>
      <w:r w:rsidRPr="00350D2B">
        <w:rPr>
          <w:i/>
        </w:rPr>
        <w:t xml:space="preserve"> event definitions</w:t>
      </w:r>
      <w:r w:rsidRPr="0065705B">
        <w:t xml:space="preserve"> and</w:t>
      </w:r>
      <w:r>
        <w:t xml:space="preserve"> associated</w:t>
      </w:r>
      <w:r w:rsidRPr="0065705B">
        <w:t xml:space="preserve"> </w:t>
      </w:r>
      <w:proofErr w:type="spellStart"/>
      <w:r w:rsidRPr="00350D2B">
        <w:rPr>
          <w:i/>
        </w:rPr>
        <w:t>mfg</w:t>
      </w:r>
      <w:proofErr w:type="spellEnd"/>
      <w:r w:rsidRPr="00350D2B">
        <w:rPr>
          <w:i/>
        </w:rPr>
        <w:t xml:space="preserve"> events</w:t>
      </w:r>
      <w:r w:rsidRPr="0065705B">
        <w:t xml:space="preserve">. </w:t>
      </w:r>
    </w:p>
    <w:p w14:paraId="61844919" w14:textId="02C21CD5" w:rsidR="00730D8E" w:rsidRPr="0065705B" w:rsidRDefault="00FB75DF" w:rsidP="00FE1709">
      <w:pPr>
        <w:pStyle w:val="Heading2"/>
      </w:pPr>
      <w:bookmarkStart w:id="156" w:name="_Toc446785477"/>
      <w:r>
        <w:t xml:space="preserve">Manufacturing event level </w:t>
      </w:r>
      <w:r w:rsidRPr="006D45F4">
        <w:t>(</w:t>
      </w:r>
      <w:proofErr w:type="spellStart"/>
      <w:r w:rsidRPr="006D45F4">
        <w:t>m</w:t>
      </w:r>
      <w:r w:rsidR="00730D8E" w:rsidRPr="006D45F4">
        <w:t>fg</w:t>
      </w:r>
      <w:proofErr w:type="spellEnd"/>
      <w:r w:rsidR="00730D8E" w:rsidRPr="006D45F4">
        <w:t xml:space="preserve"> event level)</w:t>
      </w:r>
      <w:bookmarkEnd w:id="156"/>
    </w:p>
    <w:p w14:paraId="2AF522CB" w14:textId="77AB2B89" w:rsidR="00730D8E" w:rsidRDefault="00730D8E" w:rsidP="00FE1709">
      <w:proofErr w:type="spellStart"/>
      <w:r w:rsidRPr="00350D2B">
        <w:rPr>
          <w:i/>
        </w:rPr>
        <w:t>Mfg</w:t>
      </w:r>
      <w:proofErr w:type="spellEnd"/>
      <w:r w:rsidRPr="00350D2B">
        <w:rPr>
          <w:i/>
        </w:rPr>
        <w:t xml:space="preserve"> event level</w:t>
      </w:r>
      <w:r>
        <w:t xml:space="preserve"> is the functional hierarchy level from which the event notification </w:t>
      </w:r>
      <w:proofErr w:type="gramStart"/>
      <w:r>
        <w:t>is published</w:t>
      </w:r>
      <w:proofErr w:type="gramEnd"/>
      <w:r>
        <w:t xml:space="preserve">. It does not define the functional hierarchy </w:t>
      </w:r>
      <w:r w:rsidR="00FD52EB">
        <w:t>level, which</w:t>
      </w:r>
      <w:r>
        <w:t xml:space="preserve"> may receive, or consume, the event notification.</w:t>
      </w:r>
    </w:p>
    <w:p w14:paraId="19449001" w14:textId="77777777" w:rsidR="00730D8E" w:rsidRPr="004E110A" w:rsidRDefault="00730D8E" w:rsidP="00FE1709">
      <w:r>
        <w:t>The levels supported are:</w:t>
      </w:r>
      <w:r w:rsidRPr="004E110A">
        <w:t xml:space="preserve"> </w:t>
      </w:r>
    </w:p>
    <w:p w14:paraId="76552A10" w14:textId="48D9CA1B" w:rsidR="00730D8E" w:rsidRPr="004F48F0" w:rsidRDefault="00BF7D65" w:rsidP="00FE1709">
      <w:pPr>
        <w:pStyle w:val="ListParagraph"/>
        <w:numPr>
          <w:ilvl w:val="0"/>
          <w:numId w:val="28"/>
        </w:numPr>
        <w:rPr>
          <w:sz w:val="20"/>
          <w:szCs w:val="20"/>
          <w:lang w:val="en-US"/>
        </w:rPr>
      </w:pPr>
      <w:r w:rsidRPr="00415081">
        <w:rPr>
          <w:i/>
          <w:sz w:val="20"/>
          <w:szCs w:val="20"/>
        </w:rPr>
        <w:t xml:space="preserve">Level </w:t>
      </w:r>
      <w:proofErr w:type="gramStart"/>
      <w:r w:rsidRPr="00415081">
        <w:rPr>
          <w:i/>
          <w:sz w:val="20"/>
          <w:szCs w:val="20"/>
        </w:rPr>
        <w:t>4</w:t>
      </w:r>
      <w:proofErr w:type="gramEnd"/>
      <w:r>
        <w:rPr>
          <w:sz w:val="20"/>
          <w:szCs w:val="20"/>
        </w:rPr>
        <w:t xml:space="preserve"> for </w:t>
      </w:r>
      <w:r w:rsidR="00730D8E" w:rsidRPr="004F48F0">
        <w:rPr>
          <w:sz w:val="20"/>
          <w:szCs w:val="20"/>
        </w:rPr>
        <w:t xml:space="preserve">Business Planning &amp; Logistics. </w:t>
      </w:r>
      <w:proofErr w:type="spellStart"/>
      <w:r w:rsidR="00730D8E" w:rsidRPr="004F48F0">
        <w:rPr>
          <w:i/>
          <w:sz w:val="20"/>
          <w:szCs w:val="20"/>
          <w:lang w:val="en-US"/>
        </w:rPr>
        <w:t>Mfg</w:t>
      </w:r>
      <w:proofErr w:type="spellEnd"/>
      <w:r w:rsidR="00730D8E" w:rsidRPr="004F48F0">
        <w:rPr>
          <w:i/>
          <w:sz w:val="20"/>
          <w:szCs w:val="20"/>
          <w:lang w:val="en-US"/>
        </w:rPr>
        <w:t xml:space="preserve"> events</w:t>
      </w:r>
      <w:r w:rsidR="00730D8E" w:rsidRPr="004F48F0">
        <w:rPr>
          <w:sz w:val="20"/>
          <w:szCs w:val="20"/>
          <w:lang w:val="en-US"/>
        </w:rPr>
        <w:t xml:space="preserve"> published from Level 4 business functions</w:t>
      </w:r>
    </w:p>
    <w:p w14:paraId="3C3B8E64" w14:textId="662B519C" w:rsidR="00730D8E" w:rsidRPr="004F48F0" w:rsidRDefault="00BF7D65" w:rsidP="00FE1709">
      <w:pPr>
        <w:pStyle w:val="ListParagraph"/>
        <w:numPr>
          <w:ilvl w:val="0"/>
          <w:numId w:val="28"/>
        </w:numPr>
        <w:rPr>
          <w:sz w:val="20"/>
          <w:szCs w:val="20"/>
          <w:lang w:val="en-US"/>
        </w:rPr>
      </w:pPr>
      <w:r w:rsidRPr="00415081">
        <w:rPr>
          <w:i/>
          <w:sz w:val="20"/>
          <w:szCs w:val="20"/>
        </w:rPr>
        <w:t xml:space="preserve">Level </w:t>
      </w:r>
      <w:proofErr w:type="gramStart"/>
      <w:r w:rsidRPr="00415081">
        <w:rPr>
          <w:i/>
          <w:sz w:val="20"/>
          <w:szCs w:val="20"/>
        </w:rPr>
        <w:t>3</w:t>
      </w:r>
      <w:proofErr w:type="gramEnd"/>
      <w:r>
        <w:rPr>
          <w:sz w:val="20"/>
          <w:szCs w:val="20"/>
        </w:rPr>
        <w:t xml:space="preserve"> for </w:t>
      </w:r>
      <w:r w:rsidR="00730D8E" w:rsidRPr="004F48F0">
        <w:rPr>
          <w:sz w:val="20"/>
          <w:szCs w:val="20"/>
        </w:rPr>
        <w:t xml:space="preserve">Manufacturing Operations Management. </w:t>
      </w:r>
      <w:proofErr w:type="spellStart"/>
      <w:r w:rsidR="00730D8E" w:rsidRPr="004F48F0">
        <w:rPr>
          <w:i/>
          <w:sz w:val="20"/>
          <w:szCs w:val="20"/>
          <w:lang w:val="en-US"/>
        </w:rPr>
        <w:t>Mfg</w:t>
      </w:r>
      <w:proofErr w:type="spellEnd"/>
      <w:r w:rsidR="00730D8E" w:rsidRPr="004F48F0">
        <w:rPr>
          <w:i/>
          <w:sz w:val="20"/>
          <w:szCs w:val="20"/>
          <w:lang w:val="en-US"/>
        </w:rPr>
        <w:t xml:space="preserve"> events</w:t>
      </w:r>
      <w:r w:rsidR="00730D8E" w:rsidRPr="004F48F0">
        <w:rPr>
          <w:sz w:val="20"/>
          <w:szCs w:val="20"/>
          <w:lang w:val="en-US"/>
        </w:rPr>
        <w:t xml:space="preserve"> published from Level 3 operations management functions</w:t>
      </w:r>
    </w:p>
    <w:p w14:paraId="5D599579" w14:textId="1EE6DF17" w:rsidR="00EC3BFF" w:rsidRPr="0065705B" w:rsidRDefault="00AF5BD2" w:rsidP="00FE1709">
      <w:pPr>
        <w:pStyle w:val="Heading2"/>
      </w:pPr>
      <w:bookmarkStart w:id="157" w:name="_Toc446785478"/>
      <w:r>
        <w:t>Pre-d</w:t>
      </w:r>
      <w:r w:rsidR="00EC3BFF">
        <w:t>efined o</w:t>
      </w:r>
      <w:r w:rsidR="00EC3BFF" w:rsidRPr="00A86658">
        <w:t>bject</w:t>
      </w:r>
      <w:r w:rsidR="00EC3BFF" w:rsidRPr="0065705B">
        <w:t>s</w:t>
      </w:r>
      <w:bookmarkEnd w:id="157"/>
    </w:p>
    <w:p w14:paraId="4A0CACDF" w14:textId="225E4DCC" w:rsidR="003A5534" w:rsidRPr="004E110A" w:rsidRDefault="00AF5BD2" w:rsidP="00FE1709">
      <w:r>
        <w:t>Pre-d</w:t>
      </w:r>
      <w:r w:rsidR="00EC3BFF">
        <w:t xml:space="preserve">efined objects are </w:t>
      </w:r>
      <w:r w:rsidR="00EC3BFF" w:rsidRPr="004E110A">
        <w:t>ISA-95 define</w:t>
      </w:r>
      <w:r w:rsidR="00011440">
        <w:t>d</w:t>
      </w:r>
      <w:r w:rsidR="00EC3BFF" w:rsidRPr="004E110A">
        <w:t xml:space="preserve"> </w:t>
      </w:r>
      <w:r w:rsidR="00EC3BFF">
        <w:t xml:space="preserve">event </w:t>
      </w:r>
      <w:r w:rsidR="00EC3BFF" w:rsidRPr="004E110A">
        <w:t>objects</w:t>
      </w:r>
      <w:r w:rsidR="00EC3BFF">
        <w:t xml:space="preserve">. </w:t>
      </w:r>
      <w:r w:rsidR="00A9382A">
        <w:t>Thes</w:t>
      </w:r>
      <w:r w:rsidR="003A5534">
        <w:t xml:space="preserve">e are to </w:t>
      </w:r>
      <w:proofErr w:type="gramStart"/>
      <w:r w:rsidR="003A5534">
        <w:t>be defined</w:t>
      </w:r>
      <w:proofErr w:type="gramEnd"/>
      <w:r w:rsidR="003A5534">
        <w:t xml:space="preserve"> in </w:t>
      </w:r>
      <w:r w:rsidR="009E7704">
        <w:t xml:space="preserve">the proposed </w:t>
      </w:r>
      <w:r w:rsidR="003A5534">
        <w:t>part</w:t>
      </w:r>
      <w:r w:rsidR="002A3BDD">
        <w:t xml:space="preserve"> 9</w:t>
      </w:r>
      <w:r w:rsidR="003A5534">
        <w:t xml:space="preserve"> of the ISA-95 standard. </w:t>
      </w:r>
      <w:r>
        <w:t>Pre-d</w:t>
      </w:r>
      <w:r w:rsidR="003270BD">
        <w:t>efined objects</w:t>
      </w:r>
      <w:r w:rsidR="00EC3BFF">
        <w:t xml:space="preserve"> </w:t>
      </w:r>
      <w:proofErr w:type="gramStart"/>
      <w:r w:rsidR="00EC3BFF" w:rsidRPr="004E110A">
        <w:t>can be published</w:t>
      </w:r>
      <w:proofErr w:type="gramEnd"/>
      <w:r w:rsidR="00EC3BFF" w:rsidRPr="004E110A">
        <w:t xml:space="preserve"> as </w:t>
      </w:r>
      <w:r w:rsidR="00D823D7">
        <w:t>nouns within a</w:t>
      </w:r>
      <w:r w:rsidR="00D450C3">
        <w:t xml:space="preserve"> specific</w:t>
      </w:r>
      <w:r w:rsidR="009E7704">
        <w:t xml:space="preserve"> </w:t>
      </w:r>
      <w:r w:rsidR="009E7704" w:rsidRPr="009E7704">
        <w:rPr>
          <w:i/>
        </w:rPr>
        <w:t>N</w:t>
      </w:r>
      <w:r w:rsidR="00D823D7" w:rsidRPr="009E7704">
        <w:rPr>
          <w:i/>
        </w:rPr>
        <w:t>otify</w:t>
      </w:r>
      <w:r w:rsidR="00D823D7">
        <w:t xml:space="preserve"> transaction</w:t>
      </w:r>
      <w:r w:rsidR="003270BD">
        <w:t xml:space="preserve"> in the same manner as </w:t>
      </w:r>
      <w:proofErr w:type="spellStart"/>
      <w:r w:rsidR="002A3BDD" w:rsidRPr="00350D2B">
        <w:rPr>
          <w:i/>
        </w:rPr>
        <w:t>m</w:t>
      </w:r>
      <w:r w:rsidR="003270BD" w:rsidRPr="00350D2B">
        <w:rPr>
          <w:i/>
        </w:rPr>
        <w:t>fg</w:t>
      </w:r>
      <w:proofErr w:type="spellEnd"/>
      <w:r w:rsidR="003270BD" w:rsidRPr="00350D2B">
        <w:rPr>
          <w:i/>
        </w:rPr>
        <w:t xml:space="preserve"> </w:t>
      </w:r>
      <w:r w:rsidR="002A3BDD" w:rsidRPr="00350D2B">
        <w:rPr>
          <w:i/>
        </w:rPr>
        <w:t>e</w:t>
      </w:r>
      <w:r w:rsidR="003270BD" w:rsidRPr="00350D2B">
        <w:rPr>
          <w:i/>
        </w:rPr>
        <w:t>vent</w:t>
      </w:r>
      <w:r w:rsidR="00EC3BFF" w:rsidRPr="004E110A">
        <w:t>.</w:t>
      </w:r>
    </w:p>
    <w:p w14:paraId="2862FB8B" w14:textId="775B2B5D" w:rsidR="00EC3BFF" w:rsidRPr="004E110A" w:rsidRDefault="00AF5BD2" w:rsidP="00FE1709">
      <w:r>
        <w:t>Pre-d</w:t>
      </w:r>
      <w:r w:rsidR="00EC3BFF" w:rsidRPr="004E110A">
        <w:t>efined</w:t>
      </w:r>
      <w:r w:rsidR="00EC3BFF">
        <w:t xml:space="preserve"> objects</w:t>
      </w:r>
      <w:r w:rsidR="00EC3BFF" w:rsidRPr="004E110A">
        <w:t xml:space="preserve"> have</w:t>
      </w:r>
      <w:r w:rsidR="00EC3BFF">
        <w:t xml:space="preserve"> their</w:t>
      </w:r>
      <w:r w:rsidR="00EC3BFF" w:rsidRPr="004E110A">
        <w:t xml:space="preserve"> </w:t>
      </w:r>
      <w:r w:rsidR="00EC3BFF">
        <w:t>structure and</w:t>
      </w:r>
      <w:r w:rsidR="00EC3BFF" w:rsidRPr="004E110A">
        <w:t xml:space="preserve"> semantics represented in the </w:t>
      </w:r>
      <w:r w:rsidR="009E7704">
        <w:t>ISA-</w:t>
      </w:r>
      <w:r w:rsidR="00D450C3">
        <w:t xml:space="preserve">95 </w:t>
      </w:r>
      <w:r w:rsidR="00EC3BFF" w:rsidRPr="004E110A">
        <w:t>standard</w:t>
      </w:r>
      <w:r w:rsidR="00EC3BFF">
        <w:t xml:space="preserve"> and </w:t>
      </w:r>
      <w:proofErr w:type="gramStart"/>
      <w:r w:rsidR="00EC3BFF">
        <w:t>can be implemented</w:t>
      </w:r>
      <w:proofErr w:type="gramEnd"/>
      <w:r w:rsidR="00EC3BFF">
        <w:t xml:space="preserve"> in two ways:</w:t>
      </w:r>
      <w:r w:rsidR="00EC3BFF" w:rsidRPr="004E110A">
        <w:t xml:space="preserve">  </w:t>
      </w:r>
    </w:p>
    <w:p w14:paraId="7858C68E" w14:textId="52CF57DB" w:rsidR="00EC3BFF" w:rsidRPr="004F48F0" w:rsidRDefault="00EC3BFF" w:rsidP="00FE1709">
      <w:pPr>
        <w:pStyle w:val="ListParagraph"/>
        <w:numPr>
          <w:ilvl w:val="0"/>
          <w:numId w:val="31"/>
        </w:numPr>
        <w:rPr>
          <w:sz w:val="20"/>
          <w:szCs w:val="20"/>
          <w:lang w:val="en-US"/>
        </w:rPr>
      </w:pPr>
      <w:r w:rsidRPr="004F48F0">
        <w:rPr>
          <w:sz w:val="20"/>
          <w:szCs w:val="20"/>
          <w:lang w:val="en-US"/>
        </w:rPr>
        <w:t xml:space="preserve">as an </w:t>
      </w:r>
      <w:r w:rsidRPr="004F48F0">
        <w:rPr>
          <w:b/>
          <w:sz w:val="20"/>
          <w:szCs w:val="20"/>
          <w:lang w:val="en-US"/>
        </w:rPr>
        <w:t>explicit</w:t>
      </w:r>
      <w:r w:rsidRPr="004F48F0">
        <w:rPr>
          <w:b/>
          <w:i/>
          <w:sz w:val="20"/>
          <w:szCs w:val="20"/>
          <w:lang w:val="en-US"/>
        </w:rPr>
        <w:t xml:space="preserve"> </w:t>
      </w:r>
      <w:r w:rsidRPr="004F48F0">
        <w:rPr>
          <w:sz w:val="20"/>
          <w:szCs w:val="20"/>
          <w:lang w:val="en-US"/>
        </w:rPr>
        <w:t xml:space="preserve">event notification where the event is notified in the same manner as the </w:t>
      </w:r>
      <w:proofErr w:type="spellStart"/>
      <w:r w:rsidR="002A3BDD" w:rsidRPr="004F48F0">
        <w:rPr>
          <w:i/>
          <w:sz w:val="20"/>
          <w:szCs w:val="20"/>
          <w:lang w:val="en-US"/>
        </w:rPr>
        <w:t>m</w:t>
      </w:r>
      <w:r w:rsidRPr="004F48F0">
        <w:rPr>
          <w:i/>
          <w:sz w:val="20"/>
          <w:szCs w:val="20"/>
          <w:lang w:val="en-US"/>
        </w:rPr>
        <w:t>fg</w:t>
      </w:r>
      <w:proofErr w:type="spellEnd"/>
      <w:r w:rsidRPr="004F48F0">
        <w:rPr>
          <w:i/>
          <w:sz w:val="20"/>
          <w:szCs w:val="20"/>
          <w:lang w:val="en-US"/>
        </w:rPr>
        <w:t xml:space="preserve"> </w:t>
      </w:r>
      <w:r w:rsidR="002A3BDD" w:rsidRPr="004F48F0">
        <w:rPr>
          <w:i/>
          <w:sz w:val="20"/>
          <w:szCs w:val="20"/>
          <w:lang w:val="en-US"/>
        </w:rPr>
        <w:t>e</w:t>
      </w:r>
      <w:r w:rsidRPr="004F48F0">
        <w:rPr>
          <w:i/>
          <w:sz w:val="20"/>
          <w:szCs w:val="20"/>
          <w:lang w:val="en-US"/>
        </w:rPr>
        <w:t>vent</w:t>
      </w:r>
      <w:r w:rsidR="00E8716C" w:rsidRPr="004F48F0">
        <w:rPr>
          <w:sz w:val="20"/>
          <w:szCs w:val="20"/>
          <w:lang w:val="en-US"/>
        </w:rPr>
        <w:t xml:space="preserve"> (</w:t>
      </w:r>
      <w:r w:rsidR="002A3BDD" w:rsidRPr="004F48F0">
        <w:rPr>
          <w:sz w:val="20"/>
          <w:szCs w:val="20"/>
          <w:lang w:val="en-US"/>
        </w:rPr>
        <w:t>t</w:t>
      </w:r>
      <w:r w:rsidR="00E8716C" w:rsidRPr="004F48F0">
        <w:rPr>
          <w:sz w:val="20"/>
          <w:szCs w:val="20"/>
          <w:lang w:val="en-US"/>
        </w:rPr>
        <w:t xml:space="preserve">he </w:t>
      </w:r>
      <w:proofErr w:type="spellStart"/>
      <w:r w:rsidR="002A3BDD" w:rsidRPr="004F48F0">
        <w:rPr>
          <w:i/>
          <w:sz w:val="20"/>
          <w:szCs w:val="20"/>
          <w:lang w:val="en-US"/>
        </w:rPr>
        <w:t>m</w:t>
      </w:r>
      <w:r w:rsidR="00E8716C" w:rsidRPr="004F48F0">
        <w:rPr>
          <w:i/>
          <w:sz w:val="20"/>
          <w:szCs w:val="20"/>
          <w:lang w:val="en-US"/>
        </w:rPr>
        <w:t>fg</w:t>
      </w:r>
      <w:proofErr w:type="spellEnd"/>
      <w:r w:rsidR="00E8716C" w:rsidRPr="004F48F0">
        <w:rPr>
          <w:i/>
          <w:sz w:val="20"/>
          <w:szCs w:val="20"/>
          <w:lang w:val="en-US"/>
        </w:rPr>
        <w:t xml:space="preserve"> </w:t>
      </w:r>
      <w:r w:rsidR="002A3BDD" w:rsidRPr="004F48F0">
        <w:rPr>
          <w:i/>
          <w:sz w:val="20"/>
          <w:szCs w:val="20"/>
          <w:lang w:val="en-US"/>
        </w:rPr>
        <w:t>e</w:t>
      </w:r>
      <w:r w:rsidR="00E8716C" w:rsidRPr="004F48F0">
        <w:rPr>
          <w:i/>
          <w:sz w:val="20"/>
          <w:szCs w:val="20"/>
          <w:lang w:val="en-US"/>
        </w:rPr>
        <w:t xml:space="preserve">vent </w:t>
      </w:r>
      <w:r w:rsidR="00E8716C" w:rsidRPr="004F48F0">
        <w:rPr>
          <w:sz w:val="20"/>
          <w:szCs w:val="20"/>
          <w:lang w:val="en-US"/>
        </w:rPr>
        <w:t xml:space="preserve">is </w:t>
      </w:r>
      <w:r w:rsidRPr="004F48F0">
        <w:rPr>
          <w:sz w:val="20"/>
          <w:szCs w:val="20"/>
          <w:lang w:val="en-US"/>
        </w:rPr>
        <w:t xml:space="preserve">the </w:t>
      </w:r>
      <w:r w:rsidR="002A3BDD" w:rsidRPr="004F48F0">
        <w:rPr>
          <w:sz w:val="20"/>
          <w:szCs w:val="20"/>
          <w:lang w:val="en-US"/>
        </w:rPr>
        <w:t>p</w:t>
      </w:r>
      <w:r w:rsidRPr="004F48F0">
        <w:rPr>
          <w:sz w:val="20"/>
          <w:szCs w:val="20"/>
          <w:lang w:val="en-US"/>
        </w:rPr>
        <w:t xml:space="preserve">re-defined </w:t>
      </w:r>
      <w:r w:rsidR="002A3BDD" w:rsidRPr="004F48F0">
        <w:rPr>
          <w:sz w:val="20"/>
          <w:szCs w:val="20"/>
          <w:lang w:val="en-US"/>
        </w:rPr>
        <w:t>o</w:t>
      </w:r>
      <w:r w:rsidRPr="004F48F0">
        <w:rPr>
          <w:sz w:val="20"/>
          <w:szCs w:val="20"/>
          <w:lang w:val="en-US"/>
        </w:rPr>
        <w:t>bject</w:t>
      </w:r>
      <w:r w:rsidR="00E8716C" w:rsidRPr="004F48F0">
        <w:rPr>
          <w:sz w:val="20"/>
          <w:szCs w:val="20"/>
          <w:lang w:val="en-US"/>
        </w:rPr>
        <w:t>)</w:t>
      </w:r>
      <w:r w:rsidRPr="004F48F0">
        <w:rPr>
          <w:sz w:val="20"/>
          <w:szCs w:val="20"/>
          <w:lang w:val="en-US"/>
        </w:rPr>
        <w:t xml:space="preserve"> e.g. </w:t>
      </w:r>
      <w:r w:rsidRPr="004F48F0">
        <w:rPr>
          <w:i/>
          <w:sz w:val="20"/>
          <w:szCs w:val="20"/>
          <w:lang w:val="en-US"/>
        </w:rPr>
        <w:t>Work Alert</w:t>
      </w:r>
      <w:r w:rsidRPr="004F48F0">
        <w:rPr>
          <w:sz w:val="20"/>
          <w:szCs w:val="20"/>
          <w:lang w:val="en-US"/>
        </w:rPr>
        <w:t xml:space="preserve"> in an explicit transaction e.g. </w:t>
      </w:r>
      <w:r w:rsidRPr="004F48F0">
        <w:rPr>
          <w:i/>
          <w:sz w:val="20"/>
          <w:szCs w:val="20"/>
          <w:lang w:val="en-US"/>
        </w:rPr>
        <w:t>Notify</w:t>
      </w:r>
      <w:r w:rsidR="003A5534" w:rsidRPr="004F48F0">
        <w:rPr>
          <w:i/>
          <w:sz w:val="20"/>
          <w:szCs w:val="20"/>
          <w:lang w:val="en-US"/>
        </w:rPr>
        <w:t xml:space="preserve"> </w:t>
      </w:r>
      <w:r w:rsidRPr="004F48F0">
        <w:rPr>
          <w:i/>
          <w:sz w:val="20"/>
          <w:szCs w:val="20"/>
          <w:lang w:val="en-US"/>
        </w:rPr>
        <w:t>Work</w:t>
      </w:r>
      <w:r w:rsidR="00DF60E4" w:rsidRPr="004F48F0">
        <w:rPr>
          <w:i/>
          <w:sz w:val="20"/>
          <w:szCs w:val="20"/>
          <w:lang w:val="en-US"/>
        </w:rPr>
        <w:t xml:space="preserve"> </w:t>
      </w:r>
      <w:r w:rsidRPr="004F48F0">
        <w:rPr>
          <w:i/>
          <w:sz w:val="20"/>
          <w:szCs w:val="20"/>
          <w:lang w:val="en-US"/>
        </w:rPr>
        <w:t>Alert</w:t>
      </w:r>
    </w:p>
    <w:p w14:paraId="4C8F14C9" w14:textId="619F7666" w:rsidR="00EC3BFF" w:rsidRPr="004F48F0" w:rsidRDefault="00EC3BFF" w:rsidP="00FE1709">
      <w:pPr>
        <w:pStyle w:val="ListParagraph"/>
        <w:numPr>
          <w:ilvl w:val="0"/>
          <w:numId w:val="31"/>
        </w:numPr>
        <w:rPr>
          <w:sz w:val="20"/>
          <w:szCs w:val="20"/>
          <w:lang w:val="en-US"/>
        </w:rPr>
      </w:pPr>
      <w:proofErr w:type="gramStart"/>
      <w:r w:rsidRPr="004F48F0">
        <w:rPr>
          <w:sz w:val="20"/>
          <w:szCs w:val="20"/>
          <w:lang w:val="en-US"/>
        </w:rPr>
        <w:t>as</w:t>
      </w:r>
      <w:proofErr w:type="gramEnd"/>
      <w:r w:rsidRPr="004F48F0">
        <w:rPr>
          <w:sz w:val="20"/>
          <w:szCs w:val="20"/>
          <w:lang w:val="en-US"/>
        </w:rPr>
        <w:t xml:space="preserve"> a </w:t>
      </w:r>
      <w:r w:rsidRPr="004F48F0">
        <w:rPr>
          <w:b/>
          <w:sz w:val="20"/>
          <w:szCs w:val="20"/>
          <w:lang w:val="en-US"/>
        </w:rPr>
        <w:t>configured</w:t>
      </w:r>
      <w:r w:rsidRPr="004F48F0">
        <w:rPr>
          <w:sz w:val="20"/>
          <w:szCs w:val="20"/>
          <w:lang w:val="en-US"/>
        </w:rPr>
        <w:t xml:space="preserve"> </w:t>
      </w:r>
      <w:proofErr w:type="spellStart"/>
      <w:r w:rsidR="002A3BDD" w:rsidRPr="004F48F0">
        <w:rPr>
          <w:i/>
          <w:sz w:val="20"/>
          <w:szCs w:val="20"/>
          <w:lang w:val="en-US"/>
        </w:rPr>
        <w:t>m</w:t>
      </w:r>
      <w:r w:rsidRPr="004F48F0">
        <w:rPr>
          <w:i/>
          <w:sz w:val="20"/>
          <w:szCs w:val="20"/>
          <w:lang w:val="en-US"/>
        </w:rPr>
        <w:t>fg</w:t>
      </w:r>
      <w:proofErr w:type="spellEnd"/>
      <w:r w:rsidRPr="004F48F0">
        <w:rPr>
          <w:i/>
          <w:sz w:val="20"/>
          <w:szCs w:val="20"/>
          <w:lang w:val="en-US"/>
        </w:rPr>
        <w:t xml:space="preserve"> </w:t>
      </w:r>
      <w:r w:rsidR="002A3BDD" w:rsidRPr="004F48F0">
        <w:rPr>
          <w:i/>
          <w:sz w:val="20"/>
          <w:szCs w:val="20"/>
          <w:lang w:val="en-US"/>
        </w:rPr>
        <w:t>e</w:t>
      </w:r>
      <w:r w:rsidRPr="004F48F0">
        <w:rPr>
          <w:i/>
          <w:sz w:val="20"/>
          <w:szCs w:val="20"/>
          <w:lang w:val="en-US"/>
        </w:rPr>
        <w:t xml:space="preserve">vent </w:t>
      </w:r>
      <w:r w:rsidR="002A3BDD" w:rsidRPr="004F48F0">
        <w:rPr>
          <w:i/>
          <w:sz w:val="20"/>
          <w:szCs w:val="20"/>
          <w:lang w:val="en-US"/>
        </w:rPr>
        <w:t>d</w:t>
      </w:r>
      <w:r w:rsidRPr="004F48F0">
        <w:rPr>
          <w:i/>
          <w:sz w:val="20"/>
          <w:szCs w:val="20"/>
          <w:lang w:val="en-US"/>
        </w:rPr>
        <w:t>efinition</w:t>
      </w:r>
      <w:r w:rsidRPr="004F48F0">
        <w:rPr>
          <w:sz w:val="20"/>
          <w:szCs w:val="20"/>
          <w:lang w:val="en-US"/>
        </w:rPr>
        <w:t xml:space="preserve">. The event is </w:t>
      </w:r>
      <w:proofErr w:type="spellStart"/>
      <w:r w:rsidR="00DF60E4" w:rsidRPr="004F48F0">
        <w:rPr>
          <w:i/>
          <w:sz w:val="20"/>
          <w:szCs w:val="20"/>
          <w:lang w:val="en-US"/>
        </w:rPr>
        <w:t>m</w:t>
      </w:r>
      <w:r w:rsidRPr="004F48F0">
        <w:rPr>
          <w:i/>
          <w:sz w:val="20"/>
          <w:szCs w:val="20"/>
          <w:lang w:val="en-US"/>
        </w:rPr>
        <w:t>fg</w:t>
      </w:r>
      <w:proofErr w:type="spellEnd"/>
      <w:r w:rsidR="00DF60E4" w:rsidRPr="004F48F0">
        <w:rPr>
          <w:i/>
          <w:sz w:val="20"/>
          <w:szCs w:val="20"/>
          <w:lang w:val="en-US"/>
        </w:rPr>
        <w:t xml:space="preserve"> e</w:t>
      </w:r>
      <w:r w:rsidRPr="004F48F0">
        <w:rPr>
          <w:i/>
          <w:sz w:val="20"/>
          <w:szCs w:val="20"/>
          <w:lang w:val="en-US"/>
        </w:rPr>
        <w:t>vent</w:t>
      </w:r>
      <w:r w:rsidRPr="004F48F0">
        <w:rPr>
          <w:sz w:val="20"/>
          <w:szCs w:val="20"/>
          <w:lang w:val="en-US"/>
        </w:rPr>
        <w:t xml:space="preserve"> published in a </w:t>
      </w:r>
      <w:r w:rsidR="00DF60E4" w:rsidRPr="004F48F0">
        <w:rPr>
          <w:i/>
          <w:sz w:val="20"/>
          <w:szCs w:val="20"/>
          <w:lang w:val="en-US"/>
        </w:rPr>
        <w:t>n</w:t>
      </w:r>
      <w:r w:rsidRPr="004F48F0">
        <w:rPr>
          <w:i/>
          <w:sz w:val="20"/>
          <w:szCs w:val="20"/>
          <w:lang w:val="en-US"/>
        </w:rPr>
        <w:t>otify</w:t>
      </w:r>
      <w:r w:rsidR="003A5534" w:rsidRPr="004F48F0">
        <w:rPr>
          <w:i/>
          <w:sz w:val="20"/>
          <w:szCs w:val="20"/>
          <w:lang w:val="en-US"/>
        </w:rPr>
        <w:t xml:space="preserve"> </w:t>
      </w:r>
      <w:proofErr w:type="spellStart"/>
      <w:r w:rsidR="00DF60E4" w:rsidRPr="004F48F0">
        <w:rPr>
          <w:i/>
          <w:sz w:val="20"/>
          <w:szCs w:val="20"/>
          <w:lang w:val="en-US"/>
        </w:rPr>
        <w:t>m</w:t>
      </w:r>
      <w:r w:rsidRPr="004F48F0">
        <w:rPr>
          <w:i/>
          <w:sz w:val="20"/>
          <w:szCs w:val="20"/>
          <w:lang w:val="en-US"/>
        </w:rPr>
        <w:t>fg</w:t>
      </w:r>
      <w:proofErr w:type="spellEnd"/>
      <w:r w:rsidR="00DF60E4" w:rsidRPr="004F48F0">
        <w:rPr>
          <w:i/>
          <w:sz w:val="20"/>
          <w:szCs w:val="20"/>
          <w:lang w:val="en-US"/>
        </w:rPr>
        <w:t xml:space="preserve"> e</w:t>
      </w:r>
      <w:r w:rsidRPr="004F48F0">
        <w:rPr>
          <w:i/>
          <w:sz w:val="20"/>
          <w:szCs w:val="20"/>
          <w:lang w:val="en-US"/>
        </w:rPr>
        <w:t>vent</w:t>
      </w:r>
      <w:r w:rsidRPr="004F48F0">
        <w:rPr>
          <w:sz w:val="20"/>
          <w:szCs w:val="20"/>
          <w:lang w:val="en-US"/>
        </w:rPr>
        <w:t xml:space="preserve"> transaction.</w:t>
      </w:r>
      <w:r w:rsidR="00E8716C" w:rsidRPr="004F48F0">
        <w:rPr>
          <w:sz w:val="20"/>
          <w:szCs w:val="20"/>
          <w:lang w:val="en-US"/>
        </w:rPr>
        <w:t xml:space="preserve"> The </w:t>
      </w:r>
      <w:r w:rsidR="008C63C1" w:rsidRPr="004F48F0">
        <w:rPr>
          <w:i/>
          <w:sz w:val="20"/>
          <w:szCs w:val="20"/>
          <w:lang w:val="en-US"/>
        </w:rPr>
        <w:t>d</w:t>
      </w:r>
      <w:r w:rsidR="00E8716C" w:rsidRPr="004F48F0">
        <w:rPr>
          <w:i/>
          <w:sz w:val="20"/>
          <w:szCs w:val="20"/>
          <w:lang w:val="en-US"/>
        </w:rPr>
        <w:t>efinition ID</w:t>
      </w:r>
      <w:r w:rsidR="00E8716C" w:rsidRPr="004F48F0">
        <w:rPr>
          <w:sz w:val="20"/>
          <w:szCs w:val="20"/>
          <w:lang w:val="en-US"/>
        </w:rPr>
        <w:t xml:space="preserve"> identifies the actual event </w:t>
      </w:r>
      <w:proofErr w:type="gramStart"/>
      <w:r w:rsidR="00E8716C" w:rsidRPr="004F48F0">
        <w:rPr>
          <w:sz w:val="20"/>
          <w:szCs w:val="20"/>
          <w:lang w:val="en-US"/>
        </w:rPr>
        <w:t>being notified</w:t>
      </w:r>
      <w:proofErr w:type="gramEnd"/>
      <w:r w:rsidR="00E8716C" w:rsidRPr="004F48F0">
        <w:rPr>
          <w:sz w:val="20"/>
          <w:szCs w:val="20"/>
          <w:lang w:val="en-US"/>
        </w:rPr>
        <w:t>.</w:t>
      </w:r>
    </w:p>
    <w:p w14:paraId="281D4062" w14:textId="77777777" w:rsidR="00EC3BFF" w:rsidRDefault="00EC3BFF" w:rsidP="00FE1709">
      <w:r w:rsidRPr="004E110A">
        <w:t>In both cases</w:t>
      </w:r>
      <w:r>
        <w:t>:</w:t>
      </w:r>
    </w:p>
    <w:p w14:paraId="28F527B2" w14:textId="3C26CB6D" w:rsidR="00E8716C" w:rsidRPr="00FD52EB" w:rsidRDefault="00EC3BFF" w:rsidP="00FE1709">
      <w:pPr>
        <w:pStyle w:val="ListParagraph"/>
        <w:numPr>
          <w:ilvl w:val="0"/>
          <w:numId w:val="38"/>
        </w:numPr>
        <w:rPr>
          <w:sz w:val="20"/>
          <w:szCs w:val="20"/>
          <w:lang w:val="en-US"/>
        </w:rPr>
      </w:pPr>
      <w:r w:rsidRPr="00FD52EB">
        <w:rPr>
          <w:sz w:val="20"/>
          <w:szCs w:val="20"/>
          <w:lang w:val="en-US"/>
        </w:rPr>
        <w:t xml:space="preserve">The structure of the messages follows the </w:t>
      </w:r>
      <w:proofErr w:type="spellStart"/>
      <w:proofErr w:type="gramStart"/>
      <w:r w:rsidR="00A95533" w:rsidRPr="00FD52EB">
        <w:rPr>
          <w:i/>
          <w:sz w:val="20"/>
          <w:szCs w:val="20"/>
          <w:lang w:val="en-US"/>
        </w:rPr>
        <w:t>m</w:t>
      </w:r>
      <w:r w:rsidRPr="00FD52EB">
        <w:rPr>
          <w:i/>
          <w:sz w:val="20"/>
          <w:szCs w:val="20"/>
          <w:lang w:val="en-US"/>
        </w:rPr>
        <w:t>fg</w:t>
      </w:r>
      <w:proofErr w:type="spellEnd"/>
      <w:r w:rsidRPr="00FD52EB">
        <w:rPr>
          <w:i/>
          <w:sz w:val="20"/>
          <w:szCs w:val="20"/>
          <w:lang w:val="en-US"/>
        </w:rPr>
        <w:t xml:space="preserve"> </w:t>
      </w:r>
      <w:r w:rsidR="00A95533" w:rsidRPr="00FD52EB">
        <w:rPr>
          <w:i/>
          <w:sz w:val="20"/>
          <w:szCs w:val="20"/>
          <w:lang w:val="en-US"/>
        </w:rPr>
        <w:t>e</w:t>
      </w:r>
      <w:r w:rsidRPr="00FD52EB">
        <w:rPr>
          <w:i/>
          <w:sz w:val="20"/>
          <w:szCs w:val="20"/>
          <w:lang w:val="en-US"/>
        </w:rPr>
        <w:t>vent</w:t>
      </w:r>
      <w:r w:rsidRPr="00FD52EB">
        <w:rPr>
          <w:sz w:val="20"/>
          <w:szCs w:val="20"/>
          <w:lang w:val="en-US"/>
        </w:rPr>
        <w:t xml:space="preserve"> object structure</w:t>
      </w:r>
      <w:proofErr w:type="gramEnd"/>
      <w:r w:rsidRPr="00FD52EB">
        <w:rPr>
          <w:sz w:val="20"/>
          <w:szCs w:val="20"/>
          <w:lang w:val="en-US"/>
        </w:rPr>
        <w:t>, only the event transaction name</w:t>
      </w:r>
      <w:r w:rsidR="00E8716C" w:rsidRPr="00FD52EB">
        <w:rPr>
          <w:sz w:val="20"/>
          <w:szCs w:val="20"/>
          <w:lang w:val="en-US"/>
        </w:rPr>
        <w:t xml:space="preserve"> and noun</w:t>
      </w:r>
      <w:r w:rsidRPr="00FD52EB">
        <w:rPr>
          <w:sz w:val="20"/>
          <w:szCs w:val="20"/>
          <w:lang w:val="en-US"/>
        </w:rPr>
        <w:t xml:space="preserve"> change</w:t>
      </w:r>
      <w:r w:rsidR="00E8716C" w:rsidRPr="00FD52EB">
        <w:rPr>
          <w:sz w:val="20"/>
          <w:szCs w:val="20"/>
          <w:lang w:val="en-US"/>
        </w:rPr>
        <w:t>s</w:t>
      </w:r>
      <w:r w:rsidR="00787000" w:rsidRPr="00FD52EB">
        <w:rPr>
          <w:sz w:val="20"/>
          <w:szCs w:val="20"/>
          <w:lang w:val="en-US"/>
        </w:rPr>
        <w:t xml:space="preserve"> between options.</w:t>
      </w:r>
    </w:p>
    <w:p w14:paraId="053BBAFC" w14:textId="77777777" w:rsidR="00EC3BFF" w:rsidRPr="00FD52EB" w:rsidRDefault="00E8716C" w:rsidP="00FE1709">
      <w:pPr>
        <w:pStyle w:val="ListParagraph"/>
        <w:numPr>
          <w:ilvl w:val="0"/>
          <w:numId w:val="38"/>
        </w:numPr>
        <w:rPr>
          <w:sz w:val="20"/>
          <w:szCs w:val="20"/>
          <w:lang w:val="en-US"/>
        </w:rPr>
      </w:pPr>
      <w:r w:rsidRPr="00FD52EB">
        <w:rPr>
          <w:sz w:val="20"/>
          <w:szCs w:val="20"/>
          <w:lang w:val="en-US"/>
        </w:rPr>
        <w:t>The</w:t>
      </w:r>
      <w:r w:rsidR="00EC3BFF" w:rsidRPr="00FD52EB">
        <w:rPr>
          <w:sz w:val="20"/>
          <w:szCs w:val="20"/>
          <w:lang w:val="en-US"/>
        </w:rPr>
        <w:t xml:space="preserve"> </w:t>
      </w:r>
      <w:proofErr w:type="spellStart"/>
      <w:r w:rsidR="00DF60E4" w:rsidRPr="00FD52EB">
        <w:rPr>
          <w:i/>
          <w:sz w:val="20"/>
          <w:szCs w:val="20"/>
          <w:lang w:val="en-US"/>
        </w:rPr>
        <w:t>mfg</w:t>
      </w:r>
      <w:proofErr w:type="spellEnd"/>
      <w:r w:rsidR="00DF60E4" w:rsidRPr="00FD52EB">
        <w:rPr>
          <w:i/>
          <w:sz w:val="20"/>
          <w:szCs w:val="20"/>
          <w:lang w:val="en-US"/>
        </w:rPr>
        <w:t xml:space="preserve"> e</w:t>
      </w:r>
      <w:r w:rsidR="00EC3BFF" w:rsidRPr="00FD52EB">
        <w:rPr>
          <w:i/>
          <w:sz w:val="20"/>
          <w:szCs w:val="20"/>
          <w:lang w:val="en-US"/>
        </w:rPr>
        <w:t xml:space="preserve">vent </w:t>
      </w:r>
      <w:r w:rsidR="00DF60E4" w:rsidRPr="00FD52EB">
        <w:rPr>
          <w:i/>
          <w:sz w:val="20"/>
          <w:szCs w:val="20"/>
          <w:lang w:val="en-US"/>
        </w:rPr>
        <w:t>d</w:t>
      </w:r>
      <w:r w:rsidR="00EC3BFF" w:rsidRPr="00FD52EB">
        <w:rPr>
          <w:i/>
          <w:sz w:val="20"/>
          <w:szCs w:val="20"/>
          <w:lang w:val="en-US"/>
        </w:rPr>
        <w:t>efinition</w:t>
      </w:r>
      <w:r w:rsidR="00EC3BFF" w:rsidRPr="00FD52EB">
        <w:rPr>
          <w:sz w:val="20"/>
          <w:szCs w:val="20"/>
          <w:lang w:val="en-US"/>
        </w:rPr>
        <w:t xml:space="preserve"> </w:t>
      </w:r>
      <w:r w:rsidR="00CE639E" w:rsidRPr="00FD52EB">
        <w:rPr>
          <w:sz w:val="20"/>
          <w:szCs w:val="20"/>
          <w:lang w:val="en-US"/>
        </w:rPr>
        <w:t xml:space="preserve">attribute </w:t>
      </w:r>
      <w:r w:rsidR="00EC3BFF" w:rsidRPr="00FD52EB">
        <w:rPr>
          <w:sz w:val="20"/>
          <w:szCs w:val="20"/>
          <w:lang w:val="en-US"/>
        </w:rPr>
        <w:t>for the pre-defined type</w:t>
      </w:r>
      <w:r w:rsidR="00CE639E" w:rsidRPr="00FD52EB">
        <w:rPr>
          <w:sz w:val="20"/>
          <w:szCs w:val="20"/>
          <w:lang w:val="en-US"/>
        </w:rPr>
        <w:t xml:space="preserve"> is identical to that used in the </w:t>
      </w:r>
      <w:proofErr w:type="spellStart"/>
      <w:r w:rsidR="00CE639E" w:rsidRPr="00FD52EB">
        <w:rPr>
          <w:i/>
          <w:sz w:val="20"/>
          <w:szCs w:val="20"/>
          <w:lang w:val="en-US"/>
        </w:rPr>
        <w:t>mfg</w:t>
      </w:r>
      <w:proofErr w:type="spellEnd"/>
      <w:r w:rsidR="00CE639E" w:rsidRPr="00FD52EB">
        <w:rPr>
          <w:i/>
          <w:sz w:val="20"/>
          <w:szCs w:val="20"/>
          <w:lang w:val="en-US"/>
        </w:rPr>
        <w:t xml:space="preserve"> event</w:t>
      </w:r>
      <w:r w:rsidR="00EC3BFF" w:rsidRPr="00FD52EB">
        <w:rPr>
          <w:sz w:val="20"/>
          <w:szCs w:val="20"/>
          <w:lang w:val="en-US"/>
        </w:rPr>
        <w:t xml:space="preserve">. </w:t>
      </w:r>
    </w:p>
    <w:p w14:paraId="5F80FEAE" w14:textId="298FDE7C" w:rsidR="00EC3BFF" w:rsidRPr="00FD52EB" w:rsidRDefault="00EC3BFF" w:rsidP="00FE1709">
      <w:pPr>
        <w:pStyle w:val="ListParagraph"/>
        <w:numPr>
          <w:ilvl w:val="0"/>
          <w:numId w:val="38"/>
        </w:numPr>
        <w:rPr>
          <w:sz w:val="20"/>
          <w:szCs w:val="20"/>
          <w:lang w:val="en-US"/>
        </w:rPr>
      </w:pPr>
      <w:r w:rsidRPr="00FD52EB">
        <w:rPr>
          <w:sz w:val="20"/>
          <w:szCs w:val="20"/>
          <w:lang w:val="en-US"/>
        </w:rPr>
        <w:t xml:space="preserve">The notification </w:t>
      </w:r>
      <w:proofErr w:type="gramStart"/>
      <w:r w:rsidRPr="00FD52EB">
        <w:rPr>
          <w:sz w:val="20"/>
          <w:szCs w:val="20"/>
          <w:lang w:val="en-US"/>
        </w:rPr>
        <w:t>is uniquely identified</w:t>
      </w:r>
      <w:proofErr w:type="gramEnd"/>
      <w:r w:rsidRPr="00FD52EB">
        <w:rPr>
          <w:sz w:val="20"/>
          <w:szCs w:val="20"/>
          <w:lang w:val="en-US"/>
        </w:rPr>
        <w:t xml:space="preserve"> by the </w:t>
      </w:r>
      <w:proofErr w:type="spellStart"/>
      <w:r w:rsidR="00A95533" w:rsidRPr="00FD52EB">
        <w:rPr>
          <w:i/>
          <w:sz w:val="20"/>
          <w:szCs w:val="20"/>
          <w:lang w:val="en-US"/>
        </w:rPr>
        <w:t>m</w:t>
      </w:r>
      <w:r w:rsidRPr="00FD52EB">
        <w:rPr>
          <w:i/>
          <w:sz w:val="20"/>
          <w:szCs w:val="20"/>
          <w:lang w:val="en-US"/>
        </w:rPr>
        <w:t>fg</w:t>
      </w:r>
      <w:proofErr w:type="spellEnd"/>
      <w:r w:rsidRPr="00FD52EB">
        <w:rPr>
          <w:i/>
          <w:sz w:val="20"/>
          <w:szCs w:val="20"/>
          <w:lang w:val="en-US"/>
        </w:rPr>
        <w:t xml:space="preserve"> </w:t>
      </w:r>
      <w:r w:rsidR="00A95533" w:rsidRPr="00FD52EB">
        <w:rPr>
          <w:i/>
          <w:sz w:val="20"/>
          <w:szCs w:val="20"/>
          <w:lang w:val="en-US"/>
        </w:rPr>
        <w:t>e</w:t>
      </w:r>
      <w:r w:rsidRPr="00FD52EB">
        <w:rPr>
          <w:i/>
          <w:sz w:val="20"/>
          <w:szCs w:val="20"/>
          <w:lang w:val="en-US"/>
        </w:rPr>
        <w:t xml:space="preserve">vent </w:t>
      </w:r>
      <w:r w:rsidR="00A95533" w:rsidRPr="00FD52EB">
        <w:rPr>
          <w:i/>
          <w:sz w:val="20"/>
          <w:szCs w:val="20"/>
          <w:lang w:val="en-US"/>
        </w:rPr>
        <w:t>d</w:t>
      </w:r>
      <w:r w:rsidRPr="00FD52EB">
        <w:rPr>
          <w:i/>
          <w:sz w:val="20"/>
          <w:szCs w:val="20"/>
          <w:lang w:val="en-US"/>
        </w:rPr>
        <w:t>efinition ID</w:t>
      </w:r>
      <w:r w:rsidRPr="00FD52EB">
        <w:rPr>
          <w:sz w:val="20"/>
          <w:szCs w:val="20"/>
          <w:lang w:val="en-US"/>
        </w:rPr>
        <w:t xml:space="preserve">. The corresponding entry in the </w:t>
      </w:r>
      <w:proofErr w:type="spellStart"/>
      <w:r w:rsidR="00A95533" w:rsidRPr="00FD52EB">
        <w:rPr>
          <w:i/>
          <w:sz w:val="20"/>
          <w:szCs w:val="20"/>
          <w:lang w:val="en-US"/>
        </w:rPr>
        <w:t>m</w:t>
      </w:r>
      <w:r w:rsidRPr="00FD52EB">
        <w:rPr>
          <w:i/>
          <w:sz w:val="20"/>
          <w:szCs w:val="20"/>
          <w:lang w:val="en-US"/>
        </w:rPr>
        <w:t>fg</w:t>
      </w:r>
      <w:proofErr w:type="spellEnd"/>
      <w:r w:rsidRPr="00FD52EB">
        <w:rPr>
          <w:i/>
          <w:sz w:val="20"/>
          <w:szCs w:val="20"/>
          <w:lang w:val="en-US"/>
        </w:rPr>
        <w:t xml:space="preserve"> </w:t>
      </w:r>
      <w:r w:rsidR="00A95533" w:rsidRPr="00FD52EB">
        <w:rPr>
          <w:i/>
          <w:sz w:val="20"/>
          <w:szCs w:val="20"/>
          <w:lang w:val="en-US"/>
        </w:rPr>
        <w:t>e</w:t>
      </w:r>
      <w:r w:rsidRPr="00FD52EB">
        <w:rPr>
          <w:i/>
          <w:sz w:val="20"/>
          <w:szCs w:val="20"/>
          <w:lang w:val="en-US"/>
        </w:rPr>
        <w:t xml:space="preserve">vent </w:t>
      </w:r>
      <w:r w:rsidR="00A95533" w:rsidRPr="00FD52EB">
        <w:rPr>
          <w:i/>
          <w:sz w:val="20"/>
          <w:szCs w:val="20"/>
          <w:lang w:val="en-US"/>
        </w:rPr>
        <w:t>d</w:t>
      </w:r>
      <w:r w:rsidRPr="00FD52EB">
        <w:rPr>
          <w:i/>
          <w:sz w:val="20"/>
          <w:szCs w:val="20"/>
          <w:lang w:val="en-US"/>
        </w:rPr>
        <w:t>efinition</w:t>
      </w:r>
      <w:r w:rsidRPr="00FD52EB">
        <w:rPr>
          <w:sz w:val="20"/>
          <w:szCs w:val="20"/>
          <w:lang w:val="en-US"/>
        </w:rPr>
        <w:t xml:space="preserve"> and </w:t>
      </w:r>
      <w:proofErr w:type="spellStart"/>
      <w:r w:rsidR="00A95533" w:rsidRPr="00FD52EB">
        <w:rPr>
          <w:i/>
          <w:sz w:val="20"/>
          <w:szCs w:val="20"/>
          <w:lang w:val="en-US"/>
        </w:rPr>
        <w:t>m</w:t>
      </w:r>
      <w:r w:rsidRPr="00FD52EB">
        <w:rPr>
          <w:i/>
          <w:sz w:val="20"/>
          <w:szCs w:val="20"/>
          <w:lang w:val="en-US"/>
        </w:rPr>
        <w:t>fg</w:t>
      </w:r>
      <w:proofErr w:type="spellEnd"/>
      <w:r w:rsidRPr="00FD52EB">
        <w:rPr>
          <w:i/>
          <w:sz w:val="20"/>
          <w:szCs w:val="20"/>
          <w:lang w:val="en-US"/>
        </w:rPr>
        <w:t xml:space="preserve"> </w:t>
      </w:r>
      <w:r w:rsidR="00A95533" w:rsidRPr="00FD52EB">
        <w:rPr>
          <w:i/>
          <w:sz w:val="20"/>
          <w:szCs w:val="20"/>
          <w:lang w:val="en-US"/>
        </w:rPr>
        <w:t>e</w:t>
      </w:r>
      <w:r w:rsidRPr="00FD52EB">
        <w:rPr>
          <w:i/>
          <w:sz w:val="20"/>
          <w:szCs w:val="20"/>
          <w:lang w:val="en-US"/>
        </w:rPr>
        <w:t xml:space="preserve">vent </w:t>
      </w:r>
      <w:r w:rsidR="00A95533" w:rsidRPr="00FD52EB">
        <w:rPr>
          <w:i/>
          <w:sz w:val="20"/>
          <w:szCs w:val="20"/>
          <w:lang w:val="en-US"/>
        </w:rPr>
        <w:t>c</w:t>
      </w:r>
      <w:r w:rsidRPr="00FD52EB">
        <w:rPr>
          <w:i/>
          <w:sz w:val="20"/>
          <w:szCs w:val="20"/>
          <w:lang w:val="en-US"/>
        </w:rPr>
        <w:t>lass</w:t>
      </w:r>
      <w:r w:rsidRPr="00FD52EB">
        <w:rPr>
          <w:sz w:val="20"/>
          <w:szCs w:val="20"/>
          <w:lang w:val="en-US"/>
        </w:rPr>
        <w:t xml:space="preserve"> will have a detailed specification of the </w:t>
      </w:r>
      <w:proofErr w:type="spellStart"/>
      <w:r w:rsidR="00A95533" w:rsidRPr="00FD52EB">
        <w:rPr>
          <w:i/>
          <w:sz w:val="20"/>
          <w:szCs w:val="20"/>
          <w:lang w:val="en-US"/>
        </w:rPr>
        <w:t>m</w:t>
      </w:r>
      <w:r w:rsidRPr="00FD52EB">
        <w:rPr>
          <w:i/>
          <w:sz w:val="20"/>
          <w:szCs w:val="20"/>
          <w:lang w:val="en-US"/>
        </w:rPr>
        <w:t>fg</w:t>
      </w:r>
      <w:proofErr w:type="spellEnd"/>
      <w:r w:rsidRPr="00FD52EB">
        <w:rPr>
          <w:i/>
          <w:sz w:val="20"/>
          <w:szCs w:val="20"/>
          <w:lang w:val="en-US"/>
        </w:rPr>
        <w:t xml:space="preserve"> </w:t>
      </w:r>
      <w:r w:rsidR="00A95533" w:rsidRPr="00FD52EB">
        <w:rPr>
          <w:i/>
          <w:sz w:val="20"/>
          <w:szCs w:val="20"/>
          <w:lang w:val="en-US"/>
        </w:rPr>
        <w:t>e</w:t>
      </w:r>
      <w:r w:rsidRPr="00FD52EB">
        <w:rPr>
          <w:i/>
          <w:sz w:val="20"/>
          <w:szCs w:val="20"/>
          <w:lang w:val="en-US"/>
        </w:rPr>
        <w:t>vent</w:t>
      </w:r>
      <w:r w:rsidRPr="00FD52EB">
        <w:rPr>
          <w:sz w:val="20"/>
          <w:szCs w:val="20"/>
          <w:lang w:val="en-US"/>
        </w:rPr>
        <w:t xml:space="preserve"> structure.</w:t>
      </w:r>
    </w:p>
    <w:p w14:paraId="453FD775" w14:textId="36BBEB18" w:rsidR="00730D8E" w:rsidRPr="0065705B" w:rsidRDefault="00730D8E" w:rsidP="00FE1709">
      <w:pPr>
        <w:pStyle w:val="Heading2"/>
      </w:pPr>
      <w:bookmarkStart w:id="158" w:name="_Toc444092747"/>
      <w:bookmarkStart w:id="159" w:name="_Toc444256792"/>
      <w:bookmarkStart w:id="160" w:name="_Toc444269369"/>
      <w:bookmarkStart w:id="161" w:name="_Toc444092748"/>
      <w:bookmarkStart w:id="162" w:name="_Toc444256793"/>
      <w:bookmarkStart w:id="163" w:name="_Toc444269370"/>
      <w:bookmarkStart w:id="164" w:name="_Toc433570986"/>
      <w:bookmarkStart w:id="165" w:name="_Toc433572501"/>
      <w:bookmarkStart w:id="166" w:name="_Toc433570987"/>
      <w:bookmarkStart w:id="167" w:name="_Toc433572502"/>
      <w:bookmarkStart w:id="168" w:name="_Toc433570988"/>
      <w:bookmarkStart w:id="169" w:name="_Toc433572503"/>
      <w:bookmarkStart w:id="170" w:name="_Toc433570989"/>
      <w:bookmarkStart w:id="171" w:name="_Toc433572504"/>
      <w:bookmarkStart w:id="172" w:name="_Toc433570991"/>
      <w:bookmarkStart w:id="173" w:name="_Toc433572506"/>
      <w:bookmarkStart w:id="174" w:name="_Toc433570993"/>
      <w:bookmarkStart w:id="175" w:name="_Toc433572508"/>
      <w:bookmarkStart w:id="176" w:name="_Toc433570994"/>
      <w:bookmarkStart w:id="177" w:name="_Toc433572509"/>
      <w:bookmarkStart w:id="178" w:name="_Toc444092754"/>
      <w:bookmarkStart w:id="179" w:name="_Toc444256799"/>
      <w:bookmarkStart w:id="180" w:name="_Toc444269376"/>
      <w:bookmarkStart w:id="181" w:name="_Toc433570998"/>
      <w:bookmarkStart w:id="182" w:name="_Toc433572513"/>
      <w:bookmarkStart w:id="183" w:name="_Toc433571000"/>
      <w:bookmarkStart w:id="184" w:name="_Toc433572515"/>
      <w:bookmarkStart w:id="185" w:name="_Toc446580962"/>
      <w:bookmarkStart w:id="186" w:name="_Toc446582657"/>
      <w:bookmarkStart w:id="187" w:name="_Toc446586863"/>
      <w:bookmarkStart w:id="188" w:name="_Toc446580963"/>
      <w:bookmarkStart w:id="189" w:name="_Toc446582658"/>
      <w:bookmarkStart w:id="190" w:name="_Toc446586864"/>
      <w:bookmarkStart w:id="191" w:name="_Toc446580964"/>
      <w:bookmarkStart w:id="192" w:name="_Toc446582659"/>
      <w:bookmarkStart w:id="193" w:name="_Toc446586865"/>
      <w:bookmarkStart w:id="194" w:name="_Toc446580965"/>
      <w:bookmarkStart w:id="195" w:name="_Toc446582660"/>
      <w:bookmarkStart w:id="196" w:name="_Toc446586866"/>
      <w:bookmarkStart w:id="197" w:name="_Toc446580966"/>
      <w:bookmarkStart w:id="198" w:name="_Toc446582661"/>
      <w:bookmarkStart w:id="199" w:name="_Toc446586867"/>
      <w:bookmarkStart w:id="200" w:name="_Toc446580967"/>
      <w:bookmarkStart w:id="201" w:name="_Toc446582662"/>
      <w:bookmarkStart w:id="202" w:name="_Toc446586868"/>
      <w:bookmarkStart w:id="203" w:name="_Toc446580968"/>
      <w:bookmarkStart w:id="204" w:name="_Toc446582663"/>
      <w:bookmarkStart w:id="205" w:name="_Toc446586869"/>
      <w:bookmarkStart w:id="206" w:name="_Toc446580969"/>
      <w:bookmarkStart w:id="207" w:name="_Toc446582664"/>
      <w:bookmarkStart w:id="208" w:name="_Toc446586870"/>
      <w:bookmarkStart w:id="209" w:name="_Toc446580970"/>
      <w:bookmarkStart w:id="210" w:name="_Toc446582665"/>
      <w:bookmarkStart w:id="211" w:name="_Toc446586871"/>
      <w:bookmarkStart w:id="212" w:name="_Toc446580971"/>
      <w:bookmarkStart w:id="213" w:name="_Toc446582666"/>
      <w:bookmarkStart w:id="214" w:name="_Toc446586872"/>
      <w:bookmarkStart w:id="215" w:name="_Toc446580972"/>
      <w:bookmarkStart w:id="216" w:name="_Toc446582667"/>
      <w:bookmarkStart w:id="217" w:name="_Toc446586873"/>
      <w:bookmarkStart w:id="218" w:name="_Toc446580973"/>
      <w:bookmarkStart w:id="219" w:name="_Toc446582668"/>
      <w:bookmarkStart w:id="220" w:name="_Toc446586874"/>
      <w:bookmarkStart w:id="221" w:name="_Toc444092763"/>
      <w:bookmarkStart w:id="222" w:name="_Toc444256808"/>
      <w:bookmarkStart w:id="223" w:name="_Toc444269385"/>
      <w:bookmarkStart w:id="224" w:name="_Toc444092764"/>
      <w:bookmarkStart w:id="225" w:name="_Toc444256809"/>
      <w:bookmarkStart w:id="226" w:name="_Toc444269386"/>
      <w:bookmarkStart w:id="227" w:name="_Toc444092765"/>
      <w:bookmarkStart w:id="228" w:name="_Toc444256810"/>
      <w:bookmarkStart w:id="229" w:name="_Toc444269387"/>
      <w:bookmarkStart w:id="230" w:name="_Toc444092766"/>
      <w:bookmarkStart w:id="231" w:name="_Toc444256811"/>
      <w:bookmarkStart w:id="232" w:name="_Toc444269388"/>
      <w:bookmarkStart w:id="233" w:name="_Toc446785479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r>
        <w:t>Manuf</w:t>
      </w:r>
      <w:r w:rsidR="009E7704">
        <w:t xml:space="preserve">acturing </w:t>
      </w:r>
      <w:r w:rsidR="009E7704" w:rsidRPr="006D45F4">
        <w:t>profile (</w:t>
      </w:r>
      <w:proofErr w:type="spellStart"/>
      <w:r w:rsidR="009E7704" w:rsidRPr="006D45F4">
        <w:t>m</w:t>
      </w:r>
      <w:r w:rsidRPr="006D45F4">
        <w:t>fg</w:t>
      </w:r>
      <w:proofErr w:type="spellEnd"/>
      <w:r w:rsidRPr="006D45F4">
        <w:t xml:space="preserve"> </w:t>
      </w:r>
      <w:r w:rsidR="009E7704" w:rsidRPr="006D45F4">
        <w:t>p</w:t>
      </w:r>
      <w:r w:rsidRPr="006D45F4">
        <w:t>rofile)</w:t>
      </w:r>
      <w:r w:rsidR="009E7704">
        <w:t xml:space="preserve"> (Under development as proposed Part 8, </w:t>
      </w:r>
      <w:r w:rsidRPr="0065705B">
        <w:t xml:space="preserve">ISA-95 </w:t>
      </w:r>
      <w:proofErr w:type="spellStart"/>
      <w:r>
        <w:t>Mfg</w:t>
      </w:r>
      <w:proofErr w:type="spellEnd"/>
      <w:r>
        <w:t xml:space="preserve"> </w:t>
      </w:r>
      <w:r w:rsidRPr="0065705B">
        <w:t>Profile)</w:t>
      </w:r>
      <w:bookmarkEnd w:id="233"/>
    </w:p>
    <w:p w14:paraId="3D398729" w14:textId="77777777" w:rsidR="00730D8E" w:rsidRDefault="00730D8E" w:rsidP="00FE1709">
      <w:r w:rsidRPr="0065705B">
        <w:t>A description of the information exchange semantics supported within a defined profile scope.</w:t>
      </w:r>
    </w:p>
    <w:p w14:paraId="40980247" w14:textId="2719F0F2" w:rsidR="009E7704" w:rsidRPr="00613F36" w:rsidRDefault="009E7704" w:rsidP="00613F36">
      <w:r>
        <w:t xml:space="preserve">If the </w:t>
      </w:r>
      <w:proofErr w:type="spellStart"/>
      <w:r w:rsidRPr="00350D2B">
        <w:rPr>
          <w:i/>
        </w:rPr>
        <w:t>mfg</w:t>
      </w:r>
      <w:proofErr w:type="spellEnd"/>
      <w:r w:rsidRPr="00350D2B">
        <w:rPr>
          <w:i/>
        </w:rPr>
        <w:t xml:space="preserve"> profile</w:t>
      </w:r>
      <w:r>
        <w:t xml:space="preserve"> (Proposed Part 8 working draft) specifies objects from other included profiles, the fully qualified name </w:t>
      </w:r>
      <w:r w:rsidR="001E7FCA">
        <w:t xml:space="preserve">(FQN) </w:t>
      </w:r>
      <w:r>
        <w:t xml:space="preserve">of the object </w:t>
      </w:r>
      <w:proofErr w:type="gramStart"/>
      <w:r>
        <w:t>is proposed to be used</w:t>
      </w:r>
      <w:proofErr w:type="gramEnd"/>
      <w:r>
        <w:t xml:space="preserve"> to clarify its definition.</w:t>
      </w:r>
      <w:r w:rsidR="00613F36">
        <w:t xml:space="preserve"> The Proposed Part 8 will stipulate how FQNs are to be </w:t>
      </w:r>
      <w:proofErr w:type="gramStart"/>
      <w:r w:rsidR="00613F36">
        <w:t>defined</w:t>
      </w:r>
      <w:proofErr w:type="gramEnd"/>
      <w:r w:rsidR="00613F36">
        <w:t xml:space="preserve"> and used.</w:t>
      </w:r>
      <w:r w:rsidR="00613F36" w:rsidRPr="00613F36" w:rsidDel="00613F36">
        <w:t xml:space="preserve"> </w:t>
      </w:r>
    </w:p>
    <w:p w14:paraId="48F1388E" w14:textId="175BD87C" w:rsidR="00730D8E" w:rsidRPr="0065705B" w:rsidRDefault="001834A8" w:rsidP="00613F36">
      <w:pPr>
        <w:pStyle w:val="Heading2"/>
      </w:pPr>
      <w:bookmarkStart w:id="234" w:name="_Toc446785480"/>
      <w:r w:rsidRPr="00613F36">
        <w:t>Manufacturing profile scope (</w:t>
      </w:r>
      <w:proofErr w:type="spellStart"/>
      <w:r w:rsidRPr="00613F36">
        <w:t>m</w:t>
      </w:r>
      <w:r w:rsidR="00730D8E" w:rsidRPr="00613F36">
        <w:t>fg</w:t>
      </w:r>
      <w:proofErr w:type="spellEnd"/>
      <w:r w:rsidR="00730D8E" w:rsidRPr="00613F36">
        <w:t xml:space="preserve"> </w:t>
      </w:r>
      <w:r w:rsidRPr="00613F36">
        <w:t>profile s</w:t>
      </w:r>
      <w:r w:rsidR="00730D8E" w:rsidRPr="00613F36">
        <w:t xml:space="preserve">cope) </w:t>
      </w:r>
      <w:r w:rsidRPr="00613F36">
        <w:t>(Under development as proposed Part 8,</w:t>
      </w:r>
      <w:r w:rsidRPr="001834A8">
        <w:t xml:space="preserve"> ISA-95 </w:t>
      </w:r>
      <w:proofErr w:type="spellStart"/>
      <w:r w:rsidRPr="001834A8">
        <w:t>Mfg</w:t>
      </w:r>
      <w:proofErr w:type="spellEnd"/>
      <w:r w:rsidRPr="001834A8">
        <w:t xml:space="preserve"> Profile)</w:t>
      </w:r>
      <w:bookmarkEnd w:id="234"/>
    </w:p>
    <w:p w14:paraId="691371C8" w14:textId="67111632" w:rsidR="00730D8E" w:rsidRPr="004E110A" w:rsidRDefault="001834A8" w:rsidP="00FE1709">
      <w:r>
        <w:t>The extent covered by</w:t>
      </w:r>
      <w:r w:rsidR="00730D8E" w:rsidRPr="004E110A">
        <w:t xml:space="preserve"> profile definitions. This may be logical groups or zones / conduits</w:t>
      </w:r>
      <w:r>
        <w:t xml:space="preserve"> (ISA-99 concept)</w:t>
      </w:r>
      <w:r w:rsidR="00730D8E" w:rsidRPr="004E110A">
        <w:t>.</w:t>
      </w:r>
    </w:p>
    <w:p w14:paraId="2A00E976" w14:textId="77777777" w:rsidR="00730D8E" w:rsidRDefault="00730D8E" w:rsidP="00FE1709">
      <w:r w:rsidRPr="004E110A">
        <w:t>For example: ISA-95 Profile, ISA-88</w:t>
      </w:r>
      <w:r w:rsidRPr="004E110A">
        <w:rPr>
          <w:color w:val="000000"/>
        </w:rPr>
        <w:t xml:space="preserve"> Profile</w:t>
      </w:r>
      <w:r w:rsidRPr="004E110A">
        <w:t>, GS1 EPCIS, My Industry group, My Vendor Group, Vendor, manufacturer, Area X, Site Y, My Enterprise</w:t>
      </w:r>
    </w:p>
    <w:p w14:paraId="7FE6A4AD" w14:textId="3BE0C877" w:rsidR="00EC3BFF" w:rsidRDefault="001834A8" w:rsidP="00FE1709">
      <w:pPr>
        <w:pStyle w:val="Heading2"/>
      </w:pPr>
      <w:bookmarkStart w:id="235" w:name="_Toc446785481"/>
      <w:r>
        <w:lastRenderedPageBreak/>
        <w:t xml:space="preserve">Manufacturing event profile </w:t>
      </w:r>
      <w:r w:rsidRPr="006D45F4">
        <w:t>(</w:t>
      </w:r>
      <w:proofErr w:type="spellStart"/>
      <w:r w:rsidRPr="006D45F4">
        <w:t>m</w:t>
      </w:r>
      <w:r w:rsidR="00EC3BFF" w:rsidRPr="006D45F4">
        <w:t>fg</w:t>
      </w:r>
      <w:proofErr w:type="spellEnd"/>
      <w:r w:rsidR="00EC3BFF" w:rsidRPr="006D45F4">
        <w:t xml:space="preserve"> </w:t>
      </w:r>
      <w:r w:rsidR="002B3277" w:rsidRPr="006D45F4">
        <w:t>e</w:t>
      </w:r>
      <w:r w:rsidR="00EC3BFF" w:rsidRPr="006D45F4">
        <w:t xml:space="preserve">vent </w:t>
      </w:r>
      <w:r w:rsidR="002B3277" w:rsidRPr="006D45F4">
        <w:t>p</w:t>
      </w:r>
      <w:r w:rsidR="00EC3BFF" w:rsidRPr="006D45F4">
        <w:t>rofile)</w:t>
      </w:r>
      <w:bookmarkEnd w:id="235"/>
    </w:p>
    <w:p w14:paraId="2C946CC3" w14:textId="77777777" w:rsidR="001834A8" w:rsidRDefault="001834A8" w:rsidP="00FE1709">
      <w:r w:rsidRPr="001834A8">
        <w:t xml:space="preserve">The </w:t>
      </w:r>
      <w:proofErr w:type="spellStart"/>
      <w:r w:rsidRPr="001834A8">
        <w:t>mfg</w:t>
      </w:r>
      <w:proofErr w:type="spellEnd"/>
      <w:r w:rsidRPr="001834A8">
        <w:t xml:space="preserve"> event profile partitions the </w:t>
      </w:r>
      <w:proofErr w:type="spellStart"/>
      <w:r w:rsidRPr="001834A8">
        <w:t>mfg</w:t>
      </w:r>
      <w:proofErr w:type="spellEnd"/>
      <w:r w:rsidRPr="001834A8">
        <w:t xml:space="preserve"> events into </w:t>
      </w:r>
      <w:proofErr w:type="gramStart"/>
      <w:r w:rsidRPr="001834A8">
        <w:t>a</w:t>
      </w:r>
      <w:proofErr w:type="gramEnd"/>
      <w:r w:rsidRPr="001834A8">
        <w:t xml:space="preserve"> </w:t>
      </w:r>
      <w:proofErr w:type="spellStart"/>
      <w:r w:rsidRPr="001834A8">
        <w:t>mfg</w:t>
      </w:r>
      <w:proofErr w:type="spellEnd"/>
      <w:r w:rsidRPr="001834A8">
        <w:t xml:space="preserve"> profile scope with an ontology. This partitioning allows multiple messaging implementations to </w:t>
      </w:r>
      <w:proofErr w:type="gramStart"/>
      <w:r w:rsidRPr="001834A8">
        <w:t>be deployed</w:t>
      </w:r>
      <w:proofErr w:type="gramEnd"/>
      <w:r w:rsidRPr="001834A8">
        <w:t xml:space="preserve"> in a given messaging infrastructure without ID and ontology issues. </w:t>
      </w:r>
    </w:p>
    <w:p w14:paraId="25A19DDF" w14:textId="551D5173" w:rsidR="001B5EA5" w:rsidRDefault="00B720C3" w:rsidP="00FE1709">
      <w:r>
        <w:t>Inclusions, s</w:t>
      </w:r>
      <w:r w:rsidRPr="00856F2B">
        <w:t>p</w:t>
      </w:r>
      <w:r>
        <w:t xml:space="preserve">ecializations and extensions of ISA-95 objects </w:t>
      </w:r>
      <w:r w:rsidRPr="00856F2B">
        <w:t xml:space="preserve">are presented in </w:t>
      </w:r>
      <w:proofErr w:type="gramStart"/>
      <w:r>
        <w:t>a</w:t>
      </w:r>
      <w:proofErr w:type="gramEnd"/>
      <w:r>
        <w:t xml:space="preserve"> </w:t>
      </w:r>
      <w:proofErr w:type="spellStart"/>
      <w:r w:rsidRPr="00350D2B">
        <w:rPr>
          <w:i/>
        </w:rPr>
        <w:t>mfg</w:t>
      </w:r>
      <w:proofErr w:type="spellEnd"/>
      <w:r w:rsidRPr="00350D2B">
        <w:rPr>
          <w:i/>
        </w:rPr>
        <w:t xml:space="preserve"> profile</w:t>
      </w:r>
      <w:r w:rsidR="001834A8">
        <w:t xml:space="preserve"> u</w:t>
      </w:r>
      <w:r w:rsidR="001834A8" w:rsidRPr="001834A8">
        <w:t xml:space="preserve">nder development as proposed Part 8, ISA-95 </w:t>
      </w:r>
      <w:proofErr w:type="spellStart"/>
      <w:r w:rsidR="001834A8" w:rsidRPr="001834A8">
        <w:t>Mfg</w:t>
      </w:r>
      <w:proofErr w:type="spellEnd"/>
      <w:r w:rsidR="001834A8" w:rsidRPr="001834A8">
        <w:t xml:space="preserve"> Profile)</w:t>
      </w:r>
      <w:r w:rsidR="001834A8">
        <w:t>.</w:t>
      </w:r>
      <w:r>
        <w:t xml:space="preserve"> The </w:t>
      </w:r>
      <w:proofErr w:type="spellStart"/>
      <w:r>
        <w:rPr>
          <w:i/>
        </w:rPr>
        <w:t>mfg</w:t>
      </w:r>
      <w:proofErr w:type="spellEnd"/>
      <w:r>
        <w:rPr>
          <w:i/>
        </w:rPr>
        <w:t xml:space="preserve"> event </w:t>
      </w:r>
      <w:r w:rsidRPr="00C52C5F">
        <w:t>profile</w:t>
      </w:r>
      <w:r>
        <w:t xml:space="preserve"> is a</w:t>
      </w:r>
      <w:r w:rsidR="00EC3BFF" w:rsidRPr="00350D2B">
        <w:t xml:space="preserve"> section of </w:t>
      </w:r>
      <w:proofErr w:type="gramStart"/>
      <w:r w:rsidR="00EC3BFF" w:rsidRPr="00350D2B">
        <w:t>a</w:t>
      </w:r>
      <w:proofErr w:type="gramEnd"/>
      <w:r w:rsidR="00EC3BFF" w:rsidRPr="00350D2B">
        <w:t xml:space="preserve"> </w:t>
      </w:r>
      <w:proofErr w:type="spellStart"/>
      <w:r w:rsidR="002B3277" w:rsidRPr="00350D2B">
        <w:rPr>
          <w:i/>
        </w:rPr>
        <w:t>m</w:t>
      </w:r>
      <w:r w:rsidR="00EC3BFF" w:rsidRPr="00350D2B">
        <w:rPr>
          <w:i/>
        </w:rPr>
        <w:t>fg</w:t>
      </w:r>
      <w:proofErr w:type="spellEnd"/>
      <w:r w:rsidR="00EC3BFF" w:rsidRPr="00350D2B">
        <w:rPr>
          <w:i/>
        </w:rPr>
        <w:t xml:space="preserve"> </w:t>
      </w:r>
      <w:r w:rsidR="002B3277" w:rsidRPr="00350D2B">
        <w:rPr>
          <w:i/>
        </w:rPr>
        <w:t>p</w:t>
      </w:r>
      <w:r w:rsidR="00EC3BFF" w:rsidRPr="00350D2B">
        <w:rPr>
          <w:i/>
        </w:rPr>
        <w:t>rofile</w:t>
      </w:r>
      <w:r w:rsidR="00EC3BFF" w:rsidRPr="00350D2B">
        <w:t xml:space="preserve"> representing the supported events with descriptions </w:t>
      </w:r>
      <w:r w:rsidR="00C24C28">
        <w:t>of the semantics of the events.</w:t>
      </w:r>
    </w:p>
    <w:p w14:paraId="1486AA42" w14:textId="766D34F4" w:rsidR="00EC3BFF" w:rsidRDefault="00EC3BFF" w:rsidP="00FE1709">
      <w:r w:rsidRPr="00856F2B">
        <w:t xml:space="preserve">The </w:t>
      </w:r>
      <w:proofErr w:type="spellStart"/>
      <w:r w:rsidR="002B3277" w:rsidRPr="00350D2B">
        <w:rPr>
          <w:i/>
        </w:rPr>
        <w:t>m</w:t>
      </w:r>
      <w:r w:rsidRPr="00350D2B">
        <w:rPr>
          <w:i/>
        </w:rPr>
        <w:t>fg</w:t>
      </w:r>
      <w:proofErr w:type="spellEnd"/>
      <w:r w:rsidRPr="00350D2B">
        <w:rPr>
          <w:i/>
        </w:rPr>
        <w:t xml:space="preserve"> </w:t>
      </w:r>
      <w:r w:rsidR="002B3277" w:rsidRPr="00350D2B">
        <w:rPr>
          <w:i/>
        </w:rPr>
        <w:t>e</w:t>
      </w:r>
      <w:r w:rsidRPr="00350D2B">
        <w:rPr>
          <w:i/>
        </w:rPr>
        <w:t xml:space="preserve">vent </w:t>
      </w:r>
      <w:r w:rsidR="002B3277" w:rsidRPr="00350D2B">
        <w:rPr>
          <w:i/>
        </w:rPr>
        <w:t>p</w:t>
      </w:r>
      <w:r w:rsidRPr="00350D2B">
        <w:rPr>
          <w:i/>
        </w:rPr>
        <w:t>rofile</w:t>
      </w:r>
      <w:r w:rsidRPr="00856F2B">
        <w:t xml:space="preserve"> </w:t>
      </w:r>
      <w:r w:rsidR="007D212B">
        <w:t>describes</w:t>
      </w:r>
      <w:r w:rsidRPr="00856F2B">
        <w:t xml:space="preserve"> the </w:t>
      </w:r>
      <w:proofErr w:type="spellStart"/>
      <w:r w:rsidR="002B3277" w:rsidRPr="00350D2B">
        <w:rPr>
          <w:i/>
        </w:rPr>
        <w:t>m</w:t>
      </w:r>
      <w:r w:rsidRPr="00350D2B">
        <w:rPr>
          <w:i/>
        </w:rPr>
        <w:t>fg</w:t>
      </w:r>
      <w:proofErr w:type="spellEnd"/>
      <w:r w:rsidRPr="00350D2B">
        <w:rPr>
          <w:i/>
        </w:rPr>
        <w:t xml:space="preserve"> </w:t>
      </w:r>
      <w:r w:rsidR="002B3277" w:rsidRPr="00350D2B">
        <w:rPr>
          <w:i/>
        </w:rPr>
        <w:t>e</w:t>
      </w:r>
      <w:r w:rsidRPr="00350D2B">
        <w:rPr>
          <w:i/>
        </w:rPr>
        <w:t xml:space="preserve">vent </w:t>
      </w:r>
      <w:r w:rsidR="002B3277" w:rsidRPr="00350D2B">
        <w:rPr>
          <w:i/>
        </w:rPr>
        <w:t>d</w:t>
      </w:r>
      <w:r w:rsidRPr="00350D2B">
        <w:rPr>
          <w:i/>
        </w:rPr>
        <w:t>efinition</w:t>
      </w:r>
      <w:r>
        <w:t xml:space="preserve"> </w:t>
      </w:r>
      <w:r w:rsidRPr="00856F2B">
        <w:t xml:space="preserve">and </w:t>
      </w:r>
      <w:proofErr w:type="spellStart"/>
      <w:proofErr w:type="gramStart"/>
      <w:r w:rsidR="002B3277" w:rsidRPr="00350D2B">
        <w:rPr>
          <w:i/>
        </w:rPr>
        <w:t>m</w:t>
      </w:r>
      <w:r w:rsidRPr="00350D2B">
        <w:rPr>
          <w:i/>
        </w:rPr>
        <w:t>fg</w:t>
      </w:r>
      <w:proofErr w:type="spellEnd"/>
      <w:r w:rsidRPr="00350D2B">
        <w:rPr>
          <w:i/>
        </w:rPr>
        <w:t xml:space="preserve"> </w:t>
      </w:r>
      <w:r w:rsidR="002B3277" w:rsidRPr="00350D2B">
        <w:rPr>
          <w:i/>
        </w:rPr>
        <w:t>e</w:t>
      </w:r>
      <w:r w:rsidRPr="00350D2B">
        <w:rPr>
          <w:i/>
        </w:rPr>
        <w:t xml:space="preserve">vent </w:t>
      </w:r>
      <w:r w:rsidR="002B3277" w:rsidRPr="00350D2B">
        <w:rPr>
          <w:i/>
        </w:rPr>
        <w:t>c</w:t>
      </w:r>
      <w:r w:rsidRPr="00350D2B">
        <w:rPr>
          <w:i/>
        </w:rPr>
        <w:t>lass</w:t>
      </w:r>
      <w:r w:rsidRPr="00856F2B">
        <w:t xml:space="preserve"> </w:t>
      </w:r>
      <w:r>
        <w:t>entries</w:t>
      </w:r>
      <w:proofErr w:type="gramEnd"/>
      <w:r>
        <w:t xml:space="preserve"> </w:t>
      </w:r>
      <w:r w:rsidRPr="00856F2B">
        <w:t>with</w:t>
      </w:r>
      <w:r>
        <w:t>in</w:t>
      </w:r>
      <w:r w:rsidRPr="00856F2B">
        <w:t xml:space="preserve"> a documented communications </w:t>
      </w:r>
      <w:r w:rsidR="009E5BC3" w:rsidRPr="009E5BC3">
        <w:t>p</w:t>
      </w:r>
      <w:r w:rsidRPr="009E5BC3">
        <w:t xml:space="preserve">rofile </w:t>
      </w:r>
      <w:r w:rsidR="009E5BC3" w:rsidRPr="009E5BC3">
        <w:t>s</w:t>
      </w:r>
      <w:r w:rsidRPr="009E5BC3">
        <w:t>cope</w:t>
      </w:r>
      <w:r w:rsidRPr="00856F2B">
        <w:t xml:space="preserve">. </w:t>
      </w:r>
      <w:proofErr w:type="gramStart"/>
      <w:r>
        <w:t>A</w:t>
      </w:r>
      <w:proofErr w:type="gramEnd"/>
      <w:r>
        <w:t xml:space="preserve"> </w:t>
      </w:r>
      <w:proofErr w:type="spellStart"/>
      <w:r w:rsidR="002210F9" w:rsidRPr="00350D2B">
        <w:rPr>
          <w:i/>
        </w:rPr>
        <w:t>m</w:t>
      </w:r>
      <w:r w:rsidRPr="00350D2B">
        <w:rPr>
          <w:i/>
        </w:rPr>
        <w:t>fg</w:t>
      </w:r>
      <w:proofErr w:type="spellEnd"/>
      <w:r w:rsidRPr="00350D2B">
        <w:rPr>
          <w:i/>
        </w:rPr>
        <w:t xml:space="preserve"> </w:t>
      </w:r>
      <w:r w:rsidR="002210F9" w:rsidRPr="00350D2B">
        <w:rPr>
          <w:i/>
        </w:rPr>
        <w:t>e</w:t>
      </w:r>
      <w:r w:rsidRPr="00350D2B">
        <w:rPr>
          <w:i/>
        </w:rPr>
        <w:t xml:space="preserve">vent </w:t>
      </w:r>
      <w:r w:rsidR="002210F9" w:rsidRPr="00350D2B">
        <w:rPr>
          <w:i/>
        </w:rPr>
        <w:t>d</w:t>
      </w:r>
      <w:r w:rsidRPr="00350D2B">
        <w:rPr>
          <w:i/>
        </w:rPr>
        <w:t>efinition</w:t>
      </w:r>
      <w:r>
        <w:t xml:space="preserve"> or </w:t>
      </w:r>
      <w:proofErr w:type="spellStart"/>
      <w:r w:rsidR="002210F9" w:rsidRPr="00350D2B">
        <w:rPr>
          <w:i/>
        </w:rPr>
        <w:t>m</w:t>
      </w:r>
      <w:r w:rsidRPr="00350D2B">
        <w:rPr>
          <w:i/>
        </w:rPr>
        <w:t>fg</w:t>
      </w:r>
      <w:proofErr w:type="spellEnd"/>
      <w:r w:rsidRPr="00350D2B">
        <w:rPr>
          <w:i/>
        </w:rPr>
        <w:t xml:space="preserve"> </w:t>
      </w:r>
      <w:r w:rsidR="002210F9" w:rsidRPr="00350D2B">
        <w:rPr>
          <w:i/>
        </w:rPr>
        <w:t>event c</w:t>
      </w:r>
      <w:r w:rsidRPr="00350D2B">
        <w:rPr>
          <w:i/>
        </w:rPr>
        <w:t>lass</w:t>
      </w:r>
      <w:r>
        <w:t xml:space="preserve"> entry cannot exi</w:t>
      </w:r>
      <w:r w:rsidR="007D212B">
        <w:t>st without being assigned to a</w:t>
      </w:r>
      <w:r>
        <w:t xml:space="preserve"> </w:t>
      </w:r>
      <w:proofErr w:type="spellStart"/>
      <w:r w:rsidR="001834A8" w:rsidRPr="001834A8">
        <w:rPr>
          <w:i/>
        </w:rPr>
        <w:t>mfg</w:t>
      </w:r>
      <w:proofErr w:type="spellEnd"/>
      <w:r w:rsidR="001834A8" w:rsidRPr="001834A8">
        <w:rPr>
          <w:i/>
        </w:rPr>
        <w:t xml:space="preserve"> </w:t>
      </w:r>
      <w:r w:rsidRPr="001834A8">
        <w:rPr>
          <w:i/>
        </w:rPr>
        <w:t>profile</w:t>
      </w:r>
      <w:r>
        <w:t>.</w:t>
      </w:r>
      <w:r w:rsidR="00C47325">
        <w:t xml:space="preserve"> This association enables the semantics of the message to be clearly specified </w:t>
      </w:r>
      <w:r w:rsidR="00A372AD">
        <w:t>and distinguished</w:t>
      </w:r>
      <w:r w:rsidR="00A372AD" w:rsidRPr="00A372AD">
        <w:t xml:space="preserve"> </w:t>
      </w:r>
      <w:r w:rsidR="00C47325">
        <w:t xml:space="preserve">distinct from other specifications or versions of the same </w:t>
      </w:r>
      <w:proofErr w:type="spellStart"/>
      <w:r w:rsidR="00C47325" w:rsidRPr="00350D2B">
        <w:rPr>
          <w:i/>
        </w:rPr>
        <w:t>mfg</w:t>
      </w:r>
      <w:proofErr w:type="spellEnd"/>
      <w:r w:rsidR="00C47325" w:rsidRPr="00350D2B">
        <w:rPr>
          <w:i/>
        </w:rPr>
        <w:t xml:space="preserve"> profile</w:t>
      </w:r>
      <w:r w:rsidR="00C47325">
        <w:t>. This p</w:t>
      </w:r>
      <w:r w:rsidR="00B73470">
        <w:t>a</w:t>
      </w:r>
      <w:r w:rsidR="00C47325">
        <w:t>rt</w:t>
      </w:r>
      <w:r w:rsidR="00B73470">
        <w:t>it</w:t>
      </w:r>
      <w:r w:rsidR="00C47325">
        <w:t>ioning of specifications mitigates semantic clashes at all stages of the design and deployment of information exchanges.</w:t>
      </w:r>
    </w:p>
    <w:p w14:paraId="331707A9" w14:textId="7F4C4756" w:rsidR="00AB1B57" w:rsidRPr="00856F2B" w:rsidRDefault="00AB1B57" w:rsidP="00FE1709">
      <w:r w:rsidRPr="00A372AD">
        <w:t xml:space="preserve">Note: </w:t>
      </w:r>
      <w:proofErr w:type="gramStart"/>
      <w:r w:rsidRPr="00A372AD">
        <w:t>An ontology</w:t>
      </w:r>
      <w:proofErr w:type="gramEnd"/>
      <w:r w:rsidRPr="00A372AD">
        <w:t> is a formal naming and definition of the types, properties, and interrelationships of the entities that really or fundamentally exist for a particular domain of discourse</w:t>
      </w:r>
      <w:r>
        <w:t>. (</w:t>
      </w:r>
      <w:hyperlink r:id="rId9" w:history="1">
        <w:r w:rsidR="00C24C28" w:rsidRPr="002B19C8">
          <w:rPr>
            <w:rStyle w:val="Hyperlink"/>
            <w:rFonts w:cs="Arial"/>
          </w:rPr>
          <w:t>https://en.wikipedia.org/wiki/Ontology</w:t>
        </w:r>
      </w:hyperlink>
      <w:r w:rsidR="00C24C28">
        <w:t xml:space="preserve"> </w:t>
      </w:r>
      <w:r w:rsidRPr="00AB1B57">
        <w:t>(</w:t>
      </w:r>
      <w:r w:rsidR="00C24C28" w:rsidRPr="00AB1B57">
        <w:t>information science</w:t>
      </w:r>
      <w:r w:rsidRPr="00AB1B57">
        <w:t>)</w:t>
      </w:r>
      <w:r>
        <w:t>)</w:t>
      </w:r>
      <w:r w:rsidR="00A372AD">
        <w:t>.</w:t>
      </w:r>
    </w:p>
    <w:p w14:paraId="46821D84" w14:textId="67CEAD86" w:rsidR="00DF023E" w:rsidRPr="0065705B" w:rsidRDefault="008F4DE5" w:rsidP="00FE1709">
      <w:r w:rsidRPr="008F4DE5">
        <w:t xml:space="preserve">The representation of transactions, </w:t>
      </w:r>
      <w:proofErr w:type="spellStart"/>
      <w:r w:rsidRPr="008F4DE5">
        <w:t>mfg</w:t>
      </w:r>
      <w:proofErr w:type="spellEnd"/>
      <w:r w:rsidRPr="008F4DE5">
        <w:t xml:space="preserve"> event definitions, </w:t>
      </w:r>
      <w:proofErr w:type="spellStart"/>
      <w:r w:rsidRPr="008F4DE5">
        <w:t>mfg</w:t>
      </w:r>
      <w:proofErr w:type="spellEnd"/>
      <w:r w:rsidRPr="008F4DE5">
        <w:t xml:space="preserve"> event classes and </w:t>
      </w:r>
      <w:proofErr w:type="spellStart"/>
      <w:r w:rsidRPr="008F4DE5">
        <w:t>mfg</w:t>
      </w:r>
      <w:proofErr w:type="spellEnd"/>
      <w:r w:rsidRPr="008F4DE5">
        <w:t xml:space="preserve"> events as parts of </w:t>
      </w:r>
      <w:proofErr w:type="gramStart"/>
      <w:r w:rsidRPr="008F4DE5">
        <w:t>a</w:t>
      </w:r>
      <w:proofErr w:type="gramEnd"/>
      <w:r w:rsidRPr="008F4DE5">
        <w:t xml:space="preserve"> </w:t>
      </w:r>
      <w:proofErr w:type="spellStart"/>
      <w:r w:rsidRPr="008F4DE5">
        <w:t>mfg</w:t>
      </w:r>
      <w:proofErr w:type="spellEnd"/>
      <w:r w:rsidRPr="008F4DE5">
        <w:t xml:space="preserve"> profile pr</w:t>
      </w:r>
      <w:r>
        <w:t>ovides a safeguard against semantic differences</w:t>
      </w:r>
      <w:r w:rsidRPr="008F4DE5">
        <w:t>.</w:t>
      </w:r>
      <w:r>
        <w:t xml:space="preserve"> </w:t>
      </w:r>
      <w:r w:rsidR="00CD05D7" w:rsidRPr="00350D2B">
        <w:t>ISA-95 defines data formats and base semantic definitions for information exchange</w:t>
      </w:r>
      <w:r w:rsidR="00B720C3">
        <w:t>.</w:t>
      </w:r>
      <w:r w:rsidR="00CD05D7" w:rsidRPr="00350D2B">
        <w:t xml:space="preserve"> </w:t>
      </w:r>
      <w:r w:rsidR="00B720C3">
        <w:t>H</w:t>
      </w:r>
      <w:r w:rsidR="00CD05D7" w:rsidRPr="00350D2B">
        <w:t>owever</w:t>
      </w:r>
      <w:r w:rsidR="00030581">
        <w:t>,</w:t>
      </w:r>
      <w:r w:rsidR="00CD05D7" w:rsidRPr="00350D2B">
        <w:t xml:space="preserve"> </w:t>
      </w:r>
      <w:r w:rsidR="00030581" w:rsidRPr="00350D2B">
        <w:t>detailed semantics</w:t>
      </w:r>
      <w:r w:rsidR="001834A8">
        <w:t xml:space="preserve"> typically</w:t>
      </w:r>
      <w:r w:rsidR="00EC3BFF" w:rsidRPr="00350D2B">
        <w:t xml:space="preserve"> vary across </w:t>
      </w:r>
      <w:r w:rsidR="00AB1B57" w:rsidRPr="00350D2B">
        <w:t>implementations</w:t>
      </w:r>
      <w:r w:rsidR="002210F9">
        <w:t>.</w:t>
      </w:r>
      <w:r w:rsidR="00EC3BFF" w:rsidRPr="00A86658">
        <w:t xml:space="preserve"> </w:t>
      </w:r>
      <w:r w:rsidR="00CD05D7">
        <w:t xml:space="preserve">The data specification of </w:t>
      </w:r>
      <w:proofErr w:type="spellStart"/>
      <w:r w:rsidR="00CD05D7" w:rsidRPr="00C52C5F">
        <w:rPr>
          <w:i/>
        </w:rPr>
        <w:t>mfg</w:t>
      </w:r>
      <w:proofErr w:type="spellEnd"/>
      <w:r w:rsidR="00CD05D7" w:rsidRPr="00C52C5F">
        <w:rPr>
          <w:i/>
        </w:rPr>
        <w:t xml:space="preserve"> events</w:t>
      </w:r>
      <w:r w:rsidR="00CD05D7">
        <w:t xml:space="preserve"> allows</w:t>
      </w:r>
      <w:r w:rsidR="00EC3BFF" w:rsidRPr="00A86658">
        <w:t xml:space="preserve"> </w:t>
      </w:r>
      <w:r w:rsidR="00AC6547">
        <w:t>specification</w:t>
      </w:r>
      <w:r w:rsidR="00EC3BFF" w:rsidRPr="00A86658">
        <w:t xml:space="preserve"> </w:t>
      </w:r>
      <w:r w:rsidR="00AC6547">
        <w:t>of</w:t>
      </w:r>
      <w:r w:rsidR="00EC3BFF" w:rsidRPr="0065705B">
        <w:t xml:space="preserve"> </w:t>
      </w:r>
      <w:proofErr w:type="spellStart"/>
      <w:r w:rsidR="002210F9" w:rsidRPr="00350D2B">
        <w:rPr>
          <w:i/>
        </w:rPr>
        <w:t>m</w:t>
      </w:r>
      <w:r w:rsidR="00EC3BFF" w:rsidRPr="00350D2B">
        <w:rPr>
          <w:i/>
        </w:rPr>
        <w:t>fg</w:t>
      </w:r>
      <w:proofErr w:type="spellEnd"/>
      <w:r w:rsidR="00EC3BFF" w:rsidRPr="00350D2B">
        <w:rPr>
          <w:i/>
        </w:rPr>
        <w:t xml:space="preserve"> </w:t>
      </w:r>
      <w:r w:rsidR="002210F9" w:rsidRPr="00350D2B">
        <w:rPr>
          <w:i/>
        </w:rPr>
        <w:t>e</w:t>
      </w:r>
      <w:r w:rsidR="00EC3BFF" w:rsidRPr="00350D2B">
        <w:rPr>
          <w:i/>
        </w:rPr>
        <w:t xml:space="preserve">vent </w:t>
      </w:r>
      <w:r w:rsidR="002210F9" w:rsidRPr="00350D2B">
        <w:rPr>
          <w:i/>
        </w:rPr>
        <w:t>d</w:t>
      </w:r>
      <w:r w:rsidR="00EC3BFF" w:rsidRPr="00350D2B">
        <w:rPr>
          <w:i/>
        </w:rPr>
        <w:t>efinitions</w:t>
      </w:r>
      <w:r w:rsidR="00EC3BFF" w:rsidRPr="00A86658">
        <w:t xml:space="preserve"> and </w:t>
      </w:r>
      <w:proofErr w:type="spellStart"/>
      <w:r w:rsidR="002210F9" w:rsidRPr="00350D2B">
        <w:rPr>
          <w:i/>
        </w:rPr>
        <w:t>m</w:t>
      </w:r>
      <w:r w:rsidR="00EC3BFF" w:rsidRPr="00350D2B">
        <w:rPr>
          <w:i/>
        </w:rPr>
        <w:t>fg</w:t>
      </w:r>
      <w:proofErr w:type="spellEnd"/>
      <w:r w:rsidR="00EC3BFF" w:rsidRPr="00350D2B">
        <w:rPr>
          <w:i/>
        </w:rPr>
        <w:t xml:space="preserve"> </w:t>
      </w:r>
      <w:r w:rsidR="002210F9" w:rsidRPr="00350D2B">
        <w:rPr>
          <w:i/>
        </w:rPr>
        <w:t>e</w:t>
      </w:r>
      <w:r w:rsidR="00EC3BFF" w:rsidRPr="00350D2B">
        <w:rPr>
          <w:i/>
        </w:rPr>
        <w:t xml:space="preserve">vent </w:t>
      </w:r>
      <w:r w:rsidR="002210F9" w:rsidRPr="00350D2B">
        <w:rPr>
          <w:i/>
        </w:rPr>
        <w:t>c</w:t>
      </w:r>
      <w:r w:rsidR="00EC3BFF" w:rsidRPr="00350D2B">
        <w:rPr>
          <w:i/>
        </w:rPr>
        <w:t>lasses</w:t>
      </w:r>
      <w:r w:rsidR="00EC3BFF" w:rsidRPr="00A86658">
        <w:t xml:space="preserve"> </w:t>
      </w:r>
      <w:r w:rsidR="00EC3BFF" w:rsidRPr="0065705B">
        <w:t xml:space="preserve">to match the context of the </w:t>
      </w:r>
      <w:r w:rsidR="004F48F0" w:rsidRPr="0065705B">
        <w:t>solution</w:t>
      </w:r>
      <w:r w:rsidR="004F48F0">
        <w:t>, which</w:t>
      </w:r>
      <w:r w:rsidR="00CD05D7">
        <w:t xml:space="preserve"> </w:t>
      </w:r>
      <w:r w:rsidR="00AC6547">
        <w:t>again may</w:t>
      </w:r>
      <w:r w:rsidR="00CD05D7">
        <w:t xml:space="preserve"> vary across implementations</w:t>
      </w:r>
      <w:r w:rsidR="00EC3BFF" w:rsidRPr="0065705B">
        <w:t>.</w:t>
      </w:r>
      <w:r w:rsidR="00CD05D7">
        <w:t xml:space="preserve"> If two ISA-95 </w:t>
      </w:r>
      <w:r w:rsidR="00AC6547">
        <w:t xml:space="preserve">implementations (which may be different versions of the same specification) </w:t>
      </w:r>
      <w:proofErr w:type="gramStart"/>
      <w:r w:rsidR="00CD05D7">
        <w:t>are deployed</w:t>
      </w:r>
      <w:proofErr w:type="gramEnd"/>
      <w:r w:rsidR="00CD05D7">
        <w:t xml:space="preserve"> simultaneously in the same environment the potential for name and semantic clashes is evident. </w:t>
      </w:r>
      <w:r w:rsidR="00EC3BFF" w:rsidRPr="0065705B">
        <w:t>The implementation often depend</w:t>
      </w:r>
      <w:r w:rsidR="00365502">
        <w:t>s</w:t>
      </w:r>
      <w:r w:rsidR="00EC3BFF" w:rsidRPr="0065705B">
        <w:t xml:space="preserve"> on business factors such as</w:t>
      </w:r>
      <w:r w:rsidR="00DF023E">
        <w:t xml:space="preserve"> i</w:t>
      </w:r>
      <w:r w:rsidR="00EC3BFF" w:rsidRPr="009B3C35">
        <w:t>ndustry vertical</w:t>
      </w:r>
      <w:r>
        <w:t xml:space="preserve">. </w:t>
      </w:r>
      <w:proofErr w:type="gramStart"/>
      <w:r>
        <w:t>E</w:t>
      </w:r>
      <w:r w:rsidR="00DF023E">
        <w:t>.g.</w:t>
      </w:r>
      <w:r w:rsidR="00EC3BFF" w:rsidRPr="009B3C35">
        <w:t xml:space="preserve"> Oil and Gas, Automotive, Mining, Batch, CPG, Discrete</w:t>
      </w:r>
      <w:r w:rsidR="00CE639E">
        <w:t xml:space="preserve"> and vendor standards.</w:t>
      </w:r>
      <w:proofErr w:type="gramEnd"/>
      <w:r w:rsidR="00B720C3">
        <w:t xml:space="preserve"> </w:t>
      </w:r>
      <w:r w:rsidR="00EC3BFF" w:rsidRPr="0065705B">
        <w:t xml:space="preserve">Each one of these </w:t>
      </w:r>
      <w:r w:rsidR="00365502">
        <w:t xml:space="preserve">implementation </w:t>
      </w:r>
      <w:r w:rsidR="00EC3BFF" w:rsidRPr="0065705B">
        <w:t xml:space="preserve">scenarios contains constructs / semantics specific to that </w:t>
      </w:r>
      <w:r w:rsidR="00365502">
        <w:t>environment</w:t>
      </w:r>
      <w:r w:rsidR="00EC3BFF" w:rsidRPr="0065705B">
        <w:t xml:space="preserve"> and some generic constructs / semantics.</w:t>
      </w:r>
    </w:p>
    <w:p w14:paraId="6368D242" w14:textId="1990A171" w:rsidR="00DF023E" w:rsidRPr="0065705B" w:rsidRDefault="00EC3BFF" w:rsidP="00FE1709">
      <w:proofErr w:type="spellStart"/>
      <w:r w:rsidRPr="00350D2B">
        <w:rPr>
          <w:i/>
        </w:rPr>
        <w:t>Mfg</w:t>
      </w:r>
      <w:proofErr w:type="spellEnd"/>
      <w:r w:rsidRPr="00350D2B">
        <w:rPr>
          <w:i/>
        </w:rPr>
        <w:t xml:space="preserve"> </w:t>
      </w:r>
      <w:r w:rsidR="00DF023E" w:rsidRPr="00350D2B">
        <w:rPr>
          <w:i/>
        </w:rPr>
        <w:t>e</w:t>
      </w:r>
      <w:r w:rsidRPr="00350D2B">
        <w:rPr>
          <w:i/>
        </w:rPr>
        <w:t xml:space="preserve">vent </w:t>
      </w:r>
      <w:r w:rsidR="00DF023E" w:rsidRPr="00350D2B">
        <w:rPr>
          <w:i/>
        </w:rPr>
        <w:t>p</w:t>
      </w:r>
      <w:r w:rsidRPr="00350D2B">
        <w:rPr>
          <w:i/>
        </w:rPr>
        <w:t>rofiles</w:t>
      </w:r>
      <w:r w:rsidRPr="0065705B">
        <w:t xml:space="preserve"> provide a mechanism to describe these scenarios in a way that </w:t>
      </w:r>
      <w:proofErr w:type="gramStart"/>
      <w:r w:rsidRPr="0065705B">
        <w:t>can be understood</w:t>
      </w:r>
      <w:proofErr w:type="gramEnd"/>
      <w:r w:rsidRPr="0065705B">
        <w:t xml:space="preserve"> by participants (applications/companies) involved in the messaging conversations. It also provides </w:t>
      </w:r>
      <w:r>
        <w:t>a</w:t>
      </w:r>
      <w:r w:rsidRPr="0065705B">
        <w:t xml:space="preserve"> foundation for configuring messaging systems to allow different systems to operate without interference</w:t>
      </w:r>
      <w:r>
        <w:t xml:space="preserve"> (i.e. loosely coupled)</w:t>
      </w:r>
      <w:r w:rsidRPr="0065705B">
        <w:t>.</w:t>
      </w:r>
    </w:p>
    <w:p w14:paraId="124E4CD2" w14:textId="5C8E2572" w:rsidR="00DF023E" w:rsidRDefault="00EC3BFF" w:rsidP="00FE1709">
      <w:r w:rsidRPr="0065705B">
        <w:t xml:space="preserve">The </w:t>
      </w:r>
      <w:proofErr w:type="spellStart"/>
      <w:proofErr w:type="gramStart"/>
      <w:r w:rsidR="00DF023E" w:rsidRPr="00350D2B">
        <w:rPr>
          <w:i/>
        </w:rPr>
        <w:t>m</w:t>
      </w:r>
      <w:r w:rsidRPr="00350D2B">
        <w:rPr>
          <w:i/>
        </w:rPr>
        <w:t>fg</w:t>
      </w:r>
      <w:proofErr w:type="spellEnd"/>
      <w:r w:rsidRPr="00350D2B">
        <w:rPr>
          <w:i/>
        </w:rPr>
        <w:t xml:space="preserve"> </w:t>
      </w:r>
      <w:r w:rsidR="00DF023E" w:rsidRPr="00350D2B">
        <w:rPr>
          <w:i/>
        </w:rPr>
        <w:t>e</w:t>
      </w:r>
      <w:r w:rsidRPr="00350D2B">
        <w:rPr>
          <w:i/>
        </w:rPr>
        <w:t xml:space="preserve">vent </w:t>
      </w:r>
      <w:r w:rsidR="00DF023E" w:rsidRPr="00350D2B">
        <w:rPr>
          <w:i/>
        </w:rPr>
        <w:t>p</w:t>
      </w:r>
      <w:r w:rsidRPr="00350D2B">
        <w:rPr>
          <w:i/>
        </w:rPr>
        <w:t>rofile</w:t>
      </w:r>
      <w:r w:rsidRPr="0065705B">
        <w:t xml:space="preserve"> </w:t>
      </w:r>
      <w:r w:rsidR="00DF023E">
        <w:t>object</w:t>
      </w:r>
      <w:proofErr w:type="gramEnd"/>
      <w:r w:rsidR="00DF023E" w:rsidRPr="0065705B">
        <w:t xml:space="preserve"> </w:t>
      </w:r>
      <w:r w:rsidRPr="0065705B">
        <w:t xml:space="preserve">references a corresponding </w:t>
      </w:r>
      <w:proofErr w:type="spellStart"/>
      <w:r w:rsidR="00DF023E" w:rsidRPr="008F4DE5">
        <w:rPr>
          <w:i/>
        </w:rPr>
        <w:t>m</w:t>
      </w:r>
      <w:r w:rsidRPr="008F4DE5">
        <w:rPr>
          <w:i/>
        </w:rPr>
        <w:t>fg</w:t>
      </w:r>
      <w:proofErr w:type="spellEnd"/>
      <w:r w:rsidRPr="008F4DE5">
        <w:rPr>
          <w:i/>
        </w:rPr>
        <w:t xml:space="preserve"> </w:t>
      </w:r>
      <w:r w:rsidR="00DF023E" w:rsidRPr="008F4DE5">
        <w:rPr>
          <w:i/>
        </w:rPr>
        <w:t>e</w:t>
      </w:r>
      <w:r w:rsidRPr="008F4DE5">
        <w:rPr>
          <w:i/>
        </w:rPr>
        <w:t>vents</w:t>
      </w:r>
      <w:r w:rsidRPr="0065705B">
        <w:t xml:space="preserve"> section in an ISA-95 </w:t>
      </w:r>
      <w:proofErr w:type="spellStart"/>
      <w:r w:rsidRPr="0065705B">
        <w:t>Mfg</w:t>
      </w:r>
      <w:proofErr w:type="spellEnd"/>
      <w:r w:rsidRPr="0065705B">
        <w:t xml:space="preserve"> Profile identified by its </w:t>
      </w:r>
      <w:proofErr w:type="spellStart"/>
      <w:r w:rsidR="00DF023E" w:rsidRPr="00350D2B">
        <w:rPr>
          <w:i/>
        </w:rPr>
        <w:t>m</w:t>
      </w:r>
      <w:r w:rsidRPr="00350D2B">
        <w:rPr>
          <w:i/>
        </w:rPr>
        <w:t>fg</w:t>
      </w:r>
      <w:proofErr w:type="spellEnd"/>
      <w:r w:rsidRPr="00350D2B">
        <w:rPr>
          <w:i/>
        </w:rPr>
        <w:t xml:space="preserve"> </w:t>
      </w:r>
      <w:r w:rsidR="00DF023E" w:rsidRPr="00350D2B">
        <w:rPr>
          <w:i/>
        </w:rPr>
        <w:t>p</w:t>
      </w:r>
      <w:r w:rsidRPr="00350D2B">
        <w:rPr>
          <w:i/>
        </w:rPr>
        <w:t>rofile ID</w:t>
      </w:r>
      <w:r w:rsidRPr="0065705B">
        <w:t>.</w:t>
      </w:r>
    </w:p>
    <w:p w14:paraId="60E5D9D2" w14:textId="6BC66372" w:rsidR="00DF023E" w:rsidRDefault="00365502" w:rsidP="00FE1709">
      <w:r>
        <w:t xml:space="preserve">Once </w:t>
      </w:r>
      <w:proofErr w:type="gramStart"/>
      <w:r>
        <w:t>a</w:t>
      </w:r>
      <w:proofErr w:type="gramEnd"/>
      <w:r>
        <w:t xml:space="preserve"> </w:t>
      </w:r>
      <w:proofErr w:type="spellStart"/>
      <w:r w:rsidR="00DF023E" w:rsidRPr="00350D2B">
        <w:rPr>
          <w:i/>
        </w:rPr>
        <w:t>m</w:t>
      </w:r>
      <w:r w:rsidRPr="00350D2B">
        <w:rPr>
          <w:i/>
        </w:rPr>
        <w:t>fg</w:t>
      </w:r>
      <w:proofErr w:type="spellEnd"/>
      <w:r w:rsidRPr="00350D2B">
        <w:rPr>
          <w:i/>
        </w:rPr>
        <w:t xml:space="preserve"> </w:t>
      </w:r>
      <w:r w:rsidR="00DF023E" w:rsidRPr="00350D2B">
        <w:rPr>
          <w:i/>
        </w:rPr>
        <w:t>p</w:t>
      </w:r>
      <w:r w:rsidRPr="00350D2B">
        <w:rPr>
          <w:i/>
        </w:rPr>
        <w:t>rofile</w:t>
      </w:r>
      <w:r>
        <w:t xml:space="preserve"> is published</w:t>
      </w:r>
      <w:r w:rsidR="008F4DE5">
        <w:t>,</w:t>
      </w:r>
      <w:r>
        <w:t xml:space="preserve"> it </w:t>
      </w:r>
      <w:r w:rsidR="008F4DE5">
        <w:t xml:space="preserve">is versioned and </w:t>
      </w:r>
      <w:r>
        <w:t xml:space="preserve">cannot be changed. If changes are to </w:t>
      </w:r>
      <w:proofErr w:type="gramStart"/>
      <w:r>
        <w:t>be published</w:t>
      </w:r>
      <w:proofErr w:type="gramEnd"/>
      <w:r w:rsidR="008F4DE5">
        <w:t>,</w:t>
      </w:r>
      <w:r>
        <w:t xml:space="preserve"> a new version of the </w:t>
      </w:r>
      <w:proofErr w:type="spellStart"/>
      <w:r w:rsidR="00DF023E" w:rsidRPr="00350D2B">
        <w:rPr>
          <w:i/>
        </w:rPr>
        <w:t>mfg</w:t>
      </w:r>
      <w:proofErr w:type="spellEnd"/>
      <w:r w:rsidR="00DF023E" w:rsidRPr="00350D2B">
        <w:rPr>
          <w:i/>
        </w:rPr>
        <w:t xml:space="preserve"> </w:t>
      </w:r>
      <w:r w:rsidRPr="00350D2B">
        <w:rPr>
          <w:i/>
        </w:rPr>
        <w:t>profile</w:t>
      </w:r>
      <w:r>
        <w:t xml:space="preserve"> must be created.</w:t>
      </w:r>
      <w:r w:rsidR="00DF023E">
        <w:t xml:space="preserve"> This avoids breaking </w:t>
      </w:r>
      <w:r w:rsidR="006D6D56">
        <w:t>an installed environment.</w:t>
      </w:r>
    </w:p>
    <w:p w14:paraId="6CE23CB4" w14:textId="02671142" w:rsidR="00DF023E" w:rsidRDefault="00365502" w:rsidP="00FE1709">
      <w:proofErr w:type="spellStart"/>
      <w:r w:rsidRPr="00350D2B">
        <w:rPr>
          <w:i/>
        </w:rPr>
        <w:t>Mfg</w:t>
      </w:r>
      <w:proofErr w:type="spellEnd"/>
      <w:r w:rsidRPr="00350D2B">
        <w:rPr>
          <w:i/>
        </w:rPr>
        <w:t xml:space="preserve"> </w:t>
      </w:r>
      <w:r w:rsidR="006D6D56" w:rsidRPr="00350D2B">
        <w:rPr>
          <w:i/>
        </w:rPr>
        <w:t>e</w:t>
      </w:r>
      <w:r w:rsidRPr="00350D2B">
        <w:rPr>
          <w:i/>
        </w:rPr>
        <w:t xml:space="preserve">vent </w:t>
      </w:r>
      <w:r w:rsidR="006D6D56" w:rsidRPr="00350D2B">
        <w:rPr>
          <w:i/>
        </w:rPr>
        <w:t>p</w:t>
      </w:r>
      <w:r w:rsidRPr="00350D2B">
        <w:rPr>
          <w:i/>
        </w:rPr>
        <w:t>rofiles</w:t>
      </w:r>
      <w:r>
        <w:t xml:space="preserve"> can reference entries in other </w:t>
      </w:r>
      <w:proofErr w:type="spellStart"/>
      <w:r w:rsidR="006D6D56" w:rsidRPr="00350D2B">
        <w:rPr>
          <w:i/>
        </w:rPr>
        <w:t>m</w:t>
      </w:r>
      <w:r w:rsidRPr="00350D2B">
        <w:rPr>
          <w:i/>
        </w:rPr>
        <w:t>fg</w:t>
      </w:r>
      <w:proofErr w:type="spellEnd"/>
      <w:r w:rsidRPr="00350D2B">
        <w:rPr>
          <w:i/>
        </w:rPr>
        <w:t xml:space="preserve"> </w:t>
      </w:r>
      <w:r w:rsidR="006D6D56" w:rsidRPr="00350D2B">
        <w:rPr>
          <w:i/>
        </w:rPr>
        <w:t>e</w:t>
      </w:r>
      <w:r w:rsidRPr="00350D2B">
        <w:rPr>
          <w:i/>
        </w:rPr>
        <w:t xml:space="preserve">vent </w:t>
      </w:r>
      <w:r w:rsidR="006D6D56" w:rsidRPr="00350D2B">
        <w:rPr>
          <w:i/>
        </w:rPr>
        <w:t>p</w:t>
      </w:r>
      <w:r w:rsidRPr="00350D2B">
        <w:rPr>
          <w:i/>
        </w:rPr>
        <w:t>rofiles</w:t>
      </w:r>
      <w:r>
        <w:t xml:space="preserve"> by specifying the FQN of the entry. These references </w:t>
      </w:r>
      <w:proofErr w:type="gramStart"/>
      <w:r>
        <w:t>are re</w:t>
      </w:r>
      <w:r w:rsidR="00C24C28">
        <w:t>ad</w:t>
      </w:r>
      <w:proofErr w:type="gramEnd"/>
      <w:r w:rsidR="00C24C28">
        <w:t xml:space="preserve"> only and cannot be modified.</w:t>
      </w:r>
    </w:p>
    <w:p w14:paraId="366DA91B" w14:textId="34F2979F" w:rsidR="00EC3BFF" w:rsidRDefault="00EC3BFF" w:rsidP="00FE1709">
      <w:r w:rsidRPr="0065705B">
        <w:t xml:space="preserve">The </w:t>
      </w:r>
      <w:proofErr w:type="spellStart"/>
      <w:r w:rsidR="006D6D56" w:rsidRPr="00FD52EB">
        <w:rPr>
          <w:i/>
        </w:rPr>
        <w:t>m</w:t>
      </w:r>
      <w:r w:rsidRPr="00FD52EB">
        <w:rPr>
          <w:i/>
        </w:rPr>
        <w:t>fg</w:t>
      </w:r>
      <w:proofErr w:type="spellEnd"/>
      <w:r w:rsidRPr="00FD52EB">
        <w:rPr>
          <w:i/>
        </w:rPr>
        <w:t xml:space="preserve"> </w:t>
      </w:r>
      <w:r w:rsidR="006D6D56" w:rsidRPr="00FD52EB">
        <w:rPr>
          <w:i/>
        </w:rPr>
        <w:t>e</w:t>
      </w:r>
      <w:r w:rsidRPr="00FD52EB">
        <w:rPr>
          <w:i/>
        </w:rPr>
        <w:t xml:space="preserve">vent </w:t>
      </w:r>
      <w:r w:rsidR="006D6D56" w:rsidRPr="00FD52EB">
        <w:rPr>
          <w:i/>
        </w:rPr>
        <w:t>p</w:t>
      </w:r>
      <w:r w:rsidRPr="00FD52EB">
        <w:rPr>
          <w:i/>
        </w:rPr>
        <w:t xml:space="preserve">rofile </w:t>
      </w:r>
      <w:r w:rsidR="00365502" w:rsidRPr="00FD52EB">
        <w:rPr>
          <w:i/>
        </w:rPr>
        <w:t>ID</w:t>
      </w:r>
      <w:r w:rsidR="00365502">
        <w:t xml:space="preserve"> </w:t>
      </w:r>
      <w:r w:rsidRPr="0065705B">
        <w:t xml:space="preserve">is </w:t>
      </w:r>
      <w:r w:rsidR="00365502">
        <w:t>an</w:t>
      </w:r>
      <w:r w:rsidRPr="0065705B">
        <w:t xml:space="preserve"> </w:t>
      </w:r>
      <w:r w:rsidR="00365502">
        <w:t>attribute of</w:t>
      </w:r>
      <w:r w:rsidRPr="0065705B">
        <w:t xml:space="preserve"> </w:t>
      </w:r>
      <w:proofErr w:type="spellStart"/>
      <w:r w:rsidR="006D6D56" w:rsidRPr="00FD52EB">
        <w:rPr>
          <w:i/>
        </w:rPr>
        <w:t>m</w:t>
      </w:r>
      <w:r w:rsidRPr="00FD52EB">
        <w:rPr>
          <w:i/>
        </w:rPr>
        <w:t>fg</w:t>
      </w:r>
      <w:proofErr w:type="spellEnd"/>
      <w:r w:rsidRPr="00FD52EB">
        <w:rPr>
          <w:i/>
        </w:rPr>
        <w:t xml:space="preserve"> </w:t>
      </w:r>
      <w:r w:rsidR="006D6D56" w:rsidRPr="00FD52EB">
        <w:rPr>
          <w:i/>
        </w:rPr>
        <w:t>e</w:t>
      </w:r>
      <w:r w:rsidRPr="00FD52EB">
        <w:rPr>
          <w:i/>
        </w:rPr>
        <w:t xml:space="preserve">vent </w:t>
      </w:r>
      <w:r w:rsidR="006D6D56" w:rsidRPr="00FD52EB">
        <w:rPr>
          <w:i/>
        </w:rPr>
        <w:t>c</w:t>
      </w:r>
      <w:r w:rsidRPr="00FD52EB">
        <w:rPr>
          <w:i/>
        </w:rPr>
        <w:t>lass</w:t>
      </w:r>
      <w:r w:rsidRPr="0065705B">
        <w:t xml:space="preserve"> and </w:t>
      </w:r>
      <w:proofErr w:type="spellStart"/>
      <w:r w:rsidR="006D6D56" w:rsidRPr="00FD52EB">
        <w:rPr>
          <w:i/>
        </w:rPr>
        <w:t>m</w:t>
      </w:r>
      <w:r w:rsidRPr="00FD52EB">
        <w:rPr>
          <w:i/>
        </w:rPr>
        <w:t>fg</w:t>
      </w:r>
      <w:proofErr w:type="spellEnd"/>
      <w:r w:rsidRPr="00FD52EB">
        <w:rPr>
          <w:i/>
        </w:rPr>
        <w:t xml:space="preserve"> </w:t>
      </w:r>
      <w:r w:rsidR="006D6D56" w:rsidRPr="00FD52EB">
        <w:rPr>
          <w:i/>
        </w:rPr>
        <w:t>e</w:t>
      </w:r>
      <w:r w:rsidRPr="00FD52EB">
        <w:rPr>
          <w:i/>
        </w:rPr>
        <w:t xml:space="preserve">vent </w:t>
      </w:r>
      <w:r w:rsidR="006D6D56" w:rsidRPr="00FD52EB">
        <w:rPr>
          <w:i/>
        </w:rPr>
        <w:t>d</w:t>
      </w:r>
      <w:r w:rsidRPr="00FD52EB">
        <w:rPr>
          <w:i/>
        </w:rPr>
        <w:t>efinition</w:t>
      </w:r>
      <w:r w:rsidRPr="0065705B">
        <w:t xml:space="preserve">. </w:t>
      </w:r>
    </w:p>
    <w:p w14:paraId="43FA73F9" w14:textId="42527A42" w:rsidR="00730D8E" w:rsidRDefault="00730D8E" w:rsidP="00FE1709">
      <w:r>
        <w:br w:type="page"/>
      </w:r>
    </w:p>
    <w:p w14:paraId="3D5E5B9F" w14:textId="4CBF41A0" w:rsidR="009A4ECB" w:rsidRDefault="00AD1E64" w:rsidP="00FE1709">
      <w:pPr>
        <w:pStyle w:val="Heading1"/>
      </w:pPr>
      <w:bookmarkStart w:id="236" w:name="_Toc446580977"/>
      <w:bookmarkStart w:id="237" w:name="_Toc446582672"/>
      <w:bookmarkStart w:id="238" w:name="_Toc446586878"/>
      <w:bookmarkStart w:id="239" w:name="_Toc433571009"/>
      <w:bookmarkStart w:id="240" w:name="_Toc433572524"/>
      <w:bookmarkStart w:id="241" w:name="_Toc433571010"/>
      <w:bookmarkStart w:id="242" w:name="_Toc433572525"/>
      <w:bookmarkStart w:id="243" w:name="_Toc433571011"/>
      <w:bookmarkStart w:id="244" w:name="_Toc433572526"/>
      <w:bookmarkStart w:id="245" w:name="_Toc446580978"/>
      <w:bookmarkStart w:id="246" w:name="_Toc446582673"/>
      <w:bookmarkStart w:id="247" w:name="_Toc446586879"/>
      <w:bookmarkStart w:id="248" w:name="_Toc446580979"/>
      <w:bookmarkStart w:id="249" w:name="_Toc446582674"/>
      <w:bookmarkStart w:id="250" w:name="_Toc446586880"/>
      <w:bookmarkStart w:id="251" w:name="_Toc446580980"/>
      <w:bookmarkStart w:id="252" w:name="_Toc446582675"/>
      <w:bookmarkStart w:id="253" w:name="_Toc446586881"/>
      <w:bookmarkStart w:id="254" w:name="_Toc446580981"/>
      <w:bookmarkStart w:id="255" w:name="_Toc446582676"/>
      <w:bookmarkStart w:id="256" w:name="_Toc446586882"/>
      <w:bookmarkStart w:id="257" w:name="_Toc446580982"/>
      <w:bookmarkStart w:id="258" w:name="_Toc446582677"/>
      <w:bookmarkStart w:id="259" w:name="_Toc446586883"/>
      <w:bookmarkStart w:id="260" w:name="_Toc305862109"/>
      <w:bookmarkStart w:id="261" w:name="_Toc446785482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r w:rsidRPr="009B3C35">
        <w:lastRenderedPageBreak/>
        <w:t>Manufacturing</w:t>
      </w:r>
      <w:r w:rsidR="00E44C83">
        <w:t xml:space="preserve"> e</w:t>
      </w:r>
      <w:r w:rsidR="00F163AE" w:rsidRPr="009B3C35">
        <w:t>vent</w:t>
      </w:r>
      <w:r w:rsidR="00C21AF4" w:rsidRPr="009B3C35">
        <w:t xml:space="preserve"> </w:t>
      </w:r>
      <w:bookmarkEnd w:id="7"/>
      <w:r w:rsidR="00E44C83">
        <w:t>i</w:t>
      </w:r>
      <w:r w:rsidR="002942B2" w:rsidRPr="009B3C35">
        <w:t>nformation</w:t>
      </w:r>
      <w:bookmarkEnd w:id="260"/>
      <w:bookmarkEnd w:id="261"/>
    </w:p>
    <w:p w14:paraId="6D606648" w14:textId="4DDC4C1F" w:rsidR="00145316" w:rsidRPr="00145316" w:rsidRDefault="00145316" w:rsidP="00FE1709">
      <w:r>
        <w:t>This section</w:t>
      </w:r>
      <w:r w:rsidR="003D6153">
        <w:t xml:space="preserve"> and following section are</w:t>
      </w:r>
      <w:r>
        <w:t xml:space="preserve"> to </w:t>
      </w:r>
      <w:proofErr w:type="gramStart"/>
      <w:r>
        <w:t xml:space="preserve">be </w:t>
      </w:r>
      <w:r w:rsidR="003D6153">
        <w:t>combined</w:t>
      </w:r>
      <w:proofErr w:type="gramEnd"/>
      <w:r w:rsidR="003D6153">
        <w:t xml:space="preserve"> </w:t>
      </w:r>
      <w:r w:rsidR="008F4DE5">
        <w:t xml:space="preserve">in </w:t>
      </w:r>
      <w:r>
        <w:t>a new normative section</w:t>
      </w:r>
      <w:r w:rsidR="008F4DE5">
        <w:t xml:space="preserve"> to ISA-95 P</w:t>
      </w:r>
      <w:r>
        <w:t>art 2.</w:t>
      </w:r>
    </w:p>
    <w:p w14:paraId="2AEDA743" w14:textId="7C48E626" w:rsidR="009A4ECB" w:rsidRPr="009B3C35" w:rsidRDefault="00AD1E64" w:rsidP="00FE1709">
      <w:pPr>
        <w:pStyle w:val="Heading2"/>
      </w:pPr>
      <w:bookmarkStart w:id="262" w:name="_Toc305068946"/>
      <w:bookmarkStart w:id="263" w:name="_Toc305862110"/>
      <w:bookmarkStart w:id="264" w:name="_Toc446785483"/>
      <w:proofErr w:type="spellStart"/>
      <w:r w:rsidRPr="009B3C35">
        <w:t>Mfg</w:t>
      </w:r>
      <w:proofErr w:type="spellEnd"/>
      <w:r w:rsidR="00E44C83">
        <w:t xml:space="preserve"> e</w:t>
      </w:r>
      <w:r w:rsidR="00F163AE" w:rsidRPr="009B3C35">
        <w:t>vent</w:t>
      </w:r>
      <w:r w:rsidR="00334EF4" w:rsidRPr="009B3C35">
        <w:t xml:space="preserve"> </w:t>
      </w:r>
      <w:r w:rsidR="00E44C83">
        <w:t>m</w:t>
      </w:r>
      <w:r w:rsidR="00334EF4" w:rsidRPr="009B3C35">
        <w:t>odel</w:t>
      </w:r>
      <w:bookmarkEnd w:id="262"/>
      <w:bookmarkEnd w:id="263"/>
      <w:bookmarkEnd w:id="264"/>
    </w:p>
    <w:p w14:paraId="6A7F4D76" w14:textId="3862822B" w:rsidR="00CF2DB6" w:rsidRDefault="00A472FC" w:rsidP="00FE1709">
      <w:r w:rsidRPr="004E110A">
        <w:t xml:space="preserve">The </w:t>
      </w:r>
      <w:proofErr w:type="spellStart"/>
      <w:r w:rsidR="00E44C83">
        <w:t>m</w:t>
      </w:r>
      <w:r w:rsidR="00AD1E64" w:rsidRPr="004E110A">
        <w:t>fg</w:t>
      </w:r>
      <w:proofErr w:type="spellEnd"/>
      <w:r w:rsidR="00E44C83">
        <w:t xml:space="preserve"> event m</w:t>
      </w:r>
      <w:r w:rsidRPr="004E110A">
        <w:t xml:space="preserve">odel represents a generic </w:t>
      </w:r>
      <w:r w:rsidR="001660E2" w:rsidRPr="004E110A">
        <w:t xml:space="preserve">representation </w:t>
      </w:r>
      <w:r w:rsidR="006B1D05">
        <w:t>of</w:t>
      </w:r>
      <w:r w:rsidR="00E44C83">
        <w:t xml:space="preserve"> event notifications using the </w:t>
      </w:r>
      <w:proofErr w:type="spellStart"/>
      <w:r w:rsidR="00E44C83" w:rsidRPr="008F4DE5">
        <w:rPr>
          <w:i/>
        </w:rPr>
        <w:t>mfg</w:t>
      </w:r>
      <w:proofErr w:type="spellEnd"/>
      <w:r w:rsidR="00E44C83" w:rsidRPr="008F4DE5">
        <w:rPr>
          <w:i/>
        </w:rPr>
        <w:t xml:space="preserve"> e</w:t>
      </w:r>
      <w:r w:rsidR="006B1D05" w:rsidRPr="008F4DE5">
        <w:rPr>
          <w:i/>
        </w:rPr>
        <w:t>vent</w:t>
      </w:r>
      <w:r w:rsidR="006B1D05">
        <w:t xml:space="preserve"> object and the constructs required to define, group</w:t>
      </w:r>
      <w:r w:rsidR="00453D56">
        <w:t xml:space="preserve"> and</w:t>
      </w:r>
      <w:r w:rsidR="006B1D05">
        <w:t xml:space="preserve"> structure </w:t>
      </w:r>
      <w:r w:rsidR="00150D08">
        <w:t xml:space="preserve">the </w:t>
      </w:r>
      <w:proofErr w:type="spellStart"/>
      <w:r w:rsidR="00E44C83" w:rsidRPr="008F4DE5">
        <w:rPr>
          <w:i/>
        </w:rPr>
        <w:t>mfg</w:t>
      </w:r>
      <w:proofErr w:type="spellEnd"/>
      <w:r w:rsidR="00E44C83" w:rsidRPr="008F4DE5">
        <w:rPr>
          <w:i/>
        </w:rPr>
        <w:t xml:space="preserve"> e</w:t>
      </w:r>
      <w:r w:rsidR="00F163AE" w:rsidRPr="008F4DE5">
        <w:rPr>
          <w:i/>
        </w:rPr>
        <w:t>vent</w:t>
      </w:r>
      <w:r w:rsidR="006B1D05">
        <w:t xml:space="preserve"> occurrences</w:t>
      </w:r>
      <w:r w:rsidRPr="004E110A">
        <w:t xml:space="preserve">. </w:t>
      </w:r>
      <w:r w:rsidR="00CF2DB6">
        <w:t xml:space="preserve">A </w:t>
      </w:r>
      <w:r w:rsidR="00030581">
        <w:t>high-level</w:t>
      </w:r>
      <w:r w:rsidR="00CF2DB6">
        <w:t xml:space="preserve"> view of the </w:t>
      </w:r>
      <w:proofErr w:type="spellStart"/>
      <w:r w:rsidR="00CF2DB6">
        <w:t>mfg</w:t>
      </w:r>
      <w:proofErr w:type="spellEnd"/>
      <w:r w:rsidR="00CF2DB6">
        <w:t xml:space="preserve"> event model </w:t>
      </w:r>
      <w:r w:rsidR="008F4DE5">
        <w:t xml:space="preserve">is </w:t>
      </w:r>
      <w:r w:rsidR="00CF2DB6">
        <w:t xml:space="preserve">in </w:t>
      </w:r>
      <w:r w:rsidR="00C63BA8">
        <w:fldChar w:fldCharType="begin"/>
      </w:r>
      <w:r w:rsidR="00C63BA8">
        <w:instrText xml:space="preserve"> REF _Ref446586747 \h </w:instrText>
      </w:r>
      <w:r w:rsidR="00C63BA8">
        <w:fldChar w:fldCharType="separate"/>
      </w:r>
      <w:r w:rsidR="00AF5BD2">
        <w:t xml:space="preserve">Figure </w:t>
      </w:r>
      <w:r w:rsidR="00AF5BD2">
        <w:rPr>
          <w:noProof/>
        </w:rPr>
        <w:t>1</w:t>
      </w:r>
      <w:r w:rsidR="00C63BA8">
        <w:fldChar w:fldCharType="end"/>
      </w:r>
      <w:r w:rsidR="00C63BA8">
        <w:t xml:space="preserve"> </w:t>
      </w:r>
      <w:r w:rsidR="00CF2DB6">
        <w:t xml:space="preserve">and the UML representation of the </w:t>
      </w:r>
      <w:proofErr w:type="spellStart"/>
      <w:r w:rsidR="00CF2DB6">
        <w:t>mfg</w:t>
      </w:r>
      <w:proofErr w:type="spellEnd"/>
      <w:r w:rsidR="00CF2DB6">
        <w:t xml:space="preserve"> event model is in</w:t>
      </w:r>
      <w:r w:rsidR="00C63BA8">
        <w:t xml:space="preserve"> </w:t>
      </w:r>
      <w:r w:rsidR="00C63BA8">
        <w:fldChar w:fldCharType="begin"/>
      </w:r>
      <w:r w:rsidR="00C63BA8">
        <w:instrText xml:space="preserve"> REF _Ref446586668 \h </w:instrText>
      </w:r>
      <w:r w:rsidR="00C63BA8">
        <w:fldChar w:fldCharType="separate"/>
      </w:r>
      <w:r w:rsidR="00AF5BD2">
        <w:t xml:space="preserve">Figure </w:t>
      </w:r>
      <w:r w:rsidR="00AF5BD2">
        <w:rPr>
          <w:noProof/>
        </w:rPr>
        <w:t>2</w:t>
      </w:r>
      <w:r w:rsidR="00C63BA8">
        <w:fldChar w:fldCharType="end"/>
      </w:r>
      <w:r w:rsidR="00CF2DB6">
        <w:t>.</w:t>
      </w:r>
    </w:p>
    <w:p w14:paraId="7BE7E827" w14:textId="055758A2" w:rsidR="00CF2DB6" w:rsidRDefault="00C238E2" w:rsidP="00FE1709">
      <w:r>
        <w:t xml:space="preserve">Note: The </w:t>
      </w:r>
      <w:proofErr w:type="spellStart"/>
      <w:r w:rsidR="006D45F4">
        <w:t>mfg</w:t>
      </w:r>
      <w:proofErr w:type="spellEnd"/>
      <w:r w:rsidR="006D45F4">
        <w:t xml:space="preserve"> event </w:t>
      </w:r>
      <w:r>
        <w:t xml:space="preserve">model </w:t>
      </w:r>
      <w:proofErr w:type="gramStart"/>
      <w:r w:rsidR="006D45F4">
        <w:t>is intentionally structured</w:t>
      </w:r>
      <w:proofErr w:type="gramEnd"/>
      <w:r w:rsidR="006D45F4">
        <w:t xml:space="preserve"> </w:t>
      </w:r>
      <w:r>
        <w:t>si</w:t>
      </w:r>
      <w:r w:rsidR="006D45F4">
        <w:t xml:space="preserve">milarly to the material model with </w:t>
      </w:r>
      <w:r w:rsidR="006D45F4" w:rsidRPr="004F48F0">
        <w:rPr>
          <w:i/>
        </w:rPr>
        <w:t>m</w:t>
      </w:r>
      <w:r w:rsidRPr="004F48F0">
        <w:rPr>
          <w:i/>
        </w:rPr>
        <w:t xml:space="preserve">aterial </w:t>
      </w:r>
      <w:r w:rsidR="006D45F4" w:rsidRPr="004F48F0">
        <w:rPr>
          <w:i/>
        </w:rPr>
        <w:t xml:space="preserve">class, material </w:t>
      </w:r>
      <w:r w:rsidR="00150D08" w:rsidRPr="004F48F0">
        <w:rPr>
          <w:i/>
        </w:rPr>
        <w:t>definition</w:t>
      </w:r>
      <w:r w:rsidR="00150D08">
        <w:t xml:space="preserve"> and </w:t>
      </w:r>
      <w:r w:rsidR="006D45F4" w:rsidRPr="004F48F0">
        <w:rPr>
          <w:i/>
        </w:rPr>
        <w:t>material</w:t>
      </w:r>
      <w:r w:rsidR="006D45F4">
        <w:t xml:space="preserve"> </w:t>
      </w:r>
      <w:r w:rsidR="00150D08">
        <w:t xml:space="preserve">occurrences where for each </w:t>
      </w:r>
      <w:r w:rsidR="00150D08" w:rsidRPr="004F48F0">
        <w:rPr>
          <w:i/>
        </w:rPr>
        <w:t>mate</w:t>
      </w:r>
      <w:r w:rsidR="006D45F4" w:rsidRPr="004F48F0">
        <w:rPr>
          <w:i/>
        </w:rPr>
        <w:t>rial definition</w:t>
      </w:r>
      <w:r w:rsidR="006D45F4">
        <w:t xml:space="preserve"> there are many </w:t>
      </w:r>
      <w:r w:rsidR="006D45F4" w:rsidRPr="004F48F0">
        <w:rPr>
          <w:i/>
        </w:rPr>
        <w:t>m</w:t>
      </w:r>
      <w:r w:rsidR="00150D08" w:rsidRPr="004F48F0">
        <w:rPr>
          <w:i/>
        </w:rPr>
        <w:t>aterial lot</w:t>
      </w:r>
      <w:r w:rsidR="00150D08">
        <w:t xml:space="preserve"> occurrences.</w:t>
      </w:r>
    </w:p>
    <w:p w14:paraId="186C36A5" w14:textId="468DD11B" w:rsidR="006B1D05" w:rsidRDefault="007A5F58" w:rsidP="00FE1709">
      <w:r>
        <w:t xml:space="preserve">The </w:t>
      </w:r>
      <w:r w:rsidR="00011440">
        <w:t>principal</w:t>
      </w:r>
      <w:r>
        <w:t xml:space="preserve"> </w:t>
      </w:r>
      <w:r w:rsidR="00011440">
        <w:t>constructs</w:t>
      </w:r>
      <w:r>
        <w:t xml:space="preserve"> within the </w:t>
      </w:r>
      <w:proofErr w:type="spellStart"/>
      <w:r>
        <w:t>Mfg</w:t>
      </w:r>
      <w:proofErr w:type="spellEnd"/>
      <w:r>
        <w:t xml:space="preserve"> Event Model are:</w:t>
      </w:r>
    </w:p>
    <w:p w14:paraId="03305D85" w14:textId="52123FF4" w:rsidR="007A5F58" w:rsidRPr="006B0C40" w:rsidRDefault="008D1BC5" w:rsidP="00FE1709">
      <w:pPr>
        <w:pStyle w:val="ListParagraph"/>
        <w:numPr>
          <w:ilvl w:val="0"/>
          <w:numId w:val="49"/>
        </w:numPr>
        <w:rPr>
          <w:i/>
          <w:sz w:val="20"/>
          <w:szCs w:val="20"/>
          <w:lang w:val="en-US"/>
        </w:rPr>
      </w:pPr>
      <w:proofErr w:type="spellStart"/>
      <w:r w:rsidRPr="006B0C40">
        <w:rPr>
          <w:i/>
          <w:sz w:val="20"/>
          <w:szCs w:val="20"/>
          <w:lang w:val="en-US"/>
        </w:rPr>
        <w:t>Mfg</w:t>
      </w:r>
      <w:proofErr w:type="spellEnd"/>
      <w:r w:rsidRPr="006B0C40">
        <w:rPr>
          <w:i/>
          <w:sz w:val="20"/>
          <w:szCs w:val="20"/>
          <w:lang w:val="en-US"/>
        </w:rPr>
        <w:t xml:space="preserve"> e</w:t>
      </w:r>
      <w:r w:rsidR="007A5F58" w:rsidRPr="006B0C40">
        <w:rPr>
          <w:i/>
          <w:sz w:val="20"/>
          <w:szCs w:val="20"/>
          <w:lang w:val="en-US"/>
        </w:rPr>
        <w:t>vent</w:t>
      </w:r>
    </w:p>
    <w:p w14:paraId="091C42A9" w14:textId="6A82F032" w:rsidR="007A5F58" w:rsidRPr="00FD52EB" w:rsidRDefault="007A5F58" w:rsidP="00FE1709">
      <w:pPr>
        <w:pStyle w:val="ListParagraph"/>
        <w:rPr>
          <w:sz w:val="20"/>
          <w:szCs w:val="20"/>
          <w:lang w:val="en-US"/>
        </w:rPr>
      </w:pPr>
      <w:r w:rsidRPr="00FD52EB">
        <w:rPr>
          <w:sz w:val="20"/>
          <w:szCs w:val="20"/>
          <w:lang w:val="en-US"/>
        </w:rPr>
        <w:t xml:space="preserve">The </w:t>
      </w:r>
      <w:proofErr w:type="spellStart"/>
      <w:r w:rsidR="008D1BC5" w:rsidRPr="00FD52EB">
        <w:rPr>
          <w:i/>
          <w:sz w:val="20"/>
          <w:szCs w:val="20"/>
          <w:lang w:val="en-US"/>
        </w:rPr>
        <w:t>mfg</w:t>
      </w:r>
      <w:proofErr w:type="spellEnd"/>
      <w:r w:rsidR="008D1BC5" w:rsidRPr="00FD52EB">
        <w:rPr>
          <w:i/>
          <w:sz w:val="20"/>
          <w:szCs w:val="20"/>
          <w:lang w:val="en-US"/>
        </w:rPr>
        <w:t xml:space="preserve"> </w:t>
      </w:r>
      <w:r w:rsidRPr="00FD52EB">
        <w:rPr>
          <w:i/>
          <w:sz w:val="20"/>
          <w:szCs w:val="20"/>
          <w:lang w:val="en-US"/>
        </w:rPr>
        <w:t>event</w:t>
      </w:r>
      <w:r w:rsidR="008D1BC5" w:rsidRPr="00FD52EB">
        <w:rPr>
          <w:sz w:val="20"/>
          <w:szCs w:val="20"/>
          <w:lang w:val="en-US"/>
        </w:rPr>
        <w:t xml:space="preserve"> object </w:t>
      </w:r>
      <w:proofErr w:type="gramStart"/>
      <w:r w:rsidRPr="00FD52EB">
        <w:rPr>
          <w:sz w:val="20"/>
          <w:szCs w:val="20"/>
          <w:lang w:val="en-US"/>
        </w:rPr>
        <w:t xml:space="preserve">is </w:t>
      </w:r>
      <w:r w:rsidR="00453D56" w:rsidRPr="00FD52EB">
        <w:rPr>
          <w:sz w:val="20"/>
          <w:szCs w:val="20"/>
          <w:lang w:val="en-US"/>
        </w:rPr>
        <w:t>published</w:t>
      </w:r>
      <w:proofErr w:type="gramEnd"/>
      <w:r w:rsidR="00453D56" w:rsidRPr="00FD52EB">
        <w:rPr>
          <w:sz w:val="20"/>
          <w:szCs w:val="20"/>
          <w:lang w:val="en-US"/>
        </w:rPr>
        <w:t xml:space="preserve"> </w:t>
      </w:r>
      <w:r w:rsidRPr="00FD52EB">
        <w:rPr>
          <w:sz w:val="20"/>
          <w:szCs w:val="20"/>
          <w:lang w:val="en-US"/>
        </w:rPr>
        <w:t xml:space="preserve">within </w:t>
      </w:r>
      <w:r w:rsidR="00150D08" w:rsidRPr="00FD52EB">
        <w:rPr>
          <w:sz w:val="20"/>
          <w:szCs w:val="20"/>
          <w:lang w:val="en-US"/>
        </w:rPr>
        <w:t>a</w:t>
      </w:r>
      <w:r w:rsidRPr="00FD52EB">
        <w:rPr>
          <w:sz w:val="20"/>
          <w:szCs w:val="20"/>
          <w:lang w:val="en-US"/>
        </w:rPr>
        <w:t xml:space="preserve"> </w:t>
      </w:r>
      <w:r w:rsidR="008D1BC5" w:rsidRPr="00FD52EB">
        <w:rPr>
          <w:i/>
          <w:sz w:val="20"/>
          <w:szCs w:val="20"/>
          <w:lang w:val="en-US"/>
        </w:rPr>
        <w:t>N</w:t>
      </w:r>
      <w:r w:rsidR="000437F1" w:rsidRPr="00FD52EB">
        <w:rPr>
          <w:i/>
          <w:sz w:val="20"/>
          <w:szCs w:val="20"/>
          <w:lang w:val="en-US"/>
        </w:rPr>
        <w:t xml:space="preserve">otify </w:t>
      </w:r>
      <w:r w:rsidR="000437F1" w:rsidRPr="00FD52EB">
        <w:rPr>
          <w:sz w:val="20"/>
          <w:szCs w:val="20"/>
          <w:lang w:val="en-US"/>
        </w:rPr>
        <w:t>transaction</w:t>
      </w:r>
      <w:r w:rsidR="00150D08" w:rsidRPr="00FD52EB">
        <w:rPr>
          <w:sz w:val="20"/>
          <w:szCs w:val="20"/>
          <w:lang w:val="en-US"/>
        </w:rPr>
        <w:t xml:space="preserve"> (</w:t>
      </w:r>
      <w:r w:rsidR="00150D08" w:rsidRPr="00FD52EB">
        <w:rPr>
          <w:i/>
          <w:sz w:val="20"/>
          <w:szCs w:val="20"/>
          <w:lang w:val="en-US"/>
        </w:rPr>
        <w:t>Notify</w:t>
      </w:r>
      <w:r w:rsidR="00170997" w:rsidRPr="00FD52EB">
        <w:rPr>
          <w:i/>
          <w:sz w:val="20"/>
          <w:szCs w:val="20"/>
          <w:lang w:val="en-US"/>
        </w:rPr>
        <w:t xml:space="preserve"> </w:t>
      </w:r>
      <w:proofErr w:type="spellStart"/>
      <w:r w:rsidR="008D1BC5" w:rsidRPr="00FD52EB">
        <w:rPr>
          <w:i/>
          <w:sz w:val="20"/>
          <w:szCs w:val="20"/>
          <w:lang w:val="en-US"/>
        </w:rPr>
        <w:t>m</w:t>
      </w:r>
      <w:r w:rsidR="00150D08" w:rsidRPr="00FD52EB">
        <w:rPr>
          <w:i/>
          <w:sz w:val="20"/>
          <w:szCs w:val="20"/>
          <w:lang w:val="en-US"/>
        </w:rPr>
        <w:t>fg</w:t>
      </w:r>
      <w:proofErr w:type="spellEnd"/>
      <w:r w:rsidR="00170997" w:rsidRPr="00FD52EB">
        <w:rPr>
          <w:i/>
          <w:sz w:val="20"/>
          <w:szCs w:val="20"/>
          <w:lang w:val="en-US"/>
        </w:rPr>
        <w:t xml:space="preserve"> </w:t>
      </w:r>
      <w:r w:rsidR="008D1BC5" w:rsidRPr="00FD52EB">
        <w:rPr>
          <w:i/>
          <w:sz w:val="20"/>
          <w:szCs w:val="20"/>
          <w:lang w:val="en-US"/>
        </w:rPr>
        <w:t>e</w:t>
      </w:r>
      <w:r w:rsidR="00150D08" w:rsidRPr="00FD52EB">
        <w:rPr>
          <w:i/>
          <w:sz w:val="20"/>
          <w:szCs w:val="20"/>
          <w:lang w:val="en-US"/>
        </w:rPr>
        <w:t>vent</w:t>
      </w:r>
      <w:r w:rsidR="00150D08" w:rsidRPr="00FD52EB">
        <w:rPr>
          <w:sz w:val="20"/>
          <w:szCs w:val="20"/>
          <w:lang w:val="en-US"/>
        </w:rPr>
        <w:t>)</w:t>
      </w:r>
      <w:r w:rsidR="000437F1" w:rsidRPr="00FD52EB">
        <w:rPr>
          <w:sz w:val="20"/>
          <w:szCs w:val="20"/>
          <w:lang w:val="en-US"/>
        </w:rPr>
        <w:t xml:space="preserve">. It </w:t>
      </w:r>
      <w:r w:rsidR="005417FE" w:rsidRPr="00FD52EB">
        <w:rPr>
          <w:sz w:val="20"/>
          <w:szCs w:val="20"/>
          <w:lang w:val="en-US"/>
        </w:rPr>
        <w:t xml:space="preserve">provides process context and </w:t>
      </w:r>
      <w:r w:rsidR="000437F1" w:rsidRPr="00FD52EB">
        <w:rPr>
          <w:sz w:val="20"/>
          <w:szCs w:val="20"/>
          <w:lang w:val="en-US"/>
        </w:rPr>
        <w:t xml:space="preserve">acts as a container for specific </w:t>
      </w:r>
      <w:r w:rsidR="00EF4A7F" w:rsidRPr="00FD52EB">
        <w:rPr>
          <w:sz w:val="20"/>
          <w:szCs w:val="20"/>
          <w:lang w:val="en-US"/>
        </w:rPr>
        <w:t>ISA-95 object</w:t>
      </w:r>
      <w:r w:rsidR="00453D56" w:rsidRPr="00FD52EB">
        <w:rPr>
          <w:sz w:val="20"/>
          <w:szCs w:val="20"/>
          <w:lang w:val="en-US"/>
        </w:rPr>
        <w:t>s</w:t>
      </w:r>
      <w:r w:rsidR="008D1BC5" w:rsidRPr="00FD52EB">
        <w:rPr>
          <w:sz w:val="20"/>
          <w:szCs w:val="20"/>
          <w:lang w:val="en-US"/>
        </w:rPr>
        <w:t xml:space="preserve"> identified by the </w:t>
      </w:r>
      <w:proofErr w:type="spellStart"/>
      <w:r w:rsidR="008D1BC5" w:rsidRPr="00FD52EB">
        <w:rPr>
          <w:i/>
          <w:sz w:val="20"/>
          <w:szCs w:val="20"/>
          <w:lang w:val="en-US"/>
        </w:rPr>
        <w:t>mfg</w:t>
      </w:r>
      <w:proofErr w:type="spellEnd"/>
      <w:r w:rsidR="008D1BC5" w:rsidRPr="00FD52EB">
        <w:rPr>
          <w:i/>
          <w:sz w:val="20"/>
          <w:szCs w:val="20"/>
          <w:lang w:val="en-US"/>
        </w:rPr>
        <w:t xml:space="preserve"> e</w:t>
      </w:r>
      <w:r w:rsidR="00150D08" w:rsidRPr="00FD52EB">
        <w:rPr>
          <w:i/>
          <w:sz w:val="20"/>
          <w:szCs w:val="20"/>
          <w:lang w:val="en-US"/>
        </w:rPr>
        <w:t xml:space="preserve">vent </w:t>
      </w:r>
      <w:r w:rsidR="008D1BC5" w:rsidRPr="00FD52EB">
        <w:rPr>
          <w:i/>
          <w:sz w:val="20"/>
          <w:szCs w:val="20"/>
          <w:lang w:val="en-US"/>
        </w:rPr>
        <w:t>d</w:t>
      </w:r>
      <w:r w:rsidR="00AA621A" w:rsidRPr="00FD52EB">
        <w:rPr>
          <w:i/>
          <w:sz w:val="20"/>
          <w:szCs w:val="20"/>
          <w:lang w:val="en-US"/>
        </w:rPr>
        <w:t>efinition</w:t>
      </w:r>
      <w:r w:rsidR="000437F1" w:rsidRPr="00FD52EB">
        <w:rPr>
          <w:sz w:val="20"/>
          <w:szCs w:val="20"/>
          <w:lang w:val="en-US"/>
        </w:rPr>
        <w:t>.</w:t>
      </w:r>
      <w:r w:rsidR="00B27511" w:rsidRPr="00FD52EB">
        <w:rPr>
          <w:sz w:val="20"/>
          <w:szCs w:val="20"/>
          <w:lang w:val="en-US"/>
        </w:rPr>
        <w:t xml:space="preserve"> </w:t>
      </w:r>
      <w:proofErr w:type="spellStart"/>
      <w:r w:rsidR="00B27511" w:rsidRPr="00FD52EB">
        <w:rPr>
          <w:i/>
          <w:sz w:val="20"/>
          <w:szCs w:val="20"/>
          <w:lang w:val="en-US"/>
        </w:rPr>
        <w:t>Mfg</w:t>
      </w:r>
      <w:proofErr w:type="spellEnd"/>
      <w:r w:rsidR="00B27511" w:rsidRPr="00FD52EB">
        <w:rPr>
          <w:i/>
          <w:sz w:val="20"/>
          <w:szCs w:val="20"/>
          <w:lang w:val="en-US"/>
        </w:rPr>
        <w:t xml:space="preserve"> events</w:t>
      </w:r>
      <w:r w:rsidR="00B27511" w:rsidRPr="00FD52EB">
        <w:rPr>
          <w:sz w:val="20"/>
          <w:szCs w:val="20"/>
          <w:lang w:val="en-US"/>
        </w:rPr>
        <w:t xml:space="preserve"> </w:t>
      </w:r>
      <w:proofErr w:type="gramStart"/>
      <w:r w:rsidR="00B27511" w:rsidRPr="00FD52EB">
        <w:rPr>
          <w:sz w:val="20"/>
          <w:szCs w:val="20"/>
          <w:lang w:val="en-US"/>
        </w:rPr>
        <w:t>are generated</w:t>
      </w:r>
      <w:proofErr w:type="gramEnd"/>
      <w:r w:rsidR="00B27511" w:rsidRPr="00FD52EB">
        <w:rPr>
          <w:sz w:val="20"/>
          <w:szCs w:val="20"/>
          <w:lang w:val="en-US"/>
        </w:rPr>
        <w:t xml:space="preserve"> during operation of the integrated environment.</w:t>
      </w:r>
    </w:p>
    <w:p w14:paraId="2D11B329" w14:textId="77777777" w:rsidR="003D6153" w:rsidRPr="00FD52EB" w:rsidRDefault="003D6153" w:rsidP="00FE1709">
      <w:pPr>
        <w:pStyle w:val="ListParagraph"/>
        <w:rPr>
          <w:sz w:val="20"/>
          <w:szCs w:val="20"/>
          <w:lang w:val="en-US"/>
        </w:rPr>
      </w:pPr>
    </w:p>
    <w:p w14:paraId="4CE91FB4" w14:textId="2AF58161" w:rsidR="007A5F58" w:rsidRPr="006B0C40" w:rsidRDefault="008D1BC5" w:rsidP="00FE1709">
      <w:pPr>
        <w:pStyle w:val="ListParagraph"/>
        <w:numPr>
          <w:ilvl w:val="0"/>
          <w:numId w:val="49"/>
        </w:numPr>
        <w:rPr>
          <w:i/>
          <w:sz w:val="20"/>
          <w:szCs w:val="20"/>
          <w:lang w:val="en-US"/>
        </w:rPr>
      </w:pPr>
      <w:proofErr w:type="spellStart"/>
      <w:r w:rsidRPr="006B0C40">
        <w:rPr>
          <w:i/>
          <w:sz w:val="20"/>
          <w:szCs w:val="20"/>
          <w:lang w:val="en-US"/>
        </w:rPr>
        <w:t>Mfg</w:t>
      </w:r>
      <w:proofErr w:type="spellEnd"/>
      <w:r w:rsidRPr="006B0C40">
        <w:rPr>
          <w:i/>
          <w:sz w:val="20"/>
          <w:szCs w:val="20"/>
          <w:lang w:val="en-US"/>
        </w:rPr>
        <w:t xml:space="preserve"> event d</w:t>
      </w:r>
      <w:r w:rsidR="007A5F58" w:rsidRPr="006B0C40">
        <w:rPr>
          <w:i/>
          <w:sz w:val="20"/>
          <w:szCs w:val="20"/>
          <w:lang w:val="en-US"/>
        </w:rPr>
        <w:t>efinition</w:t>
      </w:r>
    </w:p>
    <w:p w14:paraId="4AAD2829" w14:textId="08736BEE" w:rsidR="000437F1" w:rsidRPr="00FD52EB" w:rsidRDefault="000437F1" w:rsidP="00FE1709">
      <w:pPr>
        <w:pStyle w:val="ListParagraph"/>
        <w:rPr>
          <w:sz w:val="20"/>
          <w:szCs w:val="20"/>
          <w:lang w:val="en-US"/>
        </w:rPr>
      </w:pPr>
      <w:r w:rsidRPr="00FD52EB">
        <w:rPr>
          <w:sz w:val="20"/>
          <w:szCs w:val="20"/>
          <w:lang w:val="en-US"/>
        </w:rPr>
        <w:t xml:space="preserve">The definition of the event messages </w:t>
      </w:r>
      <w:r w:rsidR="00453D56" w:rsidRPr="00FD52EB">
        <w:rPr>
          <w:sz w:val="20"/>
          <w:szCs w:val="20"/>
          <w:lang w:val="en-US"/>
        </w:rPr>
        <w:t xml:space="preserve">published </w:t>
      </w:r>
      <w:r w:rsidR="008D1BC5" w:rsidRPr="00FD52EB">
        <w:rPr>
          <w:sz w:val="20"/>
          <w:szCs w:val="20"/>
          <w:lang w:val="en-US"/>
        </w:rPr>
        <w:t>that has</w:t>
      </w:r>
      <w:r w:rsidR="00150D08" w:rsidRPr="00FD52EB">
        <w:rPr>
          <w:sz w:val="20"/>
          <w:szCs w:val="20"/>
          <w:lang w:val="en-US"/>
        </w:rPr>
        <w:t xml:space="preserve"> the </w:t>
      </w:r>
      <w:r w:rsidR="00150D08" w:rsidRPr="00FD52EB">
        <w:rPr>
          <w:i/>
          <w:sz w:val="20"/>
          <w:szCs w:val="20"/>
          <w:lang w:val="en-US"/>
        </w:rPr>
        <w:t>Definition ID</w:t>
      </w:r>
      <w:r w:rsidR="008D1BC5" w:rsidRPr="00FD52EB">
        <w:rPr>
          <w:sz w:val="20"/>
          <w:szCs w:val="20"/>
          <w:lang w:val="en-US"/>
        </w:rPr>
        <w:t xml:space="preserve"> attribute</w:t>
      </w:r>
      <w:r w:rsidR="00150D08" w:rsidRPr="00FD52EB">
        <w:rPr>
          <w:sz w:val="20"/>
          <w:szCs w:val="20"/>
          <w:lang w:val="en-US"/>
        </w:rPr>
        <w:t xml:space="preserve"> that matches its ID</w:t>
      </w:r>
      <w:r w:rsidRPr="00FD52EB">
        <w:rPr>
          <w:sz w:val="20"/>
          <w:szCs w:val="20"/>
          <w:lang w:val="en-US"/>
        </w:rPr>
        <w:t>. Over time</w:t>
      </w:r>
      <w:r w:rsidR="008D1BC5" w:rsidRPr="00FD52EB">
        <w:rPr>
          <w:sz w:val="20"/>
          <w:szCs w:val="20"/>
          <w:lang w:val="en-US"/>
        </w:rPr>
        <w:t>,</w:t>
      </w:r>
      <w:r w:rsidRPr="00FD52EB">
        <w:rPr>
          <w:sz w:val="20"/>
          <w:szCs w:val="20"/>
          <w:lang w:val="en-US"/>
        </w:rPr>
        <w:t xml:space="preserve"> there are typically many events </w:t>
      </w:r>
      <w:r w:rsidR="00453D56" w:rsidRPr="00FD52EB">
        <w:rPr>
          <w:sz w:val="20"/>
          <w:szCs w:val="20"/>
          <w:lang w:val="en-US"/>
        </w:rPr>
        <w:t xml:space="preserve">published </w:t>
      </w:r>
      <w:r w:rsidRPr="00FD52EB">
        <w:rPr>
          <w:sz w:val="20"/>
          <w:szCs w:val="20"/>
          <w:lang w:val="en-US"/>
        </w:rPr>
        <w:t xml:space="preserve">of a specific </w:t>
      </w:r>
      <w:proofErr w:type="spellStart"/>
      <w:r w:rsidR="008D1BC5" w:rsidRPr="00FD52EB">
        <w:rPr>
          <w:i/>
          <w:sz w:val="20"/>
          <w:szCs w:val="20"/>
          <w:lang w:val="en-US"/>
        </w:rPr>
        <w:t>mfg</w:t>
      </w:r>
      <w:proofErr w:type="spellEnd"/>
      <w:r w:rsidR="008D1BC5" w:rsidRPr="00FD52EB">
        <w:rPr>
          <w:i/>
          <w:sz w:val="20"/>
          <w:szCs w:val="20"/>
          <w:lang w:val="en-US"/>
        </w:rPr>
        <w:t xml:space="preserve"> event </w:t>
      </w:r>
      <w:r w:rsidRPr="00FD52EB">
        <w:rPr>
          <w:i/>
          <w:sz w:val="20"/>
          <w:szCs w:val="20"/>
          <w:lang w:val="en-US"/>
        </w:rPr>
        <w:t>definition</w:t>
      </w:r>
      <w:r w:rsidRPr="00FD52EB">
        <w:rPr>
          <w:sz w:val="20"/>
          <w:szCs w:val="20"/>
          <w:lang w:val="en-US"/>
        </w:rPr>
        <w:t>.</w:t>
      </w:r>
      <w:r w:rsidR="00B27511" w:rsidRPr="00FD52EB">
        <w:rPr>
          <w:sz w:val="20"/>
          <w:szCs w:val="20"/>
          <w:lang w:val="en-US"/>
        </w:rPr>
        <w:t xml:space="preserve"> </w:t>
      </w:r>
      <w:proofErr w:type="spellStart"/>
      <w:r w:rsidR="00B27511" w:rsidRPr="00FD52EB">
        <w:rPr>
          <w:i/>
          <w:sz w:val="20"/>
          <w:szCs w:val="20"/>
          <w:lang w:val="en-US"/>
        </w:rPr>
        <w:t>Mfg</w:t>
      </w:r>
      <w:proofErr w:type="spellEnd"/>
      <w:r w:rsidR="00B27511" w:rsidRPr="00FD52EB">
        <w:rPr>
          <w:i/>
          <w:sz w:val="20"/>
          <w:szCs w:val="20"/>
          <w:lang w:val="en-US"/>
        </w:rPr>
        <w:t xml:space="preserve"> event definitions</w:t>
      </w:r>
      <w:r w:rsidR="008D1BC5" w:rsidRPr="00FD52EB">
        <w:rPr>
          <w:sz w:val="20"/>
          <w:szCs w:val="20"/>
          <w:lang w:val="en-US"/>
        </w:rPr>
        <w:t xml:space="preserve"> </w:t>
      </w:r>
      <w:proofErr w:type="gramStart"/>
      <w:r w:rsidR="008D1BC5" w:rsidRPr="00FD52EB">
        <w:rPr>
          <w:sz w:val="20"/>
          <w:szCs w:val="20"/>
          <w:lang w:val="en-US"/>
        </w:rPr>
        <w:t xml:space="preserve">are typically </w:t>
      </w:r>
      <w:r w:rsidR="00B27511" w:rsidRPr="00FD52EB">
        <w:rPr>
          <w:sz w:val="20"/>
          <w:szCs w:val="20"/>
          <w:lang w:val="en-US"/>
        </w:rPr>
        <w:t>generated</w:t>
      </w:r>
      <w:proofErr w:type="gramEnd"/>
      <w:r w:rsidR="00B27511" w:rsidRPr="00FD52EB">
        <w:rPr>
          <w:sz w:val="20"/>
          <w:szCs w:val="20"/>
          <w:lang w:val="en-US"/>
        </w:rPr>
        <w:t xml:space="preserve"> during configuration of the integrated environment, as part of both initial implementation project and normal integrated system maintenance.</w:t>
      </w:r>
    </w:p>
    <w:p w14:paraId="1B12E717" w14:textId="77777777" w:rsidR="003D6153" w:rsidRPr="00FD52EB" w:rsidRDefault="003D6153" w:rsidP="00FE1709">
      <w:pPr>
        <w:pStyle w:val="ListParagraph"/>
        <w:rPr>
          <w:sz w:val="20"/>
          <w:szCs w:val="20"/>
          <w:lang w:val="en-US"/>
        </w:rPr>
      </w:pPr>
    </w:p>
    <w:p w14:paraId="0477C854" w14:textId="5E7969D6" w:rsidR="007A5F58" w:rsidRPr="006B0C40" w:rsidRDefault="008D1BC5" w:rsidP="00FE1709">
      <w:pPr>
        <w:pStyle w:val="ListParagraph"/>
        <w:numPr>
          <w:ilvl w:val="0"/>
          <w:numId w:val="49"/>
        </w:numPr>
        <w:rPr>
          <w:i/>
          <w:sz w:val="20"/>
          <w:szCs w:val="20"/>
          <w:lang w:val="en-US"/>
        </w:rPr>
      </w:pPr>
      <w:proofErr w:type="spellStart"/>
      <w:r w:rsidRPr="006B0C40">
        <w:rPr>
          <w:i/>
          <w:sz w:val="20"/>
          <w:szCs w:val="20"/>
          <w:lang w:val="en-US"/>
        </w:rPr>
        <w:t>Mfg</w:t>
      </w:r>
      <w:proofErr w:type="spellEnd"/>
      <w:r w:rsidRPr="006B0C40">
        <w:rPr>
          <w:i/>
          <w:sz w:val="20"/>
          <w:szCs w:val="20"/>
          <w:lang w:val="en-US"/>
        </w:rPr>
        <w:t xml:space="preserve"> event c</w:t>
      </w:r>
      <w:r w:rsidR="007A5F58" w:rsidRPr="006B0C40">
        <w:rPr>
          <w:i/>
          <w:sz w:val="20"/>
          <w:szCs w:val="20"/>
          <w:lang w:val="en-US"/>
        </w:rPr>
        <w:t>lass</w:t>
      </w:r>
    </w:p>
    <w:p w14:paraId="41EEA18F" w14:textId="35F44333" w:rsidR="008D1BC5" w:rsidRPr="00FD52EB" w:rsidRDefault="000437F1" w:rsidP="00FE1709">
      <w:pPr>
        <w:pStyle w:val="ListParagraph"/>
        <w:rPr>
          <w:sz w:val="20"/>
          <w:szCs w:val="20"/>
          <w:lang w:val="en-US"/>
        </w:rPr>
      </w:pPr>
      <w:r w:rsidRPr="00FD52EB">
        <w:rPr>
          <w:sz w:val="20"/>
          <w:szCs w:val="20"/>
          <w:lang w:val="en-US"/>
        </w:rPr>
        <w:t xml:space="preserve">Like other ISA-95 class </w:t>
      </w:r>
      <w:r w:rsidR="00C24C28" w:rsidRPr="00FD52EB">
        <w:rPr>
          <w:sz w:val="20"/>
          <w:szCs w:val="20"/>
          <w:lang w:val="en-US"/>
        </w:rPr>
        <w:t>objects,</w:t>
      </w:r>
      <w:r w:rsidRPr="00FD52EB">
        <w:rPr>
          <w:sz w:val="20"/>
          <w:szCs w:val="20"/>
          <w:lang w:val="en-US"/>
        </w:rPr>
        <w:t xml:space="preserve"> </w:t>
      </w:r>
      <w:r w:rsidR="009B09D0" w:rsidRPr="00FD52EB">
        <w:rPr>
          <w:sz w:val="20"/>
          <w:szCs w:val="20"/>
          <w:lang w:val="en-US"/>
        </w:rPr>
        <w:t>t</w:t>
      </w:r>
      <w:r w:rsidR="008D1BC5" w:rsidRPr="00FD52EB">
        <w:rPr>
          <w:sz w:val="20"/>
          <w:szCs w:val="20"/>
          <w:lang w:val="en-US"/>
        </w:rPr>
        <w:t xml:space="preserve">he </w:t>
      </w:r>
      <w:proofErr w:type="spellStart"/>
      <w:r w:rsidR="008D1BC5" w:rsidRPr="00FD52EB">
        <w:rPr>
          <w:i/>
          <w:sz w:val="20"/>
          <w:szCs w:val="20"/>
          <w:lang w:val="en-US"/>
        </w:rPr>
        <w:t>mfg</w:t>
      </w:r>
      <w:proofErr w:type="spellEnd"/>
      <w:r w:rsidR="008D1BC5" w:rsidRPr="00FD52EB">
        <w:rPr>
          <w:i/>
          <w:sz w:val="20"/>
          <w:szCs w:val="20"/>
          <w:lang w:val="en-US"/>
        </w:rPr>
        <w:t xml:space="preserve"> event class</w:t>
      </w:r>
      <w:r w:rsidR="008D1BC5" w:rsidRPr="00FD52EB">
        <w:rPr>
          <w:sz w:val="20"/>
          <w:szCs w:val="20"/>
          <w:lang w:val="en-US"/>
        </w:rPr>
        <w:t xml:space="preserve"> defines a grouping of</w:t>
      </w:r>
      <w:r w:rsidR="008D1BC5" w:rsidRPr="00FD52EB">
        <w:rPr>
          <w:i/>
          <w:sz w:val="20"/>
          <w:szCs w:val="20"/>
          <w:lang w:val="en-US"/>
        </w:rPr>
        <w:t xml:space="preserve"> </w:t>
      </w:r>
      <w:proofErr w:type="spellStart"/>
      <w:r w:rsidR="008D1BC5" w:rsidRPr="00FD52EB">
        <w:rPr>
          <w:i/>
          <w:sz w:val="20"/>
          <w:szCs w:val="20"/>
          <w:lang w:val="en-US"/>
        </w:rPr>
        <w:t>mfg</w:t>
      </w:r>
      <w:proofErr w:type="spellEnd"/>
      <w:r w:rsidR="008D1BC5" w:rsidRPr="00FD52EB">
        <w:rPr>
          <w:i/>
          <w:sz w:val="20"/>
          <w:szCs w:val="20"/>
          <w:lang w:val="en-US"/>
        </w:rPr>
        <w:t xml:space="preserve"> event definitions</w:t>
      </w:r>
      <w:r w:rsidR="009B09D0" w:rsidRPr="00FD52EB">
        <w:rPr>
          <w:i/>
          <w:sz w:val="20"/>
          <w:szCs w:val="20"/>
        </w:rPr>
        <w:t xml:space="preserve"> </w:t>
      </w:r>
      <w:r w:rsidR="009B09D0" w:rsidRPr="00FD52EB">
        <w:rPr>
          <w:sz w:val="20"/>
          <w:szCs w:val="20"/>
          <w:lang w:val="en-US"/>
        </w:rPr>
        <w:t>that have common meaning and / or structural components.</w:t>
      </w:r>
      <w:r w:rsidR="008D1BC5" w:rsidRPr="00FD52EB">
        <w:rPr>
          <w:sz w:val="20"/>
          <w:szCs w:val="20"/>
          <w:lang w:val="en-US"/>
        </w:rPr>
        <w:t xml:space="preserve"> </w:t>
      </w:r>
      <w:proofErr w:type="spellStart"/>
      <w:r w:rsidR="008D1BC5" w:rsidRPr="00FD52EB">
        <w:rPr>
          <w:i/>
          <w:sz w:val="20"/>
          <w:szCs w:val="20"/>
          <w:lang w:val="en-US"/>
        </w:rPr>
        <w:t>Mfg</w:t>
      </w:r>
      <w:proofErr w:type="spellEnd"/>
      <w:r w:rsidR="008D1BC5" w:rsidRPr="00FD52EB">
        <w:rPr>
          <w:i/>
          <w:sz w:val="20"/>
          <w:szCs w:val="20"/>
          <w:lang w:val="en-US"/>
        </w:rPr>
        <w:t xml:space="preserve"> event definitions</w:t>
      </w:r>
      <w:r w:rsidR="008D1BC5" w:rsidRPr="00FD52EB">
        <w:rPr>
          <w:sz w:val="20"/>
          <w:szCs w:val="20"/>
          <w:lang w:val="en-US"/>
        </w:rPr>
        <w:t xml:space="preserve"> </w:t>
      </w:r>
      <w:proofErr w:type="gramStart"/>
      <w:r w:rsidR="008D1BC5" w:rsidRPr="00FD52EB">
        <w:rPr>
          <w:sz w:val="20"/>
          <w:szCs w:val="20"/>
          <w:lang w:val="en-US"/>
        </w:rPr>
        <w:t>can be grouped</w:t>
      </w:r>
      <w:proofErr w:type="gramEnd"/>
      <w:r w:rsidR="008D1BC5" w:rsidRPr="00FD52EB">
        <w:rPr>
          <w:sz w:val="20"/>
          <w:szCs w:val="20"/>
          <w:lang w:val="en-US"/>
        </w:rPr>
        <w:t xml:space="preserve"> into zero, one or many </w:t>
      </w:r>
      <w:proofErr w:type="spellStart"/>
      <w:r w:rsidR="008D1BC5" w:rsidRPr="00FD52EB">
        <w:rPr>
          <w:i/>
          <w:sz w:val="20"/>
          <w:szCs w:val="20"/>
          <w:lang w:val="en-US"/>
        </w:rPr>
        <w:t>mfg</w:t>
      </w:r>
      <w:proofErr w:type="spellEnd"/>
      <w:r w:rsidR="008D1BC5" w:rsidRPr="00FD52EB">
        <w:rPr>
          <w:i/>
          <w:sz w:val="20"/>
          <w:szCs w:val="20"/>
          <w:lang w:val="en-US"/>
        </w:rPr>
        <w:t xml:space="preserve"> event classes.</w:t>
      </w:r>
    </w:p>
    <w:p w14:paraId="5EF89BC5" w14:textId="7AB8D2DF" w:rsidR="000437F1" w:rsidRPr="00FD52EB" w:rsidRDefault="00B27511" w:rsidP="00FE1709">
      <w:pPr>
        <w:pStyle w:val="ListParagraph"/>
        <w:rPr>
          <w:sz w:val="20"/>
          <w:szCs w:val="20"/>
          <w:lang w:val="en-US"/>
        </w:rPr>
      </w:pPr>
      <w:proofErr w:type="spellStart"/>
      <w:r w:rsidRPr="00FD52EB">
        <w:rPr>
          <w:i/>
          <w:sz w:val="20"/>
          <w:szCs w:val="20"/>
          <w:lang w:val="en-US"/>
        </w:rPr>
        <w:t>Mfg</w:t>
      </w:r>
      <w:proofErr w:type="spellEnd"/>
      <w:r w:rsidRPr="00FD52EB">
        <w:rPr>
          <w:i/>
          <w:sz w:val="20"/>
          <w:szCs w:val="20"/>
          <w:lang w:val="en-US"/>
        </w:rPr>
        <w:t xml:space="preserve"> event classes</w:t>
      </w:r>
      <w:r w:rsidRPr="00FD52EB">
        <w:rPr>
          <w:sz w:val="20"/>
          <w:szCs w:val="20"/>
          <w:lang w:val="en-US"/>
        </w:rPr>
        <w:t xml:space="preserve"> </w:t>
      </w:r>
      <w:proofErr w:type="gramStart"/>
      <w:r w:rsidRPr="00FD52EB">
        <w:rPr>
          <w:sz w:val="20"/>
          <w:szCs w:val="20"/>
          <w:lang w:val="en-US"/>
        </w:rPr>
        <w:t>are typically generated</w:t>
      </w:r>
      <w:proofErr w:type="gramEnd"/>
      <w:r w:rsidRPr="00FD52EB">
        <w:rPr>
          <w:sz w:val="20"/>
          <w:szCs w:val="20"/>
          <w:lang w:val="en-US"/>
        </w:rPr>
        <w:t xml:space="preserve"> during configuration of the integrated environment, as part of both initial implementation project and normal integrated system maintenance.</w:t>
      </w:r>
    </w:p>
    <w:p w14:paraId="3F3823DD" w14:textId="77777777" w:rsidR="003D6153" w:rsidRPr="00FD52EB" w:rsidRDefault="003D6153" w:rsidP="00FE1709">
      <w:pPr>
        <w:pStyle w:val="ListParagraph"/>
        <w:rPr>
          <w:sz w:val="20"/>
          <w:szCs w:val="20"/>
          <w:lang w:val="en-US"/>
        </w:rPr>
      </w:pPr>
    </w:p>
    <w:p w14:paraId="1E5B555B" w14:textId="32677717" w:rsidR="000437F1" w:rsidRPr="006B0C40" w:rsidRDefault="008D1BC5" w:rsidP="00FE1709">
      <w:pPr>
        <w:pStyle w:val="ListParagraph"/>
        <w:numPr>
          <w:ilvl w:val="0"/>
          <w:numId w:val="49"/>
        </w:numPr>
        <w:rPr>
          <w:i/>
          <w:sz w:val="20"/>
          <w:szCs w:val="20"/>
          <w:lang w:val="en-US"/>
        </w:rPr>
      </w:pPr>
      <w:proofErr w:type="spellStart"/>
      <w:r w:rsidRPr="006B0C40">
        <w:rPr>
          <w:i/>
          <w:sz w:val="20"/>
          <w:szCs w:val="20"/>
          <w:lang w:val="en-US"/>
        </w:rPr>
        <w:t>Mfg</w:t>
      </w:r>
      <w:proofErr w:type="spellEnd"/>
      <w:r w:rsidRPr="006B0C40">
        <w:rPr>
          <w:i/>
          <w:sz w:val="20"/>
          <w:szCs w:val="20"/>
          <w:lang w:val="en-US"/>
        </w:rPr>
        <w:t xml:space="preserve"> event p</w:t>
      </w:r>
      <w:r w:rsidR="000437F1" w:rsidRPr="006B0C40">
        <w:rPr>
          <w:i/>
          <w:sz w:val="20"/>
          <w:szCs w:val="20"/>
          <w:lang w:val="en-US"/>
        </w:rPr>
        <w:t>rofile</w:t>
      </w:r>
    </w:p>
    <w:p w14:paraId="4BC74B45" w14:textId="3FFA5C2F" w:rsidR="000437F1" w:rsidRPr="00FD52EB" w:rsidRDefault="000437F1" w:rsidP="00FE1709">
      <w:pPr>
        <w:pStyle w:val="ListParagraph"/>
        <w:rPr>
          <w:sz w:val="20"/>
          <w:szCs w:val="20"/>
          <w:lang w:val="en-US"/>
        </w:rPr>
      </w:pPr>
      <w:proofErr w:type="gramStart"/>
      <w:r w:rsidRPr="00FD52EB">
        <w:rPr>
          <w:sz w:val="20"/>
          <w:szCs w:val="20"/>
          <w:lang w:val="en-US"/>
        </w:rPr>
        <w:t xml:space="preserve">The mechanism for describing </w:t>
      </w:r>
      <w:r w:rsidR="00150D08" w:rsidRPr="00FD52EB">
        <w:rPr>
          <w:sz w:val="20"/>
          <w:szCs w:val="20"/>
          <w:lang w:val="en-US"/>
        </w:rPr>
        <w:t>events and transaction scenarios</w:t>
      </w:r>
      <w:r w:rsidRPr="00FD52EB">
        <w:rPr>
          <w:sz w:val="20"/>
          <w:szCs w:val="20"/>
          <w:lang w:val="en-US"/>
        </w:rPr>
        <w:t xml:space="preserve"> </w:t>
      </w:r>
      <w:r w:rsidR="008D1BC5" w:rsidRPr="00FD52EB">
        <w:rPr>
          <w:sz w:val="20"/>
          <w:szCs w:val="20"/>
          <w:lang w:val="en-US"/>
        </w:rPr>
        <w:t>within a given scope (</w:t>
      </w:r>
      <w:proofErr w:type="spellStart"/>
      <w:r w:rsidR="008D1BC5" w:rsidRPr="00FD52EB">
        <w:rPr>
          <w:i/>
          <w:sz w:val="20"/>
          <w:szCs w:val="20"/>
          <w:lang w:val="en-US"/>
        </w:rPr>
        <w:t>mfg</w:t>
      </w:r>
      <w:proofErr w:type="spellEnd"/>
      <w:r w:rsidR="008D1BC5" w:rsidRPr="00FD52EB">
        <w:rPr>
          <w:i/>
          <w:sz w:val="20"/>
          <w:szCs w:val="20"/>
          <w:lang w:val="en-US"/>
        </w:rPr>
        <w:t xml:space="preserve"> profile s</w:t>
      </w:r>
      <w:r w:rsidR="00150D08" w:rsidRPr="00FD52EB">
        <w:rPr>
          <w:i/>
          <w:sz w:val="20"/>
          <w:szCs w:val="20"/>
          <w:lang w:val="en-US"/>
        </w:rPr>
        <w:t>cope</w:t>
      </w:r>
      <w:r w:rsidR="00150D08" w:rsidRPr="00FD52EB">
        <w:rPr>
          <w:sz w:val="20"/>
          <w:szCs w:val="20"/>
          <w:lang w:val="en-US"/>
        </w:rPr>
        <w:t>)</w:t>
      </w:r>
      <w:r w:rsidRPr="00FD52EB">
        <w:rPr>
          <w:sz w:val="20"/>
          <w:szCs w:val="20"/>
          <w:lang w:val="en-US"/>
        </w:rPr>
        <w:t>.</w:t>
      </w:r>
      <w:proofErr w:type="gramEnd"/>
      <w:r w:rsidRPr="00FD52EB">
        <w:rPr>
          <w:sz w:val="20"/>
          <w:szCs w:val="20"/>
          <w:lang w:val="en-US"/>
        </w:rPr>
        <w:t xml:space="preserve"> It enables the partitioning </w:t>
      </w:r>
      <w:r w:rsidR="00995F2C" w:rsidRPr="00FD52EB">
        <w:rPr>
          <w:sz w:val="20"/>
          <w:szCs w:val="20"/>
          <w:lang w:val="en-US"/>
        </w:rPr>
        <w:t xml:space="preserve">of </w:t>
      </w:r>
      <w:r w:rsidR="00150D08" w:rsidRPr="00FD52EB">
        <w:rPr>
          <w:sz w:val="20"/>
          <w:szCs w:val="20"/>
          <w:lang w:val="en-US"/>
        </w:rPr>
        <w:t>definitions</w:t>
      </w:r>
      <w:r w:rsidRPr="00FD52EB">
        <w:rPr>
          <w:sz w:val="20"/>
          <w:szCs w:val="20"/>
          <w:lang w:val="en-US"/>
        </w:rPr>
        <w:t xml:space="preserve"> to avoid </w:t>
      </w:r>
      <w:r w:rsidR="00150D08" w:rsidRPr="00FD52EB">
        <w:rPr>
          <w:sz w:val="20"/>
          <w:szCs w:val="20"/>
          <w:lang w:val="en-US"/>
        </w:rPr>
        <w:t>ID / semantic</w:t>
      </w:r>
      <w:r w:rsidRPr="00FD52EB">
        <w:rPr>
          <w:sz w:val="20"/>
          <w:szCs w:val="20"/>
          <w:lang w:val="en-US"/>
        </w:rPr>
        <w:t xml:space="preserve"> clashes</w:t>
      </w:r>
      <w:r w:rsidR="00150D08" w:rsidRPr="00FD52EB">
        <w:rPr>
          <w:sz w:val="20"/>
          <w:szCs w:val="20"/>
          <w:lang w:val="en-US"/>
        </w:rPr>
        <w:t>. It</w:t>
      </w:r>
      <w:r w:rsidRPr="00FD52EB">
        <w:rPr>
          <w:sz w:val="20"/>
          <w:szCs w:val="20"/>
          <w:lang w:val="en-US"/>
        </w:rPr>
        <w:t xml:space="preserve"> enable</w:t>
      </w:r>
      <w:r w:rsidR="00150D08" w:rsidRPr="00FD52EB">
        <w:rPr>
          <w:sz w:val="20"/>
          <w:szCs w:val="20"/>
          <w:lang w:val="en-US"/>
        </w:rPr>
        <w:t>s</w:t>
      </w:r>
      <w:r w:rsidRPr="00FD52EB">
        <w:rPr>
          <w:sz w:val="20"/>
          <w:szCs w:val="20"/>
          <w:lang w:val="en-US"/>
        </w:rPr>
        <w:t xml:space="preserve"> </w:t>
      </w:r>
      <w:r w:rsidR="002210F9" w:rsidRPr="00FD52EB">
        <w:rPr>
          <w:sz w:val="20"/>
          <w:szCs w:val="20"/>
          <w:lang w:val="en-US"/>
        </w:rPr>
        <w:t xml:space="preserve">multiple messaging implementations to </w:t>
      </w:r>
      <w:proofErr w:type="gramStart"/>
      <w:r w:rsidR="002210F9" w:rsidRPr="00FD52EB">
        <w:rPr>
          <w:sz w:val="20"/>
          <w:szCs w:val="20"/>
          <w:lang w:val="en-US"/>
        </w:rPr>
        <w:t>be deployed</w:t>
      </w:r>
      <w:proofErr w:type="gramEnd"/>
      <w:r w:rsidR="002210F9" w:rsidRPr="00FD52EB">
        <w:rPr>
          <w:sz w:val="20"/>
          <w:szCs w:val="20"/>
          <w:lang w:val="en-US"/>
        </w:rPr>
        <w:t xml:space="preserve"> in a given messaging infrastructure without ID and ontology issues</w:t>
      </w:r>
      <w:r w:rsidRPr="00FD52EB">
        <w:rPr>
          <w:sz w:val="20"/>
          <w:szCs w:val="20"/>
          <w:lang w:val="en-US"/>
        </w:rPr>
        <w:t>.</w:t>
      </w:r>
      <w:r w:rsidR="00B27511" w:rsidRPr="00FD52EB">
        <w:rPr>
          <w:sz w:val="20"/>
          <w:szCs w:val="20"/>
          <w:lang w:val="en-US"/>
        </w:rPr>
        <w:t xml:space="preserve"> </w:t>
      </w:r>
      <w:proofErr w:type="spellStart"/>
      <w:r w:rsidR="00B27511" w:rsidRPr="00FD52EB">
        <w:rPr>
          <w:i/>
          <w:sz w:val="20"/>
          <w:szCs w:val="20"/>
          <w:lang w:val="en-US"/>
        </w:rPr>
        <w:t>Mfg</w:t>
      </w:r>
      <w:proofErr w:type="spellEnd"/>
      <w:r w:rsidR="00B27511" w:rsidRPr="00FD52EB">
        <w:rPr>
          <w:i/>
          <w:sz w:val="20"/>
          <w:szCs w:val="20"/>
          <w:lang w:val="en-US"/>
        </w:rPr>
        <w:t xml:space="preserve"> event profiles</w:t>
      </w:r>
      <w:r w:rsidR="00B27511" w:rsidRPr="00FD52EB">
        <w:rPr>
          <w:sz w:val="20"/>
          <w:szCs w:val="20"/>
          <w:lang w:val="en-US"/>
        </w:rPr>
        <w:t xml:space="preserve"> </w:t>
      </w:r>
      <w:proofErr w:type="gramStart"/>
      <w:r w:rsidR="00B27511" w:rsidRPr="00FD52EB">
        <w:rPr>
          <w:sz w:val="20"/>
          <w:szCs w:val="20"/>
          <w:lang w:val="en-US"/>
        </w:rPr>
        <w:t>are typically generated</w:t>
      </w:r>
      <w:proofErr w:type="gramEnd"/>
      <w:r w:rsidR="00B27511" w:rsidRPr="00FD52EB">
        <w:rPr>
          <w:sz w:val="20"/>
          <w:szCs w:val="20"/>
          <w:lang w:val="en-US"/>
        </w:rPr>
        <w:t xml:space="preserve"> during specification of </w:t>
      </w:r>
      <w:r w:rsidR="00CF2DB6" w:rsidRPr="00FD52EB">
        <w:rPr>
          <w:sz w:val="20"/>
          <w:szCs w:val="20"/>
          <w:lang w:val="en-US"/>
        </w:rPr>
        <w:t xml:space="preserve">the </w:t>
      </w:r>
      <w:r w:rsidR="00B27511" w:rsidRPr="00FD52EB">
        <w:rPr>
          <w:sz w:val="20"/>
          <w:szCs w:val="20"/>
          <w:lang w:val="en-US"/>
        </w:rPr>
        <w:t>integrated environment</w:t>
      </w:r>
      <w:r w:rsidR="00CF2DB6" w:rsidRPr="00FD52EB">
        <w:rPr>
          <w:sz w:val="20"/>
          <w:szCs w:val="20"/>
          <w:lang w:val="en-US"/>
        </w:rPr>
        <w:t>, as part of both initial implementation project and normal integrated system maintenance.</w:t>
      </w:r>
    </w:p>
    <w:p w14:paraId="70506B74" w14:textId="4F68E8D8" w:rsidR="006B1D05" w:rsidRDefault="00B27511" w:rsidP="00FE1709">
      <w:r w:rsidRPr="00B27511">
        <w:rPr>
          <w:noProof/>
          <w:lang w:val="en-US"/>
        </w:rPr>
        <w:lastRenderedPageBreak/>
        <w:drawing>
          <wp:inline distT="0" distB="0" distL="0" distR="0" wp14:anchorId="68F3B5A0" wp14:editId="2A9941BF">
            <wp:extent cx="5893471" cy="19050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85"/>
                    <a:stretch/>
                  </pic:blipFill>
                  <pic:spPr bwMode="auto">
                    <a:xfrm>
                      <a:off x="0" y="0"/>
                      <a:ext cx="5897865" cy="1906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6476D1" w14:textId="023661B4" w:rsidR="00C63BA8" w:rsidRDefault="00C63BA8" w:rsidP="00FE1709">
      <w:pPr>
        <w:pStyle w:val="Caption"/>
      </w:pPr>
      <w:bookmarkStart w:id="265" w:name="_Ref446586747"/>
      <w:bookmarkStart w:id="266" w:name="_Toc446586908"/>
      <w:bookmarkStart w:id="267" w:name="_Toc446785460"/>
      <w:bookmarkStart w:id="268" w:name="_Ref443914823"/>
      <w:r>
        <w:t xml:space="preserve">Figure </w:t>
      </w:r>
      <w:r w:rsidR="00F53ABD">
        <w:fldChar w:fldCharType="begin"/>
      </w:r>
      <w:r w:rsidR="00F53ABD">
        <w:instrText xml:space="preserve"> SEQ Figure \* ARABIC </w:instrText>
      </w:r>
      <w:r w:rsidR="00F53ABD">
        <w:fldChar w:fldCharType="separate"/>
      </w:r>
      <w:r w:rsidR="00AF5BD2">
        <w:rPr>
          <w:noProof/>
        </w:rPr>
        <w:t>1</w:t>
      </w:r>
      <w:r w:rsidR="00F53ABD">
        <w:rPr>
          <w:noProof/>
        </w:rPr>
        <w:fldChar w:fldCharType="end"/>
      </w:r>
      <w:bookmarkEnd w:id="265"/>
      <w:r>
        <w:t xml:space="preserve"> - </w:t>
      </w:r>
      <w:proofErr w:type="spellStart"/>
      <w:r w:rsidRPr="00C5145F">
        <w:t>Mfg</w:t>
      </w:r>
      <w:proofErr w:type="spellEnd"/>
      <w:r w:rsidRPr="00C5145F">
        <w:t xml:space="preserve"> event model</w:t>
      </w:r>
      <w:bookmarkEnd w:id="266"/>
      <w:bookmarkEnd w:id="267"/>
    </w:p>
    <w:bookmarkEnd w:id="268"/>
    <w:p w14:paraId="50F105F5" w14:textId="6A4F0B81" w:rsidR="006B1D05" w:rsidRDefault="007D17E7" w:rsidP="00FE1709">
      <w:proofErr w:type="spellStart"/>
      <w:r w:rsidRPr="00C52C5F">
        <w:rPr>
          <w:i/>
        </w:rPr>
        <w:t>Mfg</w:t>
      </w:r>
      <w:proofErr w:type="spellEnd"/>
      <w:r w:rsidRPr="00C52C5F">
        <w:rPr>
          <w:i/>
        </w:rPr>
        <w:t xml:space="preserve"> </w:t>
      </w:r>
      <w:r w:rsidR="00D46273" w:rsidRPr="00C52C5F">
        <w:rPr>
          <w:i/>
        </w:rPr>
        <w:t>e</w:t>
      </w:r>
      <w:r w:rsidRPr="00C52C5F">
        <w:rPr>
          <w:i/>
        </w:rPr>
        <w:t>vents</w:t>
      </w:r>
      <w:r>
        <w:t xml:space="preserve"> </w:t>
      </w:r>
      <w:proofErr w:type="gramStart"/>
      <w:r>
        <w:t>are generated</w:t>
      </w:r>
      <w:proofErr w:type="gramEnd"/>
      <w:r>
        <w:t xml:space="preserve"> as result of the occurrence of a </w:t>
      </w:r>
      <w:r w:rsidR="00766EC1">
        <w:t>r</w:t>
      </w:r>
      <w:r>
        <w:t>eal</w:t>
      </w:r>
      <w:r w:rsidR="00766EC1">
        <w:t xml:space="preserve"> w</w:t>
      </w:r>
      <w:r>
        <w:t xml:space="preserve">orld </w:t>
      </w:r>
      <w:r w:rsidR="00766EC1">
        <w:t>e</w:t>
      </w:r>
      <w:r>
        <w:t xml:space="preserve">vent that warrants notification to interested parties. </w:t>
      </w:r>
      <w:proofErr w:type="spellStart"/>
      <w:r w:rsidR="006B1D05" w:rsidRPr="00C52C5F">
        <w:rPr>
          <w:i/>
        </w:rPr>
        <w:t>Mfg</w:t>
      </w:r>
      <w:proofErr w:type="spellEnd"/>
      <w:r w:rsidR="006B1D05" w:rsidRPr="00C52C5F">
        <w:rPr>
          <w:i/>
        </w:rPr>
        <w:t xml:space="preserve"> </w:t>
      </w:r>
      <w:r w:rsidR="00D46273" w:rsidRPr="00C52C5F">
        <w:rPr>
          <w:i/>
        </w:rPr>
        <w:t>e</w:t>
      </w:r>
      <w:r w:rsidR="006B1D05" w:rsidRPr="00C52C5F">
        <w:rPr>
          <w:i/>
        </w:rPr>
        <w:t>vent</w:t>
      </w:r>
      <w:r w:rsidR="006B1D05" w:rsidRPr="004E110A">
        <w:t xml:space="preserve"> messages </w:t>
      </w:r>
      <w:proofErr w:type="gramStart"/>
      <w:r w:rsidR="006B1D05" w:rsidRPr="004E110A">
        <w:t>are published</w:t>
      </w:r>
      <w:proofErr w:type="gramEnd"/>
      <w:r w:rsidR="006B1D05" w:rsidRPr="004E110A">
        <w:t xml:space="preserve"> as time stamped notifications to notify </w:t>
      </w:r>
      <w:r w:rsidR="00D46273" w:rsidRPr="004E110A">
        <w:t xml:space="preserve">subscribers </w:t>
      </w:r>
      <w:r w:rsidR="006B1D05" w:rsidRPr="004E110A">
        <w:t xml:space="preserve">that the </w:t>
      </w:r>
      <w:r w:rsidR="00D46273">
        <w:t>r</w:t>
      </w:r>
      <w:r w:rsidR="00150D08">
        <w:t>eal</w:t>
      </w:r>
      <w:r w:rsidR="00D46273">
        <w:t xml:space="preserve"> w</w:t>
      </w:r>
      <w:r w:rsidR="00150D08">
        <w:t xml:space="preserve">orld </w:t>
      </w:r>
      <w:r w:rsidR="00D46273">
        <w:t>e</w:t>
      </w:r>
      <w:r w:rsidR="00150D08">
        <w:t>vent</w:t>
      </w:r>
      <w:r w:rsidR="006B1D05" w:rsidRPr="004E110A">
        <w:t xml:space="preserve"> has occurred. </w:t>
      </w:r>
      <w:r w:rsidR="00D46273">
        <w:t xml:space="preserve">The </w:t>
      </w:r>
      <w:proofErr w:type="spellStart"/>
      <w:r w:rsidR="00D46273" w:rsidRPr="00C52C5F">
        <w:rPr>
          <w:i/>
        </w:rPr>
        <w:t>mfg</w:t>
      </w:r>
      <w:proofErr w:type="spellEnd"/>
      <w:r w:rsidR="00D46273" w:rsidRPr="00C52C5F">
        <w:rPr>
          <w:i/>
        </w:rPr>
        <w:t xml:space="preserve"> event</w:t>
      </w:r>
      <w:r w:rsidR="00D46273">
        <w:t xml:space="preserve"> exchange explicitly includes the process context of the real world event and all pertinent information </w:t>
      </w:r>
      <w:r w:rsidR="005417FE">
        <w:t xml:space="preserve">actioned </w:t>
      </w:r>
      <w:r w:rsidR="00D46273">
        <w:t xml:space="preserve">by the publisher that is associated with the real world event. </w:t>
      </w:r>
      <w:r w:rsidR="006B1D05" w:rsidRPr="004E110A">
        <w:t xml:space="preserve">The </w:t>
      </w:r>
      <w:r w:rsidR="00D46273">
        <w:t xml:space="preserve">subsequent </w:t>
      </w:r>
      <w:r w:rsidR="006B1D05" w:rsidRPr="004E110A">
        <w:t xml:space="preserve">processing of </w:t>
      </w:r>
      <w:proofErr w:type="spellStart"/>
      <w:r w:rsidR="00A26E96" w:rsidRPr="00C52C5F">
        <w:rPr>
          <w:i/>
        </w:rPr>
        <w:t>m</w:t>
      </w:r>
      <w:r w:rsidR="006B1D05" w:rsidRPr="00C52C5F">
        <w:rPr>
          <w:i/>
        </w:rPr>
        <w:t>fg</w:t>
      </w:r>
      <w:proofErr w:type="spellEnd"/>
      <w:r w:rsidR="006B1D05" w:rsidRPr="00C52C5F">
        <w:rPr>
          <w:i/>
        </w:rPr>
        <w:t xml:space="preserve"> </w:t>
      </w:r>
      <w:r w:rsidR="00D46273" w:rsidRPr="00C52C5F">
        <w:rPr>
          <w:i/>
        </w:rPr>
        <w:t>e</w:t>
      </w:r>
      <w:r w:rsidR="006B1D05" w:rsidRPr="00C52C5F">
        <w:rPr>
          <w:i/>
        </w:rPr>
        <w:t>vents</w:t>
      </w:r>
      <w:r w:rsidR="006B1D05" w:rsidRPr="004E110A">
        <w:t xml:space="preserve"> by subscribers is not of concern to the </w:t>
      </w:r>
      <w:proofErr w:type="spellStart"/>
      <w:r w:rsidR="00D46273" w:rsidRPr="00C52C5F">
        <w:rPr>
          <w:i/>
        </w:rPr>
        <w:t>m</w:t>
      </w:r>
      <w:r w:rsidR="006B1D05" w:rsidRPr="00C52C5F">
        <w:rPr>
          <w:i/>
        </w:rPr>
        <w:t>fg</w:t>
      </w:r>
      <w:proofErr w:type="spellEnd"/>
      <w:r w:rsidR="006B1D05" w:rsidRPr="00C52C5F">
        <w:rPr>
          <w:i/>
        </w:rPr>
        <w:t xml:space="preserve"> </w:t>
      </w:r>
      <w:r w:rsidR="00D46273" w:rsidRPr="00C52C5F">
        <w:rPr>
          <w:i/>
        </w:rPr>
        <w:t>e</w:t>
      </w:r>
      <w:r w:rsidR="006B1D05" w:rsidRPr="00C52C5F">
        <w:rPr>
          <w:i/>
        </w:rPr>
        <w:t>vent</w:t>
      </w:r>
      <w:r w:rsidR="006B1D05" w:rsidRPr="004E110A">
        <w:t xml:space="preserve"> publisher.</w:t>
      </w:r>
    </w:p>
    <w:p w14:paraId="68235C5E" w14:textId="5B2A16AB" w:rsidR="002C64B8" w:rsidRDefault="002C64B8" w:rsidP="00FE1709">
      <w:r>
        <w:t xml:space="preserve">The structure of </w:t>
      </w:r>
      <w:proofErr w:type="gramStart"/>
      <w:r>
        <w:t>a</w:t>
      </w:r>
      <w:proofErr w:type="gramEnd"/>
      <w:r>
        <w:t xml:space="preserve"> </w:t>
      </w:r>
      <w:proofErr w:type="spellStart"/>
      <w:r w:rsidRPr="00C52C5F">
        <w:rPr>
          <w:i/>
        </w:rPr>
        <w:t>mfg</w:t>
      </w:r>
      <w:proofErr w:type="spellEnd"/>
      <w:r w:rsidRPr="00C52C5F">
        <w:rPr>
          <w:i/>
        </w:rPr>
        <w:t xml:space="preserve"> event</w:t>
      </w:r>
      <w:r>
        <w:t xml:space="preserve"> shall </w:t>
      </w:r>
      <w:r w:rsidR="005F36B6">
        <w:t xml:space="preserve">always </w:t>
      </w:r>
      <w:r>
        <w:t xml:space="preserve">be defined </w:t>
      </w:r>
      <w:r w:rsidR="005F36B6">
        <w:t>by a</w:t>
      </w:r>
      <w:r>
        <w:t xml:space="preserve"> </w:t>
      </w:r>
      <w:proofErr w:type="spellStart"/>
      <w:r w:rsidRPr="00C52C5F">
        <w:rPr>
          <w:i/>
        </w:rPr>
        <w:t>mfg</w:t>
      </w:r>
      <w:proofErr w:type="spellEnd"/>
      <w:r w:rsidRPr="00C52C5F">
        <w:rPr>
          <w:i/>
        </w:rPr>
        <w:t xml:space="preserve"> event definition</w:t>
      </w:r>
      <w:r>
        <w:t>.</w:t>
      </w:r>
      <w:r w:rsidR="005F36B6">
        <w:t xml:space="preserve"> The </w:t>
      </w:r>
      <w:proofErr w:type="spellStart"/>
      <w:r w:rsidR="005F36B6" w:rsidRPr="00C52C5F">
        <w:rPr>
          <w:i/>
        </w:rPr>
        <w:t>mfg</w:t>
      </w:r>
      <w:proofErr w:type="spellEnd"/>
      <w:r w:rsidR="005F36B6" w:rsidRPr="00C52C5F">
        <w:rPr>
          <w:i/>
        </w:rPr>
        <w:t xml:space="preserve"> event definition</w:t>
      </w:r>
      <w:r w:rsidR="005F36B6">
        <w:t xml:space="preserve"> provides a </w:t>
      </w:r>
      <w:r w:rsidR="005D1D3A">
        <w:t>specification</w:t>
      </w:r>
      <w:r w:rsidR="005F36B6">
        <w:t xml:space="preserve"> for </w:t>
      </w:r>
      <w:proofErr w:type="gramStart"/>
      <w:r w:rsidR="005F36B6">
        <w:t>a</w:t>
      </w:r>
      <w:proofErr w:type="gramEnd"/>
      <w:r w:rsidR="005F36B6">
        <w:t xml:space="preserve"> </w:t>
      </w:r>
      <w:proofErr w:type="spellStart"/>
      <w:r w:rsidR="005F36B6" w:rsidRPr="00C52C5F">
        <w:rPr>
          <w:i/>
        </w:rPr>
        <w:t>mfg</w:t>
      </w:r>
      <w:proofErr w:type="spellEnd"/>
      <w:r w:rsidR="005F36B6" w:rsidRPr="00C52C5F">
        <w:rPr>
          <w:i/>
        </w:rPr>
        <w:t xml:space="preserve"> event</w:t>
      </w:r>
      <w:r w:rsidR="005F36B6">
        <w:t xml:space="preserve"> message. This includes definition of the process context of the event (</w:t>
      </w:r>
      <w:r w:rsidR="008D1BC5">
        <w:t>e.g.</w:t>
      </w:r>
      <w:r w:rsidR="005F36B6">
        <w:t xml:space="preserve"> Work Completed) and the set of </w:t>
      </w:r>
      <w:r w:rsidR="00EF4A7F">
        <w:rPr>
          <w:i/>
        </w:rPr>
        <w:t>ISA-95 object</w:t>
      </w:r>
      <w:r w:rsidR="005F36B6" w:rsidRPr="00C52C5F">
        <w:rPr>
          <w:i/>
        </w:rPr>
        <w:t>s</w:t>
      </w:r>
      <w:r w:rsidR="005F36B6">
        <w:t xml:space="preserve">, inclusive of their cardinality rules, to be included in the </w:t>
      </w:r>
      <w:proofErr w:type="spellStart"/>
      <w:r w:rsidR="005F36B6" w:rsidRPr="00C52C5F">
        <w:rPr>
          <w:i/>
        </w:rPr>
        <w:t>mfg</w:t>
      </w:r>
      <w:proofErr w:type="spellEnd"/>
      <w:r w:rsidR="005F36B6" w:rsidRPr="00C52C5F">
        <w:rPr>
          <w:i/>
        </w:rPr>
        <w:t xml:space="preserve"> event</w:t>
      </w:r>
      <w:r w:rsidR="005F36B6">
        <w:t>.</w:t>
      </w:r>
    </w:p>
    <w:p w14:paraId="30AF4333" w14:textId="3CCBCC58" w:rsidR="00E13F32" w:rsidRDefault="00041D3E" w:rsidP="00FE1709">
      <w:r w:rsidRPr="004E110A">
        <w:t xml:space="preserve">The </w:t>
      </w:r>
      <w:proofErr w:type="spellStart"/>
      <w:r w:rsidR="00D46273" w:rsidRPr="008D1BC5">
        <w:rPr>
          <w:i/>
        </w:rPr>
        <w:t>m</w:t>
      </w:r>
      <w:r w:rsidR="00F163AE" w:rsidRPr="008D1BC5">
        <w:rPr>
          <w:i/>
        </w:rPr>
        <w:t>fg</w:t>
      </w:r>
      <w:proofErr w:type="spellEnd"/>
      <w:r w:rsidR="00F163AE" w:rsidRPr="008D1BC5">
        <w:rPr>
          <w:i/>
        </w:rPr>
        <w:t xml:space="preserve"> </w:t>
      </w:r>
      <w:r w:rsidR="00D46273" w:rsidRPr="008D1BC5">
        <w:rPr>
          <w:i/>
        </w:rPr>
        <w:t>e</w:t>
      </w:r>
      <w:r w:rsidR="00F163AE" w:rsidRPr="008D1BC5">
        <w:rPr>
          <w:i/>
        </w:rPr>
        <w:t>vent</w:t>
      </w:r>
      <w:r w:rsidRPr="008D1BC5">
        <w:rPr>
          <w:i/>
        </w:rPr>
        <w:t xml:space="preserve"> </w:t>
      </w:r>
      <w:r w:rsidR="00D46273" w:rsidRPr="008D1BC5">
        <w:rPr>
          <w:i/>
        </w:rPr>
        <w:t>c</w:t>
      </w:r>
      <w:r w:rsidRPr="008D1BC5">
        <w:rPr>
          <w:i/>
        </w:rPr>
        <w:t>lass</w:t>
      </w:r>
      <w:r w:rsidRPr="004E110A">
        <w:t xml:space="preserve"> defines </w:t>
      </w:r>
      <w:r w:rsidR="00F174BB" w:rsidRPr="004E110A">
        <w:t xml:space="preserve">grouping of </w:t>
      </w:r>
      <w:proofErr w:type="spellStart"/>
      <w:r w:rsidR="005F36B6" w:rsidRPr="008D1BC5">
        <w:rPr>
          <w:i/>
        </w:rPr>
        <w:t>mfg</w:t>
      </w:r>
      <w:proofErr w:type="spellEnd"/>
      <w:r w:rsidR="005F36B6" w:rsidRPr="008D1BC5">
        <w:rPr>
          <w:i/>
        </w:rPr>
        <w:t xml:space="preserve"> event definitions</w:t>
      </w:r>
      <w:r w:rsidR="005F36B6">
        <w:t xml:space="preserve">. </w:t>
      </w:r>
      <w:proofErr w:type="spellStart"/>
      <w:r w:rsidR="005F36B6" w:rsidRPr="008D1BC5">
        <w:rPr>
          <w:i/>
        </w:rPr>
        <w:t>Mfg</w:t>
      </w:r>
      <w:proofErr w:type="spellEnd"/>
      <w:r w:rsidR="005F36B6" w:rsidRPr="008D1BC5">
        <w:rPr>
          <w:i/>
        </w:rPr>
        <w:t xml:space="preserve"> event definitions</w:t>
      </w:r>
      <w:r w:rsidR="005F36B6">
        <w:t xml:space="preserve"> </w:t>
      </w:r>
      <w:proofErr w:type="gramStart"/>
      <w:r w:rsidR="005F36B6">
        <w:t>can be grouped</w:t>
      </w:r>
      <w:proofErr w:type="gramEnd"/>
      <w:r w:rsidR="005F36B6">
        <w:t xml:space="preserve"> into zero, one or many </w:t>
      </w:r>
      <w:proofErr w:type="spellStart"/>
      <w:r w:rsidR="005F36B6" w:rsidRPr="00C52C5F">
        <w:t>mfg</w:t>
      </w:r>
      <w:proofErr w:type="spellEnd"/>
      <w:r w:rsidR="005F36B6" w:rsidRPr="00C52C5F">
        <w:t xml:space="preserve"> event classes</w:t>
      </w:r>
      <w:r w:rsidR="005F36B6">
        <w:t>.</w:t>
      </w:r>
    </w:p>
    <w:p w14:paraId="34ED69AF" w14:textId="6790AD04" w:rsidR="007D17E7" w:rsidRDefault="00A477D8" w:rsidP="00FE1709">
      <w:r w:rsidRPr="004E110A">
        <w:t xml:space="preserve">The </w:t>
      </w:r>
      <w:proofErr w:type="spellStart"/>
      <w:r w:rsidR="00EE329E" w:rsidRPr="00C52C5F">
        <w:rPr>
          <w:i/>
        </w:rPr>
        <w:t>m</w:t>
      </w:r>
      <w:r w:rsidR="00F163AE" w:rsidRPr="00C52C5F">
        <w:rPr>
          <w:i/>
        </w:rPr>
        <w:t>fg</w:t>
      </w:r>
      <w:proofErr w:type="spellEnd"/>
      <w:r w:rsidR="00F163AE" w:rsidRPr="00C52C5F">
        <w:rPr>
          <w:i/>
        </w:rPr>
        <w:t xml:space="preserve"> </w:t>
      </w:r>
      <w:r w:rsidR="00EE329E" w:rsidRPr="00C52C5F">
        <w:rPr>
          <w:i/>
        </w:rPr>
        <w:t>e</w:t>
      </w:r>
      <w:r w:rsidR="00F163AE" w:rsidRPr="00C52C5F">
        <w:rPr>
          <w:i/>
        </w:rPr>
        <w:t>vent</w:t>
      </w:r>
      <w:r w:rsidR="00D974A5" w:rsidRPr="00C52C5F">
        <w:rPr>
          <w:i/>
        </w:rPr>
        <w:t xml:space="preserve"> </w:t>
      </w:r>
      <w:r w:rsidR="00EE329E" w:rsidRPr="00C52C5F">
        <w:rPr>
          <w:i/>
        </w:rPr>
        <w:t>p</w:t>
      </w:r>
      <w:r w:rsidRPr="00C52C5F">
        <w:rPr>
          <w:i/>
        </w:rPr>
        <w:t>rofile</w:t>
      </w:r>
      <w:r w:rsidR="00041D3E" w:rsidRPr="004E110A">
        <w:t xml:space="preserve"> </w:t>
      </w:r>
      <w:r w:rsidR="00F038E5">
        <w:t>provides a documented scope</w:t>
      </w:r>
      <w:r w:rsidR="0048763D">
        <w:t xml:space="preserve"> and namespace separation</w:t>
      </w:r>
      <w:r w:rsidR="00F038E5">
        <w:t xml:space="preserve"> for</w:t>
      </w:r>
      <w:r w:rsidR="00F038E5" w:rsidRPr="004E110A">
        <w:t xml:space="preserve"> </w:t>
      </w:r>
      <w:r w:rsidR="00F174BB" w:rsidRPr="004E110A">
        <w:t xml:space="preserve">the </w:t>
      </w:r>
      <w:proofErr w:type="spellStart"/>
      <w:r w:rsidR="00EE329E" w:rsidRPr="00C52C5F">
        <w:rPr>
          <w:i/>
        </w:rPr>
        <w:t>m</w:t>
      </w:r>
      <w:r w:rsidR="00F163AE" w:rsidRPr="00C52C5F">
        <w:rPr>
          <w:i/>
        </w:rPr>
        <w:t>fg</w:t>
      </w:r>
      <w:proofErr w:type="spellEnd"/>
      <w:r w:rsidR="00F163AE" w:rsidRPr="00C52C5F">
        <w:rPr>
          <w:i/>
        </w:rPr>
        <w:t xml:space="preserve"> </w:t>
      </w:r>
      <w:r w:rsidR="00EE329E" w:rsidRPr="00C52C5F">
        <w:rPr>
          <w:i/>
        </w:rPr>
        <w:t>e</w:t>
      </w:r>
      <w:r w:rsidR="00F163AE" w:rsidRPr="00C52C5F">
        <w:rPr>
          <w:i/>
        </w:rPr>
        <w:t>vent</w:t>
      </w:r>
      <w:r w:rsidR="006835F3" w:rsidRPr="00C52C5F">
        <w:rPr>
          <w:i/>
        </w:rPr>
        <w:t xml:space="preserve"> </w:t>
      </w:r>
      <w:r w:rsidR="00EE329E" w:rsidRPr="00C52C5F">
        <w:rPr>
          <w:i/>
        </w:rPr>
        <w:t>d</w:t>
      </w:r>
      <w:r w:rsidR="006835F3" w:rsidRPr="00C52C5F">
        <w:rPr>
          <w:i/>
        </w:rPr>
        <w:t>efinition</w:t>
      </w:r>
      <w:r w:rsidR="00AF6062" w:rsidRPr="004E110A">
        <w:t xml:space="preserve"> and </w:t>
      </w:r>
      <w:proofErr w:type="spellStart"/>
      <w:proofErr w:type="gramStart"/>
      <w:r w:rsidR="00EE329E" w:rsidRPr="00C52C5F">
        <w:rPr>
          <w:i/>
        </w:rPr>
        <w:t>m</w:t>
      </w:r>
      <w:r w:rsidR="006835F3" w:rsidRPr="00C52C5F">
        <w:rPr>
          <w:i/>
        </w:rPr>
        <w:t>fg</w:t>
      </w:r>
      <w:proofErr w:type="spellEnd"/>
      <w:r w:rsidR="006835F3" w:rsidRPr="00C52C5F">
        <w:rPr>
          <w:i/>
        </w:rPr>
        <w:t xml:space="preserve"> </w:t>
      </w:r>
      <w:r w:rsidR="00EE329E" w:rsidRPr="00C52C5F">
        <w:rPr>
          <w:i/>
        </w:rPr>
        <w:t>event c</w:t>
      </w:r>
      <w:r w:rsidR="00F174BB" w:rsidRPr="00C52C5F">
        <w:rPr>
          <w:i/>
        </w:rPr>
        <w:t>lass</w:t>
      </w:r>
      <w:r w:rsidR="00F174BB" w:rsidRPr="004E110A">
        <w:t xml:space="preserve"> </w:t>
      </w:r>
      <w:r w:rsidR="006835F3">
        <w:t>entries</w:t>
      </w:r>
      <w:proofErr w:type="gramEnd"/>
      <w:r w:rsidR="00D974A5" w:rsidRPr="004E110A">
        <w:t>.</w:t>
      </w:r>
      <w:r w:rsidR="007D17E7">
        <w:t xml:space="preserve"> </w:t>
      </w:r>
      <w:r w:rsidR="007D17E7" w:rsidRPr="004E110A">
        <w:t xml:space="preserve">The </w:t>
      </w:r>
      <w:proofErr w:type="spellStart"/>
      <w:r w:rsidR="0048763D" w:rsidRPr="00C52C5F">
        <w:rPr>
          <w:i/>
        </w:rPr>
        <w:t>m</w:t>
      </w:r>
      <w:r w:rsidR="007D17E7" w:rsidRPr="00C52C5F">
        <w:rPr>
          <w:i/>
        </w:rPr>
        <w:t>fg</w:t>
      </w:r>
      <w:proofErr w:type="spellEnd"/>
      <w:r w:rsidR="007D17E7" w:rsidRPr="00C52C5F">
        <w:rPr>
          <w:i/>
        </w:rPr>
        <w:t xml:space="preserve"> </w:t>
      </w:r>
      <w:r w:rsidR="0048763D" w:rsidRPr="00C52C5F">
        <w:rPr>
          <w:i/>
        </w:rPr>
        <w:t>e</w:t>
      </w:r>
      <w:r w:rsidR="007D17E7" w:rsidRPr="00C52C5F">
        <w:rPr>
          <w:i/>
        </w:rPr>
        <w:t xml:space="preserve">vent </w:t>
      </w:r>
      <w:r w:rsidR="0048763D" w:rsidRPr="00C52C5F">
        <w:rPr>
          <w:i/>
        </w:rPr>
        <w:t>p</w:t>
      </w:r>
      <w:r w:rsidR="007D17E7" w:rsidRPr="00C52C5F">
        <w:rPr>
          <w:i/>
        </w:rPr>
        <w:t>rofile</w:t>
      </w:r>
      <w:r w:rsidR="007D17E7" w:rsidRPr="004E110A">
        <w:t xml:space="preserve"> allows </w:t>
      </w:r>
      <w:r w:rsidR="0048763D">
        <w:t xml:space="preserve">co-existence of </w:t>
      </w:r>
      <w:r w:rsidR="007D17E7" w:rsidRPr="004E110A">
        <w:t xml:space="preserve">notification messages </w:t>
      </w:r>
      <w:r w:rsidR="006A196D">
        <w:t>defined by</w:t>
      </w:r>
      <w:r w:rsidR="006A196D" w:rsidRPr="004E110A">
        <w:t xml:space="preserve"> </w:t>
      </w:r>
      <w:r w:rsidR="007D17E7" w:rsidRPr="004E110A">
        <w:t xml:space="preserve">different </w:t>
      </w:r>
      <w:r w:rsidR="006A196D">
        <w:t>standards (</w:t>
      </w:r>
      <w:r w:rsidR="009B09D0">
        <w:t>e.g.</w:t>
      </w:r>
      <w:r w:rsidR="006A196D">
        <w:t xml:space="preserve"> ISA-95, industry vertical standard, local enterprise standard, local business unit standard, etc</w:t>
      </w:r>
      <w:r w:rsidR="00AE52D6">
        <w:t>.</w:t>
      </w:r>
      <w:r w:rsidR="006A196D">
        <w:t>)</w:t>
      </w:r>
      <w:r w:rsidR="006A196D" w:rsidRPr="004E110A">
        <w:t xml:space="preserve"> </w:t>
      </w:r>
      <w:r w:rsidR="007D17E7" w:rsidRPr="004E110A">
        <w:t xml:space="preserve">to be communicated in a single messaging implementation with different </w:t>
      </w:r>
      <w:r w:rsidR="006A196D">
        <w:t>standards</w:t>
      </w:r>
      <w:r w:rsidR="006A196D" w:rsidRPr="004E110A">
        <w:t xml:space="preserve"> </w:t>
      </w:r>
      <w:r w:rsidR="007D17E7" w:rsidRPr="004E110A">
        <w:t xml:space="preserve">message specifications </w:t>
      </w:r>
      <w:r w:rsidR="007D17E7">
        <w:t xml:space="preserve">partitioned by </w:t>
      </w:r>
      <w:r w:rsidR="0048763D">
        <w:t>p</w:t>
      </w:r>
      <w:r w:rsidR="007D17E7">
        <w:t>rofile.</w:t>
      </w:r>
    </w:p>
    <w:p w14:paraId="0DBCC631" w14:textId="3960D26A" w:rsidR="00D46273" w:rsidRDefault="00041D3E" w:rsidP="00FE1709">
      <w:proofErr w:type="gramStart"/>
      <w:r w:rsidRPr="004E110A">
        <w:t>A</w:t>
      </w:r>
      <w:proofErr w:type="gramEnd"/>
      <w:r w:rsidR="00D974A5" w:rsidRPr="004E110A">
        <w:t xml:space="preserve"> </w:t>
      </w:r>
      <w:proofErr w:type="spellStart"/>
      <w:r w:rsidR="00AE52D6" w:rsidRPr="00C52C5F">
        <w:rPr>
          <w:i/>
        </w:rPr>
        <w:t>m</w:t>
      </w:r>
      <w:r w:rsidR="00F163AE" w:rsidRPr="00C52C5F">
        <w:rPr>
          <w:i/>
        </w:rPr>
        <w:t>fg</w:t>
      </w:r>
      <w:proofErr w:type="spellEnd"/>
      <w:r w:rsidR="00F163AE" w:rsidRPr="00C52C5F">
        <w:rPr>
          <w:i/>
        </w:rPr>
        <w:t xml:space="preserve"> </w:t>
      </w:r>
      <w:r w:rsidR="00AE52D6" w:rsidRPr="00C52C5F">
        <w:rPr>
          <w:i/>
        </w:rPr>
        <w:t>e</w:t>
      </w:r>
      <w:r w:rsidR="00F163AE" w:rsidRPr="00C52C5F">
        <w:rPr>
          <w:i/>
        </w:rPr>
        <w:t>vent</w:t>
      </w:r>
      <w:r w:rsidRPr="00C52C5F">
        <w:rPr>
          <w:i/>
        </w:rPr>
        <w:t xml:space="preserve"> </w:t>
      </w:r>
      <w:r w:rsidR="00AE52D6" w:rsidRPr="00C52C5F">
        <w:rPr>
          <w:i/>
        </w:rPr>
        <w:t>p</w:t>
      </w:r>
      <w:r w:rsidRPr="00C52C5F">
        <w:rPr>
          <w:i/>
        </w:rPr>
        <w:t>rofile</w:t>
      </w:r>
      <w:r w:rsidRPr="004E110A">
        <w:t xml:space="preserve"> typically exists in a physical </w:t>
      </w:r>
      <w:proofErr w:type="spellStart"/>
      <w:r w:rsidR="00AE52D6" w:rsidRPr="00C52C5F">
        <w:rPr>
          <w:i/>
        </w:rPr>
        <w:t>m</w:t>
      </w:r>
      <w:r w:rsidR="00B20908" w:rsidRPr="00C52C5F">
        <w:rPr>
          <w:i/>
        </w:rPr>
        <w:t>fg</w:t>
      </w:r>
      <w:proofErr w:type="spellEnd"/>
      <w:r w:rsidR="00B20908" w:rsidRPr="00C52C5F">
        <w:rPr>
          <w:i/>
        </w:rPr>
        <w:t xml:space="preserve"> </w:t>
      </w:r>
      <w:r w:rsidR="00AE52D6" w:rsidRPr="00C52C5F">
        <w:rPr>
          <w:i/>
        </w:rPr>
        <w:t>p</w:t>
      </w:r>
      <w:r w:rsidR="00B20908" w:rsidRPr="00C52C5F">
        <w:rPr>
          <w:i/>
        </w:rPr>
        <w:t>rofile</w:t>
      </w:r>
      <w:r w:rsidR="00B20908">
        <w:t xml:space="preserve"> </w:t>
      </w:r>
      <w:r w:rsidR="002E2806" w:rsidRPr="004E110A">
        <w:t>document</w:t>
      </w:r>
      <w:r w:rsidR="009B09D0">
        <w:t xml:space="preserve"> or messaging requirements specification</w:t>
      </w:r>
      <w:r w:rsidR="002E2806" w:rsidRPr="004E110A">
        <w:t>, which</w:t>
      </w:r>
      <w:r w:rsidRPr="004E110A">
        <w:t xml:space="preserve"> represents the </w:t>
      </w:r>
      <w:proofErr w:type="spellStart"/>
      <w:r w:rsidR="00AE52D6" w:rsidRPr="00C52C5F">
        <w:rPr>
          <w:i/>
        </w:rPr>
        <w:t>m</w:t>
      </w:r>
      <w:r w:rsidR="00B20908" w:rsidRPr="00C52C5F">
        <w:rPr>
          <w:i/>
        </w:rPr>
        <w:t>fg</w:t>
      </w:r>
      <w:proofErr w:type="spellEnd"/>
      <w:r w:rsidR="00B20908" w:rsidRPr="00C52C5F">
        <w:rPr>
          <w:i/>
        </w:rPr>
        <w:t xml:space="preserve"> </w:t>
      </w:r>
      <w:r w:rsidR="00AE52D6" w:rsidRPr="00C52C5F">
        <w:rPr>
          <w:i/>
        </w:rPr>
        <w:t>e</w:t>
      </w:r>
      <w:r w:rsidR="00B20908" w:rsidRPr="00C52C5F">
        <w:rPr>
          <w:i/>
        </w:rPr>
        <w:t>vent</w:t>
      </w:r>
      <w:r w:rsidR="00B20908">
        <w:t xml:space="preserve"> </w:t>
      </w:r>
      <w:r w:rsidR="00AE52D6">
        <w:t>p</w:t>
      </w:r>
      <w:r w:rsidR="00B20908">
        <w:t xml:space="preserve">rofile </w:t>
      </w:r>
      <w:r w:rsidRPr="004E110A">
        <w:t xml:space="preserve">alongside other documented </w:t>
      </w:r>
      <w:r w:rsidR="006B6F61" w:rsidRPr="004E110A">
        <w:t>characteristics</w:t>
      </w:r>
      <w:r w:rsidR="00B20908">
        <w:t xml:space="preserve"> (</w:t>
      </w:r>
      <w:r w:rsidR="00AE52D6">
        <w:t>t</w:t>
      </w:r>
      <w:r w:rsidR="00B20908">
        <w:t xml:space="preserve">ransaction </w:t>
      </w:r>
      <w:r w:rsidR="00AE52D6">
        <w:t>p</w:t>
      </w:r>
      <w:r w:rsidR="00B20908">
        <w:t>rofiles, message specifications, transaction channels etc.)</w:t>
      </w:r>
      <w:r w:rsidRPr="004E110A">
        <w:t xml:space="preserve"> and requirements within the operating environment.</w:t>
      </w:r>
      <w:r w:rsidR="00A477D8" w:rsidRPr="004E110A">
        <w:t xml:space="preserve"> </w:t>
      </w:r>
    </w:p>
    <w:p w14:paraId="6D48FBBB" w14:textId="7E17BADB" w:rsidR="00E329A1" w:rsidRDefault="002615DE">
      <w:pPr>
        <w:pStyle w:val="PARAGRAPH"/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4C812800" wp14:editId="69329250">
            <wp:extent cx="5960533" cy="4314443"/>
            <wp:effectExtent l="0" t="0" r="2540" b="0"/>
            <wp:docPr id="7" name="Picture 7" descr="/Users/gavan1/Documents/Standards/events/2016/Mfg Event Model -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gavan1/Documents/Standards/events/2016/Mfg Event Model - 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6" t="4894" r="1480" b="2859"/>
                    <a:stretch/>
                  </pic:blipFill>
                  <pic:spPr bwMode="auto">
                    <a:xfrm>
                      <a:off x="0" y="0"/>
                      <a:ext cx="5974160" cy="4324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728005" w14:textId="149AF58B" w:rsidR="00C63BA8" w:rsidRDefault="00C63BA8" w:rsidP="00FE1709">
      <w:pPr>
        <w:pStyle w:val="Caption"/>
      </w:pPr>
      <w:bookmarkStart w:id="269" w:name="_Ref446586668"/>
      <w:bookmarkStart w:id="270" w:name="_Toc446586935"/>
      <w:bookmarkStart w:id="271" w:name="_Toc446785461"/>
      <w:bookmarkStart w:id="272" w:name="_Ref444078740"/>
      <w:r w:rsidRPr="00FE1709">
        <w:t>Figure</w:t>
      </w:r>
      <w:r>
        <w:t xml:space="preserve"> </w:t>
      </w:r>
      <w:r w:rsidR="00F53ABD">
        <w:fldChar w:fldCharType="begin"/>
      </w:r>
      <w:r w:rsidR="00F53ABD">
        <w:instrText xml:space="preserve"> SEQ Figure \* ARABIC </w:instrText>
      </w:r>
      <w:r w:rsidR="00F53ABD">
        <w:fldChar w:fldCharType="separate"/>
      </w:r>
      <w:r w:rsidR="00AF5BD2">
        <w:rPr>
          <w:noProof/>
        </w:rPr>
        <w:t>2</w:t>
      </w:r>
      <w:r w:rsidR="00F53ABD">
        <w:rPr>
          <w:noProof/>
        </w:rPr>
        <w:fldChar w:fldCharType="end"/>
      </w:r>
      <w:bookmarkEnd w:id="269"/>
      <w:r>
        <w:t xml:space="preserve"> - </w:t>
      </w:r>
      <w:proofErr w:type="spellStart"/>
      <w:r w:rsidRPr="0070473D">
        <w:t>Mfg</w:t>
      </w:r>
      <w:proofErr w:type="spellEnd"/>
      <w:r w:rsidRPr="0070473D">
        <w:t xml:space="preserve"> event </w:t>
      </w:r>
      <w:r w:rsidRPr="00FE1709">
        <w:t>UML</w:t>
      </w:r>
      <w:r w:rsidRPr="0070473D">
        <w:t xml:space="preserve"> model</w:t>
      </w:r>
      <w:bookmarkEnd w:id="270"/>
      <w:bookmarkEnd w:id="271"/>
    </w:p>
    <w:p w14:paraId="32049AA3" w14:textId="77777777" w:rsidR="007D75FC" w:rsidRPr="00A372AD" w:rsidRDefault="007D75FC" w:rsidP="00FE1709">
      <w:pPr>
        <w:rPr>
          <w:highlight w:val="lightGray"/>
        </w:rPr>
      </w:pPr>
      <w:r w:rsidRPr="00A372AD">
        <w:rPr>
          <w:highlight w:val="lightGray"/>
        </w:rPr>
        <w:t>For PCMWG Consideration:</w:t>
      </w:r>
    </w:p>
    <w:p w14:paraId="5CF9F228" w14:textId="2F2DA31C" w:rsidR="007E672D" w:rsidRPr="00602164" w:rsidRDefault="007E672D" w:rsidP="007E672D">
      <w:r>
        <w:t xml:space="preserve">The proposed sub object names for the </w:t>
      </w:r>
      <w:proofErr w:type="spellStart"/>
      <w:proofErr w:type="gramStart"/>
      <w:r w:rsidRPr="00602164">
        <w:rPr>
          <w:i/>
        </w:rPr>
        <w:t>mfg</w:t>
      </w:r>
      <w:proofErr w:type="spellEnd"/>
      <w:r w:rsidRPr="00602164">
        <w:rPr>
          <w:i/>
        </w:rPr>
        <w:t xml:space="preserve"> event class record specification</w:t>
      </w:r>
      <w:proofErr w:type="gramEnd"/>
      <w:r>
        <w:t xml:space="preserve"> and </w:t>
      </w:r>
      <w:proofErr w:type="spellStart"/>
      <w:r w:rsidRPr="00602164">
        <w:rPr>
          <w:i/>
        </w:rPr>
        <w:t>mfg</w:t>
      </w:r>
      <w:proofErr w:type="spellEnd"/>
      <w:r w:rsidRPr="00602164">
        <w:rPr>
          <w:i/>
        </w:rPr>
        <w:t xml:space="preserve"> event definition record specification</w:t>
      </w:r>
      <w:r>
        <w:t xml:space="preserve"> are very long. Much consideration </w:t>
      </w:r>
      <w:proofErr w:type="gramStart"/>
      <w:r>
        <w:t>was given</w:t>
      </w:r>
      <w:proofErr w:type="gramEnd"/>
      <w:r>
        <w:t xml:space="preserve"> to identify shorter </w:t>
      </w:r>
      <w:r w:rsidR="004D5CC3">
        <w:t xml:space="preserve">sub </w:t>
      </w:r>
      <w:r>
        <w:t>object names. The PCMWG is to</w:t>
      </w:r>
      <w:r w:rsidR="004D5CC3">
        <w:t xml:space="preserve"> propose alternative names</w:t>
      </w:r>
      <w:r>
        <w:t xml:space="preserve"> for these sub objects</w:t>
      </w:r>
      <w:r w:rsidR="004D5CC3">
        <w:t xml:space="preserve">. </w:t>
      </w:r>
      <w:r w:rsidR="00602164">
        <w:t>Current names</w:t>
      </w:r>
      <w:r w:rsidR="004D5CC3">
        <w:t xml:space="preserve"> maintain </w:t>
      </w:r>
      <w:r>
        <w:t>the ISA-95 re</w:t>
      </w:r>
      <w:r w:rsidR="004D5CC3">
        <w:t>source object naming convention</w:t>
      </w:r>
      <w:r>
        <w:t xml:space="preserve"> </w:t>
      </w:r>
      <w:r w:rsidR="004D5CC3">
        <w:t xml:space="preserve">of </w:t>
      </w:r>
      <w:r w:rsidR="000147DE">
        <w:t>valid semantics of the main object name</w:t>
      </w:r>
      <w:r w:rsidR="004D5CC3">
        <w:t xml:space="preserve"> in the sub objects (property)</w:t>
      </w:r>
      <w:r>
        <w:t>.</w:t>
      </w:r>
      <w:r w:rsidR="000147DE">
        <w:t xml:space="preserve">  </w:t>
      </w:r>
      <w:r w:rsidR="004D5CC3">
        <w:rPr>
          <w:shd w:val="clear" w:color="auto" w:fill="auto"/>
          <w:lang w:val="en-US"/>
        </w:rPr>
        <w:t>T</w:t>
      </w:r>
      <w:r w:rsidRPr="007E672D">
        <w:rPr>
          <w:shd w:val="clear" w:color="auto" w:fill="auto"/>
          <w:lang w:val="en-US"/>
        </w:rPr>
        <w:t>hese sub</w:t>
      </w:r>
      <w:r>
        <w:rPr>
          <w:shd w:val="clear" w:color="auto" w:fill="auto"/>
          <w:lang w:val="en-US"/>
        </w:rPr>
        <w:t xml:space="preserve"> </w:t>
      </w:r>
      <w:r w:rsidRPr="007E672D">
        <w:rPr>
          <w:shd w:val="clear" w:color="auto" w:fill="auto"/>
          <w:lang w:val="en-US"/>
        </w:rPr>
        <w:t xml:space="preserve">object names require </w:t>
      </w:r>
      <w:r w:rsidR="004D5CC3">
        <w:rPr>
          <w:shd w:val="clear" w:color="auto" w:fill="auto"/>
          <w:lang w:val="en-US"/>
        </w:rPr>
        <w:t xml:space="preserve">PCMWG </w:t>
      </w:r>
      <w:r w:rsidRPr="007E672D">
        <w:rPr>
          <w:shd w:val="clear" w:color="auto" w:fill="auto"/>
          <w:lang w:val="en-US"/>
        </w:rPr>
        <w:t>agreement on what name</w:t>
      </w:r>
      <w:r w:rsidR="004D5CC3">
        <w:rPr>
          <w:shd w:val="clear" w:color="auto" w:fill="auto"/>
          <w:lang w:val="en-US"/>
        </w:rPr>
        <w:t>s</w:t>
      </w:r>
      <w:r w:rsidR="000147DE">
        <w:rPr>
          <w:shd w:val="clear" w:color="auto" w:fill="auto"/>
          <w:lang w:val="en-US"/>
        </w:rPr>
        <w:t xml:space="preserve"> and convention is to</w:t>
      </w:r>
      <w:r w:rsidR="004D5CC3">
        <w:rPr>
          <w:shd w:val="clear" w:color="auto" w:fill="auto"/>
          <w:lang w:val="en-US"/>
        </w:rPr>
        <w:t xml:space="preserve"> be applied</w:t>
      </w:r>
      <w:r w:rsidR="000147DE">
        <w:rPr>
          <w:shd w:val="clear" w:color="auto" w:fill="auto"/>
          <w:lang w:val="en-US"/>
        </w:rPr>
        <w:t xml:space="preserve"> going forward</w:t>
      </w:r>
      <w:r w:rsidR="004D5CC3">
        <w:rPr>
          <w:shd w:val="clear" w:color="auto" w:fill="auto"/>
          <w:lang w:val="en-US"/>
        </w:rPr>
        <w:t xml:space="preserve">.  </w:t>
      </w:r>
    </w:p>
    <w:p w14:paraId="66A7C1B6" w14:textId="229E42A9" w:rsidR="00414E14" w:rsidRPr="006D45F4" w:rsidRDefault="007E672D" w:rsidP="00FE1709">
      <w:pPr>
        <w:pStyle w:val="Heading2"/>
      </w:pPr>
      <w:r>
        <w:t xml:space="preserve">The </w:t>
      </w:r>
      <w:r w:rsidR="000147DE">
        <w:t xml:space="preserve">object naming in the </w:t>
      </w:r>
      <w:proofErr w:type="spellStart"/>
      <w:r>
        <w:t>mfg</w:t>
      </w:r>
      <w:proofErr w:type="spellEnd"/>
      <w:r>
        <w:t xml:space="preserve"> event model follows the material model pattern by defining an instance (</w:t>
      </w:r>
      <w:r w:rsidRPr="00FD52EB">
        <w:rPr>
          <w:i/>
        </w:rPr>
        <w:t xml:space="preserve">material lot, material </w:t>
      </w:r>
      <w:proofErr w:type="spellStart"/>
      <w:r w:rsidRPr="00FD52EB">
        <w:rPr>
          <w:i/>
        </w:rPr>
        <w:t>sublot</w:t>
      </w:r>
      <w:proofErr w:type="spellEnd"/>
      <w:r>
        <w:t xml:space="preserve">) using a </w:t>
      </w:r>
      <w:r w:rsidRPr="00602164">
        <w:rPr>
          <w:i/>
        </w:rPr>
        <w:t>material definition</w:t>
      </w:r>
      <w:r>
        <w:t xml:space="preserve"> that can be members of </w:t>
      </w:r>
      <w:r w:rsidRPr="00602164">
        <w:rPr>
          <w:i/>
        </w:rPr>
        <w:t>material classes</w:t>
      </w:r>
      <w:r>
        <w:t xml:space="preserve">. Therefore, when </w:t>
      </w:r>
      <w:proofErr w:type="gramStart"/>
      <w:r>
        <w:t>a</w:t>
      </w:r>
      <w:proofErr w:type="gramEnd"/>
      <w:r>
        <w:t xml:space="preserve"> </w:t>
      </w:r>
      <w:proofErr w:type="spellStart"/>
      <w:r w:rsidRPr="00602164">
        <w:rPr>
          <w:i/>
        </w:rPr>
        <w:t>mfg</w:t>
      </w:r>
      <w:proofErr w:type="spellEnd"/>
      <w:r w:rsidRPr="00602164">
        <w:rPr>
          <w:i/>
        </w:rPr>
        <w:t xml:space="preserve"> event definition</w:t>
      </w:r>
      <w:r>
        <w:t xml:space="preserve"> becomes a member of a </w:t>
      </w:r>
      <w:proofErr w:type="spellStart"/>
      <w:r w:rsidRPr="00602164">
        <w:rPr>
          <w:i/>
        </w:rPr>
        <w:t>mfg</w:t>
      </w:r>
      <w:proofErr w:type="spellEnd"/>
      <w:r w:rsidRPr="00602164">
        <w:rPr>
          <w:i/>
        </w:rPr>
        <w:t xml:space="preserve"> event class</w:t>
      </w:r>
      <w:r w:rsidR="003E07EB">
        <w:t>, it declares support for</w:t>
      </w:r>
      <w:r>
        <w:t xml:space="preserve"> the </w:t>
      </w:r>
      <w:proofErr w:type="spellStart"/>
      <w:r w:rsidR="003E07EB">
        <w:rPr>
          <w:i/>
        </w:rPr>
        <w:t>mfg</w:t>
      </w:r>
      <w:proofErr w:type="spellEnd"/>
      <w:r w:rsidR="003E07EB">
        <w:rPr>
          <w:i/>
        </w:rPr>
        <w:t xml:space="preserve"> event class property </w:t>
      </w:r>
      <w:r w:rsidR="003E07EB" w:rsidRPr="00FD52EB">
        <w:t>sub object</w:t>
      </w:r>
      <w:r w:rsidR="003E07EB">
        <w:t>s.</w:t>
      </w:r>
      <w:r>
        <w:t xml:space="preserve"> </w:t>
      </w:r>
      <w:proofErr w:type="gramStart"/>
      <w:r w:rsidR="00602164">
        <w:t>T</w:t>
      </w:r>
      <w:r w:rsidR="000147DE">
        <w:t>o fully define</w:t>
      </w:r>
      <w:proofErr w:type="gramEnd"/>
      <w:r w:rsidR="000147DE">
        <w:t xml:space="preserve"> </w:t>
      </w:r>
      <w:r>
        <w:t xml:space="preserve">the </w:t>
      </w:r>
      <w:proofErr w:type="spellStart"/>
      <w:r w:rsidRPr="00602164">
        <w:rPr>
          <w:i/>
        </w:rPr>
        <w:t>mfg</w:t>
      </w:r>
      <w:proofErr w:type="spellEnd"/>
      <w:r w:rsidRPr="00602164">
        <w:rPr>
          <w:i/>
        </w:rPr>
        <w:t xml:space="preserve"> event definition</w:t>
      </w:r>
      <w:r>
        <w:t xml:space="preserve"> and </w:t>
      </w:r>
      <w:r w:rsidRPr="00602164">
        <w:rPr>
          <w:i/>
        </w:rPr>
        <w:t>class</w:t>
      </w:r>
      <w:r w:rsidR="00602164">
        <w:rPr>
          <w:i/>
        </w:rPr>
        <w:t xml:space="preserve"> objects</w:t>
      </w:r>
      <w:r w:rsidR="000147DE">
        <w:rPr>
          <w:i/>
        </w:rPr>
        <w:t>,</w:t>
      </w:r>
      <w:r>
        <w:t xml:space="preserve"> both their properties and their record specification sub objects</w:t>
      </w:r>
      <w:r w:rsidR="000147DE">
        <w:t xml:space="preserve"> are required</w:t>
      </w:r>
      <w:r>
        <w:t xml:space="preserve">.  </w:t>
      </w:r>
      <w:proofErr w:type="gramStart"/>
      <w:r>
        <w:t xml:space="preserve">All </w:t>
      </w:r>
      <w:r w:rsidRPr="00602164">
        <w:rPr>
          <w:i/>
        </w:rPr>
        <w:t>material event class</w:t>
      </w:r>
      <w:r>
        <w:t xml:space="preserve"> sub objects are supported by the </w:t>
      </w:r>
      <w:proofErr w:type="spellStart"/>
      <w:r w:rsidRPr="00602164">
        <w:rPr>
          <w:i/>
        </w:rPr>
        <w:t>mfg</w:t>
      </w:r>
      <w:proofErr w:type="spellEnd"/>
      <w:r w:rsidRPr="00602164">
        <w:rPr>
          <w:i/>
        </w:rPr>
        <w:t xml:space="preserve"> event definition</w:t>
      </w:r>
      <w:proofErr w:type="gramEnd"/>
      <w:r w:rsidR="000147DE">
        <w:rPr>
          <w:i/>
        </w:rPr>
        <w:t xml:space="preserve"> sub objects</w:t>
      </w:r>
      <w:r>
        <w:t xml:space="preserve">.    </w:t>
      </w:r>
      <w:bookmarkStart w:id="273" w:name="_Toc446586886"/>
      <w:bookmarkStart w:id="274" w:name="_Toc446586909"/>
      <w:bookmarkStart w:id="275" w:name="_Toc305068947"/>
      <w:bookmarkStart w:id="276" w:name="_Toc305862111"/>
      <w:bookmarkStart w:id="277" w:name="_Toc446785484"/>
      <w:bookmarkEnd w:id="272"/>
      <w:bookmarkEnd w:id="273"/>
      <w:bookmarkEnd w:id="274"/>
      <w:proofErr w:type="spellStart"/>
      <w:r w:rsidR="00AD1E64" w:rsidRPr="006D45F4">
        <w:t>Mfg</w:t>
      </w:r>
      <w:proofErr w:type="spellEnd"/>
      <w:r w:rsidR="00E44C83" w:rsidRPr="006D45F4">
        <w:t xml:space="preserve"> e</w:t>
      </w:r>
      <w:r w:rsidR="00F163AE" w:rsidRPr="006D45F4">
        <w:t>vent</w:t>
      </w:r>
      <w:bookmarkEnd w:id="275"/>
      <w:bookmarkEnd w:id="276"/>
      <w:bookmarkEnd w:id="277"/>
    </w:p>
    <w:p w14:paraId="334A9739" w14:textId="77C61892" w:rsidR="0058094A" w:rsidRDefault="00414E14" w:rsidP="00FE1709">
      <w:r w:rsidRPr="004E110A">
        <w:t>There are large numbers of</w:t>
      </w:r>
      <w:r w:rsidR="00DB1DB2">
        <w:t xml:space="preserve"> real world e</w:t>
      </w:r>
      <w:r w:rsidR="00F163AE" w:rsidRPr="004E110A">
        <w:t>vent</w:t>
      </w:r>
      <w:r w:rsidRPr="004E110A">
        <w:t>s</w:t>
      </w:r>
      <w:r w:rsidR="008F5B2E" w:rsidRPr="004E110A">
        <w:t xml:space="preserve"> </w:t>
      </w:r>
      <w:r w:rsidR="00DB1DB2">
        <w:t xml:space="preserve">occurring </w:t>
      </w:r>
      <w:r w:rsidRPr="004E110A">
        <w:t xml:space="preserve">in a manufacturing system; </w:t>
      </w:r>
      <w:r w:rsidR="008F5B2E" w:rsidRPr="004E110A">
        <w:t xml:space="preserve">only some </w:t>
      </w:r>
      <w:r w:rsidR="00AE52D6">
        <w:t xml:space="preserve">real world </w:t>
      </w:r>
      <w:r w:rsidR="00DB1DB2">
        <w:t>e</w:t>
      </w:r>
      <w:r w:rsidR="00F163AE" w:rsidRPr="004E110A">
        <w:t>vent</w:t>
      </w:r>
      <w:r w:rsidR="007E1786" w:rsidRPr="004E110A">
        <w:t>s</w:t>
      </w:r>
      <w:r w:rsidR="008F5B2E" w:rsidRPr="004E110A">
        <w:t xml:space="preserve"> </w:t>
      </w:r>
      <w:r w:rsidR="00AE52D6">
        <w:t xml:space="preserve">are </w:t>
      </w:r>
      <w:r w:rsidR="007E1786" w:rsidRPr="004E110A">
        <w:t>associated with</w:t>
      </w:r>
      <w:r w:rsidR="008F5B2E" w:rsidRPr="004E110A">
        <w:t xml:space="preserve"> manufacturing </w:t>
      </w:r>
      <w:r w:rsidR="00DB1DB2">
        <w:t xml:space="preserve">operations </w:t>
      </w:r>
      <w:r w:rsidR="00AE52D6">
        <w:t xml:space="preserve">management </w:t>
      </w:r>
      <w:r w:rsidR="008F5B2E" w:rsidRPr="004E110A">
        <w:t xml:space="preserve">activities and functions. </w:t>
      </w:r>
      <w:proofErr w:type="spellStart"/>
      <w:r w:rsidR="00AD1E64" w:rsidRPr="00C52C5F">
        <w:rPr>
          <w:i/>
        </w:rPr>
        <w:t>Mfg</w:t>
      </w:r>
      <w:proofErr w:type="spellEnd"/>
      <w:r w:rsidR="00F163AE" w:rsidRPr="00C52C5F">
        <w:rPr>
          <w:i/>
        </w:rPr>
        <w:t xml:space="preserve"> </w:t>
      </w:r>
      <w:r w:rsidR="00AE52D6" w:rsidRPr="00C52C5F">
        <w:rPr>
          <w:i/>
        </w:rPr>
        <w:t>e</w:t>
      </w:r>
      <w:r w:rsidR="00F163AE" w:rsidRPr="00C52C5F">
        <w:rPr>
          <w:i/>
        </w:rPr>
        <w:t>vent</w:t>
      </w:r>
      <w:r w:rsidRPr="00C52C5F">
        <w:rPr>
          <w:i/>
        </w:rPr>
        <w:t>s</w:t>
      </w:r>
      <w:r w:rsidRPr="004E110A">
        <w:t xml:space="preserve"> are the subset of </w:t>
      </w:r>
      <w:r w:rsidR="00B20908">
        <w:t>real world e</w:t>
      </w:r>
      <w:r w:rsidR="00F163AE" w:rsidRPr="004E110A">
        <w:t>vent</w:t>
      </w:r>
      <w:r w:rsidRPr="004E110A">
        <w:t xml:space="preserve">s </w:t>
      </w:r>
      <w:r w:rsidR="00724790">
        <w:t>that require notification of process context specific ISA-95 information exchanges</w:t>
      </w:r>
      <w:r w:rsidRPr="004E110A">
        <w:t xml:space="preserve">. </w:t>
      </w:r>
    </w:p>
    <w:p w14:paraId="605E6B7E" w14:textId="7836A0B4" w:rsidR="00414E14" w:rsidRDefault="00AD1E64" w:rsidP="00FE1709">
      <w:proofErr w:type="spellStart"/>
      <w:r w:rsidRPr="00350D2B">
        <w:rPr>
          <w:i/>
        </w:rPr>
        <w:lastRenderedPageBreak/>
        <w:t>Mfg</w:t>
      </w:r>
      <w:proofErr w:type="spellEnd"/>
      <w:r w:rsidR="00F163AE" w:rsidRPr="00350D2B">
        <w:rPr>
          <w:i/>
        </w:rPr>
        <w:t xml:space="preserve"> </w:t>
      </w:r>
      <w:r w:rsidR="0058094A" w:rsidRPr="00350D2B">
        <w:rPr>
          <w:i/>
        </w:rPr>
        <w:t>e</w:t>
      </w:r>
      <w:r w:rsidR="00F163AE" w:rsidRPr="00350D2B">
        <w:rPr>
          <w:i/>
        </w:rPr>
        <w:t>vent</w:t>
      </w:r>
      <w:r w:rsidR="00414E14" w:rsidRPr="00350D2B">
        <w:rPr>
          <w:i/>
        </w:rPr>
        <w:t>s</w:t>
      </w:r>
      <w:r w:rsidR="00414E14" w:rsidRPr="004E110A">
        <w:t xml:space="preserve"> support manufacturing</w:t>
      </w:r>
      <w:r w:rsidR="006808BF" w:rsidRPr="004E110A">
        <w:t xml:space="preserve"> activities and functions through</w:t>
      </w:r>
      <w:r w:rsidR="00414E14" w:rsidRPr="004E110A">
        <w:t xml:space="preserve"> systems that leverage </w:t>
      </w:r>
      <w:r w:rsidR="00816CEF" w:rsidRPr="004E110A">
        <w:t>EDA</w:t>
      </w:r>
      <w:r w:rsidR="00414E14" w:rsidRPr="004E110A">
        <w:t xml:space="preserve"> </w:t>
      </w:r>
      <w:r w:rsidR="00C24C28">
        <w:t xml:space="preserve">via </w:t>
      </w:r>
      <w:proofErr w:type="gramStart"/>
      <w:r w:rsidR="00C24C28">
        <w:t>the notify</w:t>
      </w:r>
      <w:proofErr w:type="gramEnd"/>
      <w:r w:rsidR="00C24C28">
        <w:t>/</w:t>
      </w:r>
      <w:r w:rsidR="00DB1DB2">
        <w:t>e</w:t>
      </w:r>
      <w:r w:rsidR="00DF2EB1">
        <w:t>vent</w:t>
      </w:r>
      <w:r w:rsidR="007D17E7">
        <w:t xml:space="preserve"> </w:t>
      </w:r>
      <w:r w:rsidR="0058094A">
        <w:t>message e</w:t>
      </w:r>
      <w:r w:rsidR="007D17E7">
        <w:t xml:space="preserve">xchange </w:t>
      </w:r>
      <w:r w:rsidR="0058094A">
        <w:t>p</w:t>
      </w:r>
      <w:r w:rsidR="007D17E7">
        <w:t>attern</w:t>
      </w:r>
      <w:r w:rsidR="00414E14" w:rsidRPr="004E110A">
        <w:t xml:space="preserve"> (MEP)</w:t>
      </w:r>
      <w:r w:rsidR="00DF2EB1">
        <w:t>. It</w:t>
      </w:r>
      <w:r w:rsidR="00414E14" w:rsidRPr="004E110A">
        <w:t xml:space="preserve"> complement</w:t>
      </w:r>
      <w:r w:rsidR="00DF2EB1">
        <w:t>s</w:t>
      </w:r>
      <w:r w:rsidR="0058094A">
        <w:t xml:space="preserve"> the existing</w:t>
      </w:r>
      <w:r w:rsidR="00414E14" w:rsidRPr="004E110A">
        <w:t xml:space="preserve"> request-response MEP</w:t>
      </w:r>
      <w:r w:rsidR="009E48FD">
        <w:t xml:space="preserve"> and publish-subscribe MEP </w:t>
      </w:r>
      <w:r w:rsidR="000002C8">
        <w:t xml:space="preserve">of data-centric </w:t>
      </w:r>
      <w:r w:rsidR="009E48FD">
        <w:t>messages</w:t>
      </w:r>
      <w:r w:rsidR="00414E14" w:rsidRPr="004E110A">
        <w:t xml:space="preserve"> </w:t>
      </w:r>
      <w:r w:rsidR="00DB1DB2">
        <w:t>supported in ISA-95</w:t>
      </w:r>
      <w:r w:rsidR="009E48FD">
        <w:t xml:space="preserve"> standards</w:t>
      </w:r>
      <w:r w:rsidR="00414E14" w:rsidRPr="004E110A">
        <w:t>.</w:t>
      </w:r>
      <w:r w:rsidR="00DF2EB1">
        <w:t xml:space="preserve"> </w:t>
      </w:r>
      <w:r w:rsidR="00DB1DB2">
        <w:t xml:space="preserve">These </w:t>
      </w:r>
      <w:r w:rsidR="00DB1DB2" w:rsidRPr="004E110A">
        <w:t>MEPs</w:t>
      </w:r>
      <w:r w:rsidR="00DF2EB1">
        <w:t xml:space="preserve"> co-</w:t>
      </w:r>
      <w:r w:rsidR="00DB1DB2">
        <w:t>operate</w:t>
      </w:r>
      <w:r w:rsidR="00DF2EB1">
        <w:t xml:space="preserve"> in </w:t>
      </w:r>
      <w:r w:rsidR="00AA0EB3">
        <w:t>m</w:t>
      </w:r>
      <w:r w:rsidR="00DF2EB1">
        <w:t xml:space="preserve">anufacturing </w:t>
      </w:r>
      <w:r w:rsidR="00AA0EB3">
        <w:t>f</w:t>
      </w:r>
      <w:r w:rsidR="00DF2EB1">
        <w:t>acilities.</w:t>
      </w:r>
    </w:p>
    <w:p w14:paraId="5C7DE1CE" w14:textId="5957381C" w:rsidR="00DB1DB2" w:rsidRPr="00DB1DB2" w:rsidRDefault="00AD1E64" w:rsidP="00FE1709">
      <w:proofErr w:type="spellStart"/>
      <w:r w:rsidRPr="00350D2B">
        <w:rPr>
          <w:i/>
        </w:rPr>
        <w:t>Mfg</w:t>
      </w:r>
      <w:proofErr w:type="spellEnd"/>
      <w:r w:rsidR="00F163AE" w:rsidRPr="00350D2B">
        <w:rPr>
          <w:i/>
        </w:rPr>
        <w:t xml:space="preserve"> </w:t>
      </w:r>
      <w:r w:rsidR="0058094A" w:rsidRPr="00350D2B">
        <w:rPr>
          <w:i/>
        </w:rPr>
        <w:t>e</w:t>
      </w:r>
      <w:r w:rsidR="00F163AE" w:rsidRPr="00350D2B">
        <w:rPr>
          <w:i/>
        </w:rPr>
        <w:t>vent</w:t>
      </w:r>
      <w:r w:rsidR="00414E14" w:rsidRPr="00350D2B">
        <w:rPr>
          <w:i/>
        </w:rPr>
        <w:t>s</w:t>
      </w:r>
      <w:r w:rsidR="00414E14" w:rsidRPr="0065705B">
        <w:t xml:space="preserve"> notify </w:t>
      </w:r>
      <w:r w:rsidR="009B57AB">
        <w:t>subscribers of the publishers</w:t>
      </w:r>
      <w:r w:rsidR="00A26E96">
        <w:t>’</w:t>
      </w:r>
      <w:r w:rsidR="009B57AB">
        <w:t xml:space="preserve"> perspective of the </w:t>
      </w:r>
      <w:r w:rsidR="00FE1709">
        <w:t>real-</w:t>
      </w:r>
      <w:r w:rsidR="00F64BE3">
        <w:t xml:space="preserve">world event </w:t>
      </w:r>
      <w:r w:rsidR="00FE1709">
        <w:t xml:space="preserve">and </w:t>
      </w:r>
      <w:r w:rsidR="009B57AB">
        <w:t>process con</w:t>
      </w:r>
      <w:r w:rsidR="00C24C28">
        <w:t>text and pertinent information.</w:t>
      </w:r>
    </w:p>
    <w:p w14:paraId="759D5C31" w14:textId="7816462A" w:rsidR="00C238E2" w:rsidRPr="004E110A" w:rsidRDefault="00C238E2" w:rsidP="00FE1709">
      <w:r w:rsidRPr="004E110A">
        <w:t xml:space="preserve">The </w:t>
      </w:r>
      <w:r w:rsidR="00FD52EB" w:rsidRPr="004E110A">
        <w:t xml:space="preserve">following facets express the context of the </w:t>
      </w:r>
      <w:proofErr w:type="spellStart"/>
      <w:r w:rsidR="00FD52EB" w:rsidRPr="004E110A">
        <w:t>mfg</w:t>
      </w:r>
      <w:proofErr w:type="spellEnd"/>
      <w:r w:rsidR="00FD52EB" w:rsidRPr="004E110A">
        <w:t xml:space="preserve"> event</w:t>
      </w:r>
      <w:r w:rsidRPr="004E110A">
        <w:t>:</w:t>
      </w:r>
    </w:p>
    <w:p w14:paraId="30E6C8CD" w14:textId="36D4BA15" w:rsidR="00C238E2" w:rsidRPr="00F77C98" w:rsidRDefault="00C238E2" w:rsidP="00FE1709">
      <w:pPr>
        <w:pStyle w:val="ListParagraph"/>
        <w:numPr>
          <w:ilvl w:val="0"/>
          <w:numId w:val="32"/>
        </w:numPr>
        <w:rPr>
          <w:sz w:val="20"/>
          <w:szCs w:val="20"/>
          <w:lang w:val="en-US"/>
        </w:rPr>
      </w:pPr>
      <w:r w:rsidRPr="00F77C98">
        <w:rPr>
          <w:sz w:val="20"/>
          <w:szCs w:val="20"/>
          <w:lang w:val="en-US"/>
        </w:rPr>
        <w:t xml:space="preserve">The </w:t>
      </w:r>
      <w:r w:rsidR="000002C8">
        <w:rPr>
          <w:sz w:val="20"/>
          <w:szCs w:val="20"/>
          <w:lang w:val="en-US"/>
        </w:rPr>
        <w:t>ID</w:t>
      </w:r>
      <w:r w:rsidRPr="00F77C98">
        <w:rPr>
          <w:sz w:val="20"/>
          <w:szCs w:val="20"/>
          <w:lang w:val="en-US"/>
        </w:rPr>
        <w:t xml:space="preserve"> of the </w:t>
      </w:r>
      <w:proofErr w:type="spellStart"/>
      <w:r w:rsidR="00F64BE3" w:rsidRPr="00F77C98">
        <w:rPr>
          <w:i/>
          <w:sz w:val="20"/>
          <w:szCs w:val="20"/>
          <w:lang w:val="en-US"/>
        </w:rPr>
        <w:t>m</w:t>
      </w:r>
      <w:r w:rsidRPr="00F77C98">
        <w:rPr>
          <w:i/>
          <w:sz w:val="20"/>
          <w:szCs w:val="20"/>
          <w:lang w:val="en-US"/>
        </w:rPr>
        <w:t>fg</w:t>
      </w:r>
      <w:proofErr w:type="spellEnd"/>
      <w:r w:rsidRPr="00F77C98">
        <w:rPr>
          <w:i/>
          <w:sz w:val="20"/>
          <w:szCs w:val="20"/>
          <w:lang w:val="en-US"/>
        </w:rPr>
        <w:t xml:space="preserve"> </w:t>
      </w:r>
      <w:r w:rsidR="00F64BE3" w:rsidRPr="00F77C98">
        <w:rPr>
          <w:i/>
          <w:sz w:val="20"/>
          <w:szCs w:val="20"/>
          <w:lang w:val="en-US"/>
        </w:rPr>
        <w:t>e</w:t>
      </w:r>
      <w:r w:rsidRPr="00F77C98">
        <w:rPr>
          <w:i/>
          <w:sz w:val="20"/>
          <w:szCs w:val="20"/>
          <w:lang w:val="en-US"/>
        </w:rPr>
        <w:t xml:space="preserve">vent </w:t>
      </w:r>
      <w:r w:rsidR="00F64BE3" w:rsidRPr="00F77C98">
        <w:rPr>
          <w:i/>
          <w:sz w:val="20"/>
          <w:szCs w:val="20"/>
          <w:lang w:val="en-US"/>
        </w:rPr>
        <w:t>d</w:t>
      </w:r>
      <w:r w:rsidRPr="00F77C98">
        <w:rPr>
          <w:i/>
          <w:sz w:val="20"/>
          <w:szCs w:val="20"/>
          <w:lang w:val="en-US"/>
        </w:rPr>
        <w:t>efinition</w:t>
      </w:r>
      <w:r w:rsidR="009B09D0" w:rsidRPr="00F77C98">
        <w:rPr>
          <w:sz w:val="20"/>
          <w:szCs w:val="20"/>
          <w:lang w:val="en-US"/>
        </w:rPr>
        <w:t xml:space="preserve"> – </w:t>
      </w:r>
      <w:r w:rsidR="00F64BE3" w:rsidRPr="00F77C98">
        <w:rPr>
          <w:sz w:val="20"/>
          <w:szCs w:val="20"/>
          <w:lang w:val="en-US"/>
        </w:rPr>
        <w:t>provides the process context</w:t>
      </w:r>
      <w:r w:rsidRPr="00F77C98">
        <w:rPr>
          <w:sz w:val="20"/>
          <w:szCs w:val="20"/>
          <w:lang w:val="en-US"/>
        </w:rPr>
        <w:t>.</w:t>
      </w:r>
      <w:r w:rsidR="00F64BE3" w:rsidRPr="00F77C98">
        <w:rPr>
          <w:sz w:val="20"/>
          <w:szCs w:val="20"/>
          <w:lang w:val="en-US"/>
        </w:rPr>
        <w:t xml:space="preserve"> </w:t>
      </w:r>
      <w:r w:rsidR="00C24C28" w:rsidRPr="00F77C98">
        <w:rPr>
          <w:sz w:val="20"/>
          <w:szCs w:val="20"/>
          <w:lang w:val="en-US"/>
        </w:rPr>
        <w:t>E.g.,</w:t>
      </w:r>
      <w:r w:rsidR="00F64BE3" w:rsidRPr="00F77C98">
        <w:rPr>
          <w:sz w:val="20"/>
          <w:szCs w:val="20"/>
          <w:lang w:val="en-US"/>
        </w:rPr>
        <w:t xml:space="preserve"> resource acquired, work completed, operation scheduled etc.</w:t>
      </w:r>
    </w:p>
    <w:p w14:paraId="604C3DE9" w14:textId="4C5B9037" w:rsidR="002F5F33" w:rsidRPr="003056AA" w:rsidRDefault="004E4180" w:rsidP="00FE1709">
      <w:pPr>
        <w:pStyle w:val="ListParagraph"/>
        <w:numPr>
          <w:ilvl w:val="0"/>
          <w:numId w:val="32"/>
        </w:numPr>
        <w:rPr>
          <w:lang w:val="en-US"/>
        </w:rPr>
      </w:pPr>
      <w:proofErr w:type="gramStart"/>
      <w:r w:rsidRPr="00F77C98">
        <w:rPr>
          <w:sz w:val="20"/>
          <w:szCs w:val="20"/>
          <w:lang w:val="en-US"/>
        </w:rPr>
        <w:t xml:space="preserve">The </w:t>
      </w:r>
      <w:r w:rsidR="00F64BE3" w:rsidRPr="00F77C98">
        <w:rPr>
          <w:sz w:val="20"/>
          <w:szCs w:val="20"/>
          <w:lang w:val="en-US"/>
        </w:rPr>
        <w:t xml:space="preserve">pertinent </w:t>
      </w:r>
      <w:r w:rsidRPr="00F77C98">
        <w:rPr>
          <w:sz w:val="20"/>
          <w:szCs w:val="20"/>
          <w:lang w:val="en-US"/>
        </w:rPr>
        <w:t xml:space="preserve">information </w:t>
      </w:r>
      <w:r w:rsidR="00F64BE3" w:rsidRPr="00F77C98">
        <w:rPr>
          <w:sz w:val="20"/>
          <w:szCs w:val="20"/>
          <w:lang w:val="en-US"/>
        </w:rPr>
        <w:t xml:space="preserve">as </w:t>
      </w:r>
      <w:proofErr w:type="spellStart"/>
      <w:r w:rsidR="005473EB" w:rsidRPr="003056AA">
        <w:rPr>
          <w:i/>
          <w:sz w:val="20"/>
          <w:szCs w:val="20"/>
          <w:lang w:val="en-US"/>
        </w:rPr>
        <w:t>mfg</w:t>
      </w:r>
      <w:proofErr w:type="spellEnd"/>
      <w:r w:rsidR="005473EB" w:rsidRPr="003056AA">
        <w:rPr>
          <w:i/>
          <w:sz w:val="20"/>
          <w:szCs w:val="20"/>
          <w:lang w:val="en-US"/>
        </w:rPr>
        <w:t xml:space="preserve"> event records</w:t>
      </w:r>
      <w:r w:rsidR="005473EB">
        <w:rPr>
          <w:sz w:val="20"/>
          <w:szCs w:val="20"/>
          <w:lang w:val="en-US"/>
        </w:rPr>
        <w:t>, each</w:t>
      </w:r>
      <w:r w:rsidR="00F64BE3" w:rsidRPr="003056AA">
        <w:rPr>
          <w:sz w:val="20"/>
          <w:szCs w:val="20"/>
          <w:lang w:val="en-US"/>
        </w:rPr>
        <w:t xml:space="preserve"> </w:t>
      </w:r>
      <w:r w:rsidR="005473EB">
        <w:rPr>
          <w:sz w:val="20"/>
          <w:szCs w:val="20"/>
          <w:lang w:val="en-US"/>
        </w:rPr>
        <w:t xml:space="preserve">containing a </w:t>
      </w:r>
      <w:r w:rsidR="00F64BE3" w:rsidRPr="003056AA">
        <w:rPr>
          <w:sz w:val="20"/>
          <w:szCs w:val="20"/>
          <w:lang w:val="en-US"/>
        </w:rPr>
        <w:t xml:space="preserve">bundle </w:t>
      </w:r>
      <w:r w:rsidR="005473EB">
        <w:rPr>
          <w:sz w:val="20"/>
          <w:szCs w:val="20"/>
          <w:lang w:val="en-US"/>
        </w:rPr>
        <w:t xml:space="preserve">of </w:t>
      </w:r>
      <w:r w:rsidR="00EF4A7F" w:rsidRPr="003056AA">
        <w:rPr>
          <w:i/>
          <w:sz w:val="20"/>
          <w:szCs w:val="20"/>
          <w:lang w:val="en-US"/>
        </w:rPr>
        <w:t>ISA-95 object</w:t>
      </w:r>
      <w:r w:rsidR="002F5F33" w:rsidRPr="003056AA">
        <w:rPr>
          <w:i/>
          <w:sz w:val="20"/>
          <w:szCs w:val="20"/>
          <w:lang w:val="en-US"/>
        </w:rPr>
        <w:t>s</w:t>
      </w:r>
      <w:r w:rsidRPr="003056AA">
        <w:rPr>
          <w:sz w:val="20"/>
          <w:szCs w:val="20"/>
          <w:lang w:val="en-US"/>
        </w:rPr>
        <w:t>.</w:t>
      </w:r>
      <w:proofErr w:type="gramEnd"/>
      <w:r w:rsidRPr="003056AA">
        <w:rPr>
          <w:sz w:val="20"/>
          <w:szCs w:val="20"/>
          <w:lang w:val="en-US"/>
        </w:rPr>
        <w:t xml:space="preserve"> The allowed </w:t>
      </w:r>
      <w:r w:rsidR="00EF4A7F" w:rsidRPr="003056AA">
        <w:rPr>
          <w:i/>
          <w:sz w:val="20"/>
          <w:szCs w:val="20"/>
          <w:lang w:val="en-US"/>
        </w:rPr>
        <w:t>ISA-95 object</w:t>
      </w:r>
      <w:r w:rsidR="00F64BE3" w:rsidRPr="003056AA">
        <w:rPr>
          <w:i/>
          <w:sz w:val="20"/>
          <w:szCs w:val="20"/>
          <w:lang w:val="en-US"/>
        </w:rPr>
        <w:t>s</w:t>
      </w:r>
      <w:r w:rsidRPr="003056AA">
        <w:rPr>
          <w:sz w:val="20"/>
          <w:szCs w:val="20"/>
          <w:lang w:val="en-US"/>
        </w:rPr>
        <w:t xml:space="preserve"> in </w:t>
      </w:r>
      <w:proofErr w:type="gramStart"/>
      <w:r w:rsidRPr="003056AA">
        <w:rPr>
          <w:sz w:val="20"/>
          <w:szCs w:val="20"/>
          <w:lang w:val="en-US"/>
        </w:rPr>
        <w:t>a</w:t>
      </w:r>
      <w:proofErr w:type="gramEnd"/>
      <w:r w:rsidRPr="003056AA">
        <w:rPr>
          <w:sz w:val="20"/>
          <w:szCs w:val="20"/>
          <w:lang w:val="en-US"/>
        </w:rPr>
        <w:t xml:space="preserve"> </w:t>
      </w:r>
      <w:proofErr w:type="spellStart"/>
      <w:r w:rsidR="00F64BE3" w:rsidRPr="003056AA">
        <w:rPr>
          <w:i/>
          <w:sz w:val="20"/>
          <w:szCs w:val="20"/>
          <w:lang w:val="en-US"/>
        </w:rPr>
        <w:t>m</w:t>
      </w:r>
      <w:r w:rsidRPr="003056AA">
        <w:rPr>
          <w:i/>
          <w:sz w:val="20"/>
          <w:szCs w:val="20"/>
          <w:lang w:val="en-US"/>
        </w:rPr>
        <w:t>fg</w:t>
      </w:r>
      <w:proofErr w:type="spellEnd"/>
      <w:r w:rsidRPr="003056AA">
        <w:rPr>
          <w:i/>
          <w:sz w:val="20"/>
          <w:szCs w:val="20"/>
          <w:lang w:val="en-US"/>
        </w:rPr>
        <w:t xml:space="preserve"> </w:t>
      </w:r>
      <w:r w:rsidR="00F64BE3" w:rsidRPr="003056AA">
        <w:rPr>
          <w:i/>
          <w:sz w:val="20"/>
          <w:szCs w:val="20"/>
          <w:lang w:val="en-US"/>
        </w:rPr>
        <w:t>e</w:t>
      </w:r>
      <w:r w:rsidRPr="003056AA">
        <w:rPr>
          <w:i/>
          <w:sz w:val="20"/>
          <w:szCs w:val="20"/>
          <w:lang w:val="en-US"/>
        </w:rPr>
        <w:t>vent</w:t>
      </w:r>
      <w:r w:rsidRPr="003056AA">
        <w:rPr>
          <w:sz w:val="20"/>
          <w:szCs w:val="20"/>
          <w:lang w:val="en-US"/>
        </w:rPr>
        <w:t xml:space="preserve"> occurrence are specified in the </w:t>
      </w:r>
      <w:proofErr w:type="spellStart"/>
      <w:r w:rsidR="00F64BE3" w:rsidRPr="003056AA">
        <w:rPr>
          <w:i/>
          <w:sz w:val="20"/>
          <w:szCs w:val="20"/>
          <w:lang w:val="en-US"/>
        </w:rPr>
        <w:t>m</w:t>
      </w:r>
      <w:r w:rsidRPr="003056AA">
        <w:rPr>
          <w:i/>
          <w:sz w:val="20"/>
          <w:szCs w:val="20"/>
          <w:lang w:val="en-US"/>
        </w:rPr>
        <w:t>fg</w:t>
      </w:r>
      <w:proofErr w:type="spellEnd"/>
      <w:r w:rsidRPr="003056AA">
        <w:rPr>
          <w:i/>
          <w:sz w:val="20"/>
          <w:szCs w:val="20"/>
          <w:lang w:val="en-US"/>
        </w:rPr>
        <w:t xml:space="preserve"> </w:t>
      </w:r>
      <w:r w:rsidR="00F64BE3" w:rsidRPr="003056AA">
        <w:rPr>
          <w:i/>
          <w:sz w:val="20"/>
          <w:szCs w:val="20"/>
          <w:lang w:val="en-US"/>
        </w:rPr>
        <w:t>e</w:t>
      </w:r>
      <w:r w:rsidRPr="003056AA">
        <w:rPr>
          <w:i/>
          <w:sz w:val="20"/>
          <w:szCs w:val="20"/>
          <w:lang w:val="en-US"/>
        </w:rPr>
        <w:t xml:space="preserve">vent </w:t>
      </w:r>
      <w:r w:rsidR="00F64BE3" w:rsidRPr="003056AA">
        <w:rPr>
          <w:i/>
          <w:sz w:val="20"/>
          <w:szCs w:val="20"/>
          <w:lang w:val="en-US"/>
        </w:rPr>
        <w:t>d</w:t>
      </w:r>
      <w:r w:rsidRPr="003056AA">
        <w:rPr>
          <w:i/>
          <w:sz w:val="20"/>
          <w:szCs w:val="20"/>
          <w:lang w:val="en-US"/>
        </w:rPr>
        <w:t xml:space="preserve">efinition </w:t>
      </w:r>
      <w:r w:rsidR="000325A7" w:rsidRPr="003056AA">
        <w:rPr>
          <w:i/>
          <w:sz w:val="20"/>
          <w:szCs w:val="20"/>
          <w:lang w:val="en-US"/>
        </w:rPr>
        <w:t>record</w:t>
      </w:r>
      <w:r w:rsidRPr="003056AA">
        <w:rPr>
          <w:i/>
          <w:sz w:val="20"/>
          <w:szCs w:val="20"/>
          <w:lang w:val="en-US"/>
        </w:rPr>
        <w:t xml:space="preserve"> </w:t>
      </w:r>
      <w:r w:rsidR="005D1D3A" w:rsidRPr="003056AA">
        <w:rPr>
          <w:i/>
          <w:sz w:val="20"/>
          <w:szCs w:val="20"/>
          <w:lang w:val="en-US"/>
        </w:rPr>
        <w:t>specification</w:t>
      </w:r>
      <w:r w:rsidR="000325A7" w:rsidRPr="003056AA">
        <w:rPr>
          <w:i/>
          <w:sz w:val="20"/>
          <w:szCs w:val="20"/>
          <w:lang w:val="en-US"/>
        </w:rPr>
        <w:t xml:space="preserve"> </w:t>
      </w:r>
      <w:r w:rsidR="00736211" w:rsidRPr="003056AA">
        <w:rPr>
          <w:sz w:val="20"/>
          <w:szCs w:val="20"/>
          <w:lang w:val="en-US"/>
        </w:rPr>
        <w:t>and/</w:t>
      </w:r>
      <w:r w:rsidR="000325A7" w:rsidRPr="003056AA">
        <w:rPr>
          <w:sz w:val="20"/>
          <w:szCs w:val="20"/>
          <w:lang w:val="en-US"/>
        </w:rPr>
        <w:t xml:space="preserve">or </w:t>
      </w:r>
      <w:proofErr w:type="spellStart"/>
      <w:r w:rsidR="000325A7" w:rsidRPr="003056AA">
        <w:rPr>
          <w:i/>
          <w:sz w:val="20"/>
          <w:szCs w:val="20"/>
          <w:lang w:val="en-US"/>
        </w:rPr>
        <w:t>mfg</w:t>
      </w:r>
      <w:proofErr w:type="spellEnd"/>
      <w:r w:rsidR="000325A7" w:rsidRPr="003056AA">
        <w:rPr>
          <w:i/>
          <w:sz w:val="20"/>
          <w:szCs w:val="20"/>
          <w:lang w:val="en-US"/>
        </w:rPr>
        <w:t xml:space="preserve"> event class record specification</w:t>
      </w:r>
      <w:r w:rsidR="00F64BE3" w:rsidRPr="003056AA">
        <w:rPr>
          <w:lang w:val="en-US"/>
        </w:rPr>
        <w:t>.</w:t>
      </w:r>
    </w:p>
    <w:p w14:paraId="29B8E269" w14:textId="1A2B45A4" w:rsidR="00C238E2" w:rsidRPr="004E110A" w:rsidRDefault="00C238E2" w:rsidP="00FE1709">
      <w:r w:rsidRPr="004E110A">
        <w:t xml:space="preserve">There are two models </w:t>
      </w:r>
      <w:r>
        <w:t>for</w:t>
      </w:r>
      <w:r w:rsidRPr="004E110A">
        <w:t xml:space="preserve"> conveying the </w:t>
      </w:r>
      <w:proofErr w:type="spellStart"/>
      <w:r w:rsidR="00F64BE3" w:rsidRPr="00350D2B">
        <w:rPr>
          <w:i/>
        </w:rPr>
        <w:t>m</w:t>
      </w:r>
      <w:r w:rsidRPr="00350D2B">
        <w:rPr>
          <w:i/>
        </w:rPr>
        <w:t>fg</w:t>
      </w:r>
      <w:proofErr w:type="spellEnd"/>
      <w:r w:rsidRPr="00350D2B">
        <w:rPr>
          <w:i/>
        </w:rPr>
        <w:t xml:space="preserve"> </w:t>
      </w:r>
      <w:r w:rsidR="00F64BE3" w:rsidRPr="00350D2B">
        <w:rPr>
          <w:i/>
        </w:rPr>
        <w:t>e</w:t>
      </w:r>
      <w:r w:rsidRPr="00350D2B">
        <w:rPr>
          <w:i/>
        </w:rPr>
        <w:t>vent</w:t>
      </w:r>
      <w:r w:rsidRPr="004E110A">
        <w:t xml:space="preserve"> message</w:t>
      </w:r>
      <w:r>
        <w:t>:</w:t>
      </w:r>
    </w:p>
    <w:p w14:paraId="34D29742" w14:textId="261E7EE9" w:rsidR="00C238E2" w:rsidRPr="00F77C98" w:rsidRDefault="00C238E2" w:rsidP="00FE1709">
      <w:pPr>
        <w:pStyle w:val="ListParagraph"/>
        <w:numPr>
          <w:ilvl w:val="0"/>
          <w:numId w:val="36"/>
        </w:numPr>
        <w:rPr>
          <w:sz w:val="20"/>
          <w:szCs w:val="20"/>
          <w:lang w:val="en-US"/>
        </w:rPr>
      </w:pPr>
      <w:r w:rsidRPr="00F77C98">
        <w:rPr>
          <w:sz w:val="20"/>
          <w:szCs w:val="20"/>
          <w:lang w:val="en-US"/>
        </w:rPr>
        <w:t xml:space="preserve">Self-contained: All information relating to the context of the </w:t>
      </w:r>
      <w:proofErr w:type="spellStart"/>
      <w:r w:rsidR="00F64BE3" w:rsidRPr="00F77C98">
        <w:rPr>
          <w:i/>
          <w:sz w:val="20"/>
          <w:szCs w:val="20"/>
          <w:lang w:val="en-US"/>
        </w:rPr>
        <w:t>m</w:t>
      </w:r>
      <w:r w:rsidRPr="00F77C98">
        <w:rPr>
          <w:i/>
          <w:sz w:val="20"/>
          <w:szCs w:val="20"/>
          <w:lang w:val="en-US"/>
        </w:rPr>
        <w:t>fg</w:t>
      </w:r>
      <w:proofErr w:type="spellEnd"/>
      <w:r w:rsidRPr="00F77C98">
        <w:rPr>
          <w:i/>
          <w:sz w:val="20"/>
          <w:szCs w:val="20"/>
          <w:lang w:val="en-US"/>
        </w:rPr>
        <w:t xml:space="preserve"> </w:t>
      </w:r>
      <w:r w:rsidR="00F64BE3" w:rsidRPr="00F77C98">
        <w:rPr>
          <w:i/>
          <w:sz w:val="20"/>
          <w:szCs w:val="20"/>
          <w:lang w:val="en-US"/>
        </w:rPr>
        <w:t>e</w:t>
      </w:r>
      <w:r w:rsidRPr="00F77C98">
        <w:rPr>
          <w:i/>
          <w:sz w:val="20"/>
          <w:szCs w:val="20"/>
          <w:lang w:val="en-US"/>
        </w:rPr>
        <w:t>vent</w:t>
      </w:r>
      <w:r w:rsidRPr="00F77C98">
        <w:rPr>
          <w:sz w:val="20"/>
          <w:szCs w:val="20"/>
          <w:lang w:val="en-US"/>
        </w:rPr>
        <w:t xml:space="preserve"> is contained in the </w:t>
      </w:r>
      <w:proofErr w:type="spellStart"/>
      <w:r w:rsidR="00F64BE3" w:rsidRPr="00F77C98">
        <w:rPr>
          <w:i/>
          <w:sz w:val="20"/>
          <w:szCs w:val="20"/>
          <w:lang w:val="en-US"/>
        </w:rPr>
        <w:t>m</w:t>
      </w:r>
      <w:r w:rsidRPr="00F77C98">
        <w:rPr>
          <w:i/>
          <w:sz w:val="20"/>
          <w:szCs w:val="20"/>
          <w:lang w:val="en-US"/>
        </w:rPr>
        <w:t>fg</w:t>
      </w:r>
      <w:proofErr w:type="spellEnd"/>
      <w:r w:rsidRPr="00F77C98">
        <w:rPr>
          <w:i/>
          <w:sz w:val="20"/>
          <w:szCs w:val="20"/>
          <w:lang w:val="en-US"/>
        </w:rPr>
        <w:t xml:space="preserve"> </w:t>
      </w:r>
      <w:r w:rsidR="00F64BE3" w:rsidRPr="00F77C98">
        <w:rPr>
          <w:i/>
          <w:sz w:val="20"/>
          <w:szCs w:val="20"/>
          <w:lang w:val="en-US"/>
        </w:rPr>
        <w:t>e</w:t>
      </w:r>
      <w:r w:rsidRPr="00F77C98">
        <w:rPr>
          <w:i/>
          <w:sz w:val="20"/>
          <w:szCs w:val="20"/>
          <w:lang w:val="en-US"/>
        </w:rPr>
        <w:t>vent</w:t>
      </w:r>
      <w:r w:rsidRPr="00F77C98">
        <w:rPr>
          <w:sz w:val="20"/>
          <w:szCs w:val="20"/>
          <w:lang w:val="en-US"/>
        </w:rPr>
        <w:t xml:space="preserve"> message.</w:t>
      </w:r>
    </w:p>
    <w:p w14:paraId="4C34523B" w14:textId="73142937" w:rsidR="00C238E2" w:rsidRPr="00F77C98" w:rsidRDefault="00C238E2" w:rsidP="00FE1709">
      <w:pPr>
        <w:pStyle w:val="ListParagraph"/>
        <w:numPr>
          <w:ilvl w:val="0"/>
          <w:numId w:val="36"/>
        </w:numPr>
        <w:rPr>
          <w:sz w:val="20"/>
          <w:szCs w:val="20"/>
          <w:lang w:val="en-US"/>
        </w:rPr>
      </w:pPr>
      <w:r w:rsidRPr="00F77C98">
        <w:rPr>
          <w:sz w:val="20"/>
          <w:szCs w:val="20"/>
          <w:lang w:val="en-US"/>
        </w:rPr>
        <w:t xml:space="preserve">Referenced: </w:t>
      </w:r>
      <w:proofErr w:type="gramStart"/>
      <w:r w:rsidRPr="00F77C98">
        <w:rPr>
          <w:sz w:val="20"/>
          <w:szCs w:val="20"/>
          <w:lang w:val="en-US"/>
        </w:rPr>
        <w:t>The information pertaining to the</w:t>
      </w:r>
      <w:r w:rsidR="00F64BE3" w:rsidRPr="00F77C98">
        <w:rPr>
          <w:sz w:val="20"/>
          <w:szCs w:val="20"/>
          <w:lang w:val="en-US"/>
        </w:rPr>
        <w:t xml:space="preserve"> context of the</w:t>
      </w:r>
      <w:r w:rsidRPr="00F77C98">
        <w:rPr>
          <w:sz w:val="20"/>
          <w:szCs w:val="20"/>
          <w:lang w:val="en-US"/>
        </w:rPr>
        <w:t xml:space="preserve"> </w:t>
      </w:r>
      <w:proofErr w:type="spellStart"/>
      <w:r w:rsidR="00F64BE3" w:rsidRPr="00F77C98">
        <w:rPr>
          <w:i/>
          <w:sz w:val="20"/>
          <w:szCs w:val="20"/>
          <w:lang w:val="en-US"/>
        </w:rPr>
        <w:t>m</w:t>
      </w:r>
      <w:r w:rsidRPr="00F77C98">
        <w:rPr>
          <w:i/>
          <w:sz w:val="20"/>
          <w:szCs w:val="20"/>
          <w:lang w:val="en-US"/>
        </w:rPr>
        <w:t>fg</w:t>
      </w:r>
      <w:proofErr w:type="spellEnd"/>
      <w:r w:rsidRPr="00F77C98">
        <w:rPr>
          <w:i/>
          <w:sz w:val="20"/>
          <w:szCs w:val="20"/>
          <w:lang w:val="en-US"/>
        </w:rPr>
        <w:t xml:space="preserve"> </w:t>
      </w:r>
      <w:r w:rsidR="00F64BE3" w:rsidRPr="00F77C98">
        <w:rPr>
          <w:i/>
          <w:sz w:val="20"/>
          <w:szCs w:val="20"/>
          <w:lang w:val="en-US"/>
        </w:rPr>
        <w:t>e</w:t>
      </w:r>
      <w:r w:rsidRPr="00F77C98">
        <w:rPr>
          <w:i/>
          <w:sz w:val="20"/>
          <w:szCs w:val="20"/>
          <w:lang w:val="en-US"/>
        </w:rPr>
        <w:t>vent</w:t>
      </w:r>
      <w:r w:rsidRPr="00F77C98">
        <w:rPr>
          <w:sz w:val="20"/>
          <w:szCs w:val="20"/>
          <w:lang w:val="en-US"/>
        </w:rPr>
        <w:t xml:space="preserve"> can be accessed by the </w:t>
      </w:r>
      <w:proofErr w:type="spellStart"/>
      <w:r w:rsidR="00F64BE3" w:rsidRPr="00F77C98">
        <w:rPr>
          <w:i/>
          <w:sz w:val="20"/>
          <w:szCs w:val="20"/>
          <w:lang w:val="en-US"/>
        </w:rPr>
        <w:t>m</w:t>
      </w:r>
      <w:r w:rsidRPr="00F77C98">
        <w:rPr>
          <w:i/>
          <w:sz w:val="20"/>
          <w:szCs w:val="20"/>
          <w:lang w:val="en-US"/>
        </w:rPr>
        <w:t>fg</w:t>
      </w:r>
      <w:proofErr w:type="spellEnd"/>
      <w:r w:rsidRPr="00F77C98">
        <w:rPr>
          <w:i/>
          <w:sz w:val="20"/>
          <w:szCs w:val="20"/>
          <w:lang w:val="en-US"/>
        </w:rPr>
        <w:t xml:space="preserve"> </w:t>
      </w:r>
      <w:r w:rsidR="00F64BE3" w:rsidRPr="00F77C98">
        <w:rPr>
          <w:i/>
          <w:sz w:val="20"/>
          <w:szCs w:val="20"/>
          <w:lang w:val="en-US"/>
        </w:rPr>
        <w:t>e</w:t>
      </w:r>
      <w:r w:rsidRPr="00F77C98">
        <w:rPr>
          <w:i/>
          <w:sz w:val="20"/>
          <w:szCs w:val="20"/>
          <w:lang w:val="en-US"/>
        </w:rPr>
        <w:t>vent</w:t>
      </w:r>
      <w:r w:rsidRPr="00F77C98">
        <w:rPr>
          <w:sz w:val="20"/>
          <w:szCs w:val="20"/>
          <w:lang w:val="en-US"/>
        </w:rPr>
        <w:t xml:space="preserve"> subscriber using a known lookup process where the </w:t>
      </w:r>
      <w:proofErr w:type="spellStart"/>
      <w:r w:rsidR="00F64BE3" w:rsidRPr="00F77C98">
        <w:rPr>
          <w:i/>
          <w:sz w:val="20"/>
          <w:szCs w:val="20"/>
          <w:lang w:val="en-US"/>
        </w:rPr>
        <w:t>m</w:t>
      </w:r>
      <w:r w:rsidRPr="00F77C98">
        <w:rPr>
          <w:i/>
          <w:sz w:val="20"/>
          <w:szCs w:val="20"/>
          <w:lang w:val="en-US"/>
        </w:rPr>
        <w:t>fg</w:t>
      </w:r>
      <w:proofErr w:type="spellEnd"/>
      <w:r w:rsidRPr="00F77C98">
        <w:rPr>
          <w:i/>
          <w:sz w:val="20"/>
          <w:szCs w:val="20"/>
          <w:lang w:val="en-US"/>
        </w:rPr>
        <w:t xml:space="preserve"> </w:t>
      </w:r>
      <w:r w:rsidR="00F64BE3" w:rsidRPr="00F77C98">
        <w:rPr>
          <w:i/>
          <w:sz w:val="20"/>
          <w:szCs w:val="20"/>
          <w:lang w:val="en-US"/>
        </w:rPr>
        <w:t>e</w:t>
      </w:r>
      <w:r w:rsidRPr="00F77C98">
        <w:rPr>
          <w:i/>
          <w:sz w:val="20"/>
          <w:szCs w:val="20"/>
          <w:lang w:val="en-US"/>
        </w:rPr>
        <w:t>vent identification</w:t>
      </w:r>
      <w:r w:rsidRPr="00F77C98">
        <w:rPr>
          <w:sz w:val="20"/>
          <w:szCs w:val="20"/>
          <w:lang w:val="en-US"/>
        </w:rPr>
        <w:t xml:space="preserve"> is used as a token</w:t>
      </w:r>
      <w:proofErr w:type="gramEnd"/>
      <w:r w:rsidRPr="00F77C98">
        <w:rPr>
          <w:sz w:val="20"/>
          <w:szCs w:val="20"/>
          <w:lang w:val="en-US"/>
        </w:rPr>
        <w:t>. Th</w:t>
      </w:r>
      <w:r w:rsidR="004E4180" w:rsidRPr="00F77C98">
        <w:rPr>
          <w:sz w:val="20"/>
          <w:szCs w:val="20"/>
          <w:lang w:val="en-US"/>
        </w:rPr>
        <w:t>e lookup</w:t>
      </w:r>
      <w:r w:rsidRPr="00F77C98">
        <w:rPr>
          <w:sz w:val="20"/>
          <w:szCs w:val="20"/>
          <w:lang w:val="en-US"/>
        </w:rPr>
        <w:t xml:space="preserve"> process is outside the scope of the </w:t>
      </w:r>
      <w:proofErr w:type="spellStart"/>
      <w:r w:rsidR="00F64BE3" w:rsidRPr="00F77C98">
        <w:rPr>
          <w:sz w:val="20"/>
          <w:szCs w:val="20"/>
          <w:lang w:val="en-US"/>
        </w:rPr>
        <w:t>m</w:t>
      </w:r>
      <w:r w:rsidRPr="00F77C98">
        <w:rPr>
          <w:sz w:val="20"/>
          <w:szCs w:val="20"/>
          <w:lang w:val="en-US"/>
        </w:rPr>
        <w:t>fg</w:t>
      </w:r>
      <w:proofErr w:type="spellEnd"/>
      <w:r w:rsidRPr="00F77C98">
        <w:rPr>
          <w:sz w:val="20"/>
          <w:szCs w:val="20"/>
          <w:lang w:val="en-US"/>
        </w:rPr>
        <w:t xml:space="preserve"> </w:t>
      </w:r>
      <w:r w:rsidR="00F64BE3" w:rsidRPr="00F77C98">
        <w:rPr>
          <w:sz w:val="20"/>
          <w:szCs w:val="20"/>
          <w:lang w:val="en-US"/>
        </w:rPr>
        <w:t>e</w:t>
      </w:r>
      <w:r w:rsidRPr="00F77C98">
        <w:rPr>
          <w:sz w:val="20"/>
          <w:szCs w:val="20"/>
          <w:lang w:val="en-US"/>
        </w:rPr>
        <w:t xml:space="preserve">vent </w:t>
      </w:r>
      <w:r w:rsidR="00F64BE3" w:rsidRPr="00F77C98">
        <w:rPr>
          <w:sz w:val="20"/>
          <w:szCs w:val="20"/>
          <w:lang w:val="en-US"/>
        </w:rPr>
        <w:t>m</w:t>
      </w:r>
      <w:r w:rsidRPr="00F77C98">
        <w:rPr>
          <w:sz w:val="20"/>
          <w:szCs w:val="20"/>
          <w:lang w:val="en-US"/>
        </w:rPr>
        <w:t xml:space="preserve">odel.  </w:t>
      </w:r>
    </w:p>
    <w:p w14:paraId="74BC18A1" w14:textId="07FADEAE" w:rsidR="00C238E2" w:rsidRDefault="000325A7" w:rsidP="00FE1709">
      <w:r>
        <w:t xml:space="preserve">Structural elements of the </w:t>
      </w:r>
      <w:proofErr w:type="spellStart"/>
      <w:r w:rsidR="00571262" w:rsidRPr="00350D2B">
        <w:rPr>
          <w:i/>
        </w:rPr>
        <w:t>m</w:t>
      </w:r>
      <w:r w:rsidR="00C238E2" w:rsidRPr="00350D2B">
        <w:rPr>
          <w:i/>
        </w:rPr>
        <w:t>fg</w:t>
      </w:r>
      <w:proofErr w:type="spellEnd"/>
      <w:r w:rsidR="00C238E2" w:rsidRPr="00350D2B">
        <w:rPr>
          <w:i/>
        </w:rPr>
        <w:t xml:space="preserve"> </w:t>
      </w:r>
      <w:r w:rsidR="00571262" w:rsidRPr="00350D2B">
        <w:rPr>
          <w:i/>
        </w:rPr>
        <w:t>e</w:t>
      </w:r>
      <w:r w:rsidR="00C238E2" w:rsidRPr="00350D2B">
        <w:rPr>
          <w:i/>
        </w:rPr>
        <w:t>vent</w:t>
      </w:r>
      <w:r w:rsidR="00C238E2">
        <w:t xml:space="preserve"> </w:t>
      </w:r>
      <w:r w:rsidR="00571262">
        <w:t>o</w:t>
      </w:r>
      <w:r w:rsidR="002F5F33">
        <w:t xml:space="preserve">bject </w:t>
      </w:r>
      <w:r>
        <w:t xml:space="preserve">depicted in </w:t>
      </w:r>
      <w:r w:rsidR="00FA6C9D">
        <w:fldChar w:fldCharType="begin"/>
      </w:r>
      <w:r w:rsidR="00FA6C9D">
        <w:instrText xml:space="preserve"> REF _Ref446588991 \h </w:instrText>
      </w:r>
      <w:r w:rsidR="00FA6C9D">
        <w:fldChar w:fldCharType="separate"/>
      </w:r>
      <w:r w:rsidR="00AF5BD2">
        <w:t xml:space="preserve">Figure </w:t>
      </w:r>
      <w:r w:rsidR="00AF5BD2">
        <w:rPr>
          <w:noProof/>
        </w:rPr>
        <w:t>3</w:t>
      </w:r>
      <w:r w:rsidR="00FA6C9D">
        <w:fldChar w:fldCharType="end"/>
      </w:r>
      <w:r w:rsidR="00FA6C9D">
        <w:t>.</w:t>
      </w:r>
    </w:p>
    <w:p w14:paraId="2E76B1C5" w14:textId="76B79A26" w:rsidR="00D96D74" w:rsidRDefault="00911FB4" w:rsidP="00FE1709">
      <w:pPr>
        <w:jc w:val="center"/>
      </w:pPr>
      <w:r>
        <w:rPr>
          <w:noProof/>
          <w:lang w:val="en-US"/>
        </w:rPr>
        <w:drawing>
          <wp:inline distT="0" distB="0" distL="0" distR="0" wp14:anchorId="03DCA6C6" wp14:editId="44640331">
            <wp:extent cx="3117861" cy="4013200"/>
            <wp:effectExtent l="0" t="0" r="6350" b="6350"/>
            <wp:docPr id="5" name="Picture 5" descr="/Users/gavan1/Documents/Standards/events/2016/Mfg Event -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gavan1/Documents/Standards/events/2016/Mfg Event - 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3" t="7202" r="4831" b="4705"/>
                    <a:stretch/>
                  </pic:blipFill>
                  <pic:spPr bwMode="auto">
                    <a:xfrm>
                      <a:off x="0" y="0"/>
                      <a:ext cx="3159644" cy="4066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C74B98" w14:textId="368F2A3D" w:rsidR="00D34591" w:rsidRDefault="00D34591" w:rsidP="00FE1709">
      <w:pPr>
        <w:pStyle w:val="Caption"/>
      </w:pPr>
      <w:bookmarkStart w:id="278" w:name="_Ref446588991"/>
      <w:bookmarkStart w:id="279" w:name="_Toc446785462"/>
      <w:bookmarkStart w:id="280" w:name="_Ref446512310"/>
      <w:bookmarkStart w:id="281" w:name="_Toc446586910"/>
      <w:r>
        <w:lastRenderedPageBreak/>
        <w:t xml:space="preserve">Figure </w:t>
      </w:r>
      <w:r w:rsidR="00F53ABD">
        <w:fldChar w:fldCharType="begin"/>
      </w:r>
      <w:r w:rsidR="00F53ABD">
        <w:instrText xml:space="preserve"> SEQ Figure \* ARABIC </w:instrText>
      </w:r>
      <w:r w:rsidR="00F53ABD">
        <w:fldChar w:fldCharType="separate"/>
      </w:r>
      <w:r w:rsidR="00AF5BD2">
        <w:rPr>
          <w:noProof/>
        </w:rPr>
        <w:t>3</w:t>
      </w:r>
      <w:r w:rsidR="00F53ABD">
        <w:rPr>
          <w:noProof/>
        </w:rPr>
        <w:fldChar w:fldCharType="end"/>
      </w:r>
      <w:bookmarkEnd w:id="278"/>
      <w:r>
        <w:t xml:space="preserve"> - </w:t>
      </w:r>
      <w:proofErr w:type="spellStart"/>
      <w:r w:rsidRPr="006D45F4">
        <w:t>Mfg</w:t>
      </w:r>
      <w:proofErr w:type="spellEnd"/>
      <w:r w:rsidRPr="006D45F4">
        <w:t xml:space="preserve"> event object structure</w:t>
      </w:r>
      <w:bookmarkEnd w:id="279"/>
    </w:p>
    <w:p w14:paraId="13755DB0" w14:textId="4BF95DA0" w:rsidR="00D724EE" w:rsidRPr="006D45F4" w:rsidRDefault="006D45F4" w:rsidP="00FE1709">
      <w:pPr>
        <w:pStyle w:val="Heading3"/>
      </w:pPr>
      <w:bookmarkStart w:id="282" w:name="_Toc444092773"/>
      <w:bookmarkStart w:id="283" w:name="_Toc444256818"/>
      <w:bookmarkStart w:id="284" w:name="_Toc444269395"/>
      <w:bookmarkStart w:id="285" w:name="_Toc305862112"/>
      <w:bookmarkEnd w:id="280"/>
      <w:bookmarkEnd w:id="281"/>
      <w:bookmarkEnd w:id="282"/>
      <w:bookmarkEnd w:id="283"/>
      <w:bookmarkEnd w:id="284"/>
      <w:proofErr w:type="spellStart"/>
      <w:r>
        <w:t>Mfg</w:t>
      </w:r>
      <w:proofErr w:type="spellEnd"/>
      <w:r>
        <w:t xml:space="preserve"> event record</w:t>
      </w:r>
    </w:p>
    <w:p w14:paraId="1897DA51" w14:textId="2D9D43BB" w:rsidR="00D724EE" w:rsidRDefault="00D724EE" w:rsidP="00FE1709">
      <w:r>
        <w:t>The</w:t>
      </w:r>
      <w:r w:rsidRPr="0065705B">
        <w:t xml:space="preserve"> </w:t>
      </w:r>
      <w:proofErr w:type="spellStart"/>
      <w:r w:rsidRPr="00FE4941">
        <w:rPr>
          <w:i/>
        </w:rPr>
        <w:t>mfg</w:t>
      </w:r>
      <w:proofErr w:type="spellEnd"/>
      <w:r w:rsidRPr="00CA4516">
        <w:rPr>
          <w:i/>
        </w:rPr>
        <w:t xml:space="preserve"> event</w:t>
      </w:r>
      <w:r>
        <w:t xml:space="preserve"> </w:t>
      </w:r>
      <w:r>
        <w:rPr>
          <w:i/>
        </w:rPr>
        <w:t>record</w:t>
      </w:r>
      <w:r>
        <w:t xml:space="preserve"> contains information from the publisher that is pertinent to the real world event</w:t>
      </w:r>
      <w:r w:rsidRPr="0065705B">
        <w:t>, which</w:t>
      </w:r>
      <w:r>
        <w:t xml:space="preserve"> triggered the </w:t>
      </w:r>
      <w:proofErr w:type="spellStart"/>
      <w:r>
        <w:rPr>
          <w:i/>
        </w:rPr>
        <w:t>mfg</w:t>
      </w:r>
      <w:proofErr w:type="spellEnd"/>
      <w:r>
        <w:rPr>
          <w:i/>
        </w:rPr>
        <w:t xml:space="preserve"> event</w:t>
      </w:r>
      <w:r w:rsidRPr="0065705B">
        <w:t xml:space="preserve">. The </w:t>
      </w:r>
      <w:r>
        <w:t xml:space="preserve">bundled </w:t>
      </w:r>
      <w:proofErr w:type="gramStart"/>
      <w:r>
        <w:t xml:space="preserve">set of </w:t>
      </w:r>
      <w:proofErr w:type="spellStart"/>
      <w:r w:rsidRPr="00CA4516">
        <w:rPr>
          <w:i/>
        </w:rPr>
        <w:t>mfg</w:t>
      </w:r>
      <w:proofErr w:type="spellEnd"/>
      <w:r w:rsidRPr="00CA4516">
        <w:rPr>
          <w:i/>
        </w:rPr>
        <w:t xml:space="preserve"> event</w:t>
      </w:r>
      <w:r>
        <w:t xml:space="preserve"> </w:t>
      </w:r>
      <w:r>
        <w:rPr>
          <w:i/>
        </w:rPr>
        <w:t>records</w:t>
      </w:r>
      <w:r w:rsidRPr="0065705B">
        <w:rPr>
          <w:i/>
        </w:rPr>
        <w:t xml:space="preserve"> </w:t>
      </w:r>
      <w:r w:rsidRPr="0065705B">
        <w:t>are</w:t>
      </w:r>
      <w:proofErr w:type="gramEnd"/>
      <w:r w:rsidRPr="0065705B">
        <w:t xml:space="preserve"> represented as </w:t>
      </w:r>
      <w:r>
        <w:rPr>
          <w:i/>
        </w:rPr>
        <w:t>ISA-95 object</w:t>
      </w:r>
      <w:r w:rsidRPr="00350D2B">
        <w:rPr>
          <w:i/>
        </w:rPr>
        <w:t>s</w:t>
      </w:r>
      <w:r w:rsidRPr="0065705B">
        <w:t xml:space="preserve"> to which the publisher has applied an </w:t>
      </w:r>
      <w:r w:rsidRPr="00FD52EB">
        <w:rPr>
          <w:i/>
        </w:rPr>
        <w:t xml:space="preserve">action </w:t>
      </w:r>
      <w:r w:rsidRPr="0065705B">
        <w:t>(Added, Changed, Deleted).</w:t>
      </w:r>
    </w:p>
    <w:p w14:paraId="149F23CE" w14:textId="3DC000FA" w:rsidR="00D724EE" w:rsidRDefault="00D724EE" w:rsidP="00FE1709">
      <w:r w:rsidRPr="0065705B">
        <w:t>The data represented in a</w:t>
      </w:r>
      <w:r>
        <w:t>n</w:t>
      </w:r>
      <w:r w:rsidRPr="0065705B">
        <w:t xml:space="preserve"> </w:t>
      </w:r>
      <w:r>
        <w:rPr>
          <w:i/>
        </w:rPr>
        <w:t>ISA-95 object</w:t>
      </w:r>
      <w:r w:rsidRPr="009D43A1">
        <w:rPr>
          <w:i/>
        </w:rPr>
        <w:t xml:space="preserve"> </w:t>
      </w:r>
      <w:r w:rsidRPr="0065705B">
        <w:t xml:space="preserve">entry is defined by </w:t>
      </w:r>
      <w:r>
        <w:t>and</w:t>
      </w:r>
      <w:r w:rsidRPr="0065705B">
        <w:t xml:space="preserve"> validated with the corresponding </w:t>
      </w:r>
      <w:proofErr w:type="spellStart"/>
      <w:proofErr w:type="gramStart"/>
      <w:r w:rsidRPr="00C52C5F">
        <w:rPr>
          <w:i/>
        </w:rPr>
        <w:t>mfg</w:t>
      </w:r>
      <w:proofErr w:type="spellEnd"/>
      <w:r w:rsidRPr="00C52C5F">
        <w:rPr>
          <w:i/>
        </w:rPr>
        <w:t xml:space="preserve"> event </w:t>
      </w:r>
      <w:r>
        <w:rPr>
          <w:i/>
        </w:rPr>
        <w:t>record specification</w:t>
      </w:r>
      <w:proofErr w:type="gramEnd"/>
      <w:r>
        <w:t xml:space="preserve"> in the </w:t>
      </w:r>
      <w:proofErr w:type="spellStart"/>
      <w:r w:rsidRPr="00350D2B">
        <w:rPr>
          <w:i/>
        </w:rPr>
        <w:t>mfg</w:t>
      </w:r>
      <w:proofErr w:type="spellEnd"/>
      <w:r w:rsidRPr="00350D2B">
        <w:rPr>
          <w:i/>
        </w:rPr>
        <w:t xml:space="preserve"> event definition</w:t>
      </w:r>
      <w:r>
        <w:rPr>
          <w:i/>
        </w:rPr>
        <w:t>.</w:t>
      </w:r>
    </w:p>
    <w:p w14:paraId="382D492A" w14:textId="1B3DBBAD" w:rsidR="00D724EE" w:rsidRDefault="00D724EE" w:rsidP="00FE1709">
      <w:r>
        <w:t xml:space="preserve">Note: </w:t>
      </w:r>
      <w:r w:rsidRPr="00350D2B">
        <w:rPr>
          <w:i/>
        </w:rPr>
        <w:t>Actions</w:t>
      </w:r>
      <w:r>
        <w:t xml:space="preserve"> </w:t>
      </w:r>
      <w:proofErr w:type="gramStart"/>
      <w:r>
        <w:t>may be recorded</w:t>
      </w:r>
      <w:proofErr w:type="gramEnd"/>
      <w:r>
        <w:t xml:space="preserve"> or be available at times after the real world event took place. Recipients of the </w:t>
      </w:r>
      <w:proofErr w:type="spellStart"/>
      <w:r>
        <w:rPr>
          <w:i/>
        </w:rPr>
        <w:t>m</w:t>
      </w:r>
      <w:r w:rsidRPr="00350D2B">
        <w:rPr>
          <w:i/>
        </w:rPr>
        <w:t>fg</w:t>
      </w:r>
      <w:proofErr w:type="spellEnd"/>
      <w:r w:rsidRPr="00350D2B">
        <w:rPr>
          <w:i/>
        </w:rPr>
        <w:t xml:space="preserve"> </w:t>
      </w:r>
      <w:r>
        <w:rPr>
          <w:i/>
        </w:rPr>
        <w:t>e</w:t>
      </w:r>
      <w:r w:rsidRPr="00350D2B">
        <w:rPr>
          <w:i/>
        </w:rPr>
        <w:t>vent</w:t>
      </w:r>
      <w:r>
        <w:t xml:space="preserve"> may have a different record of </w:t>
      </w:r>
      <w:r>
        <w:rPr>
          <w:i/>
        </w:rPr>
        <w:t>ISA-95 object</w:t>
      </w:r>
      <w:r w:rsidRPr="00350D2B">
        <w:rPr>
          <w:i/>
        </w:rPr>
        <w:t>s</w:t>
      </w:r>
      <w:r>
        <w:t xml:space="preserve"> at the time reported for the </w:t>
      </w:r>
      <w:proofErr w:type="spellStart"/>
      <w:r>
        <w:rPr>
          <w:i/>
        </w:rPr>
        <w:t>m</w:t>
      </w:r>
      <w:r w:rsidRPr="00350D2B">
        <w:rPr>
          <w:i/>
        </w:rPr>
        <w:t>fg</w:t>
      </w:r>
      <w:proofErr w:type="spellEnd"/>
      <w:r w:rsidRPr="00350D2B">
        <w:rPr>
          <w:i/>
        </w:rPr>
        <w:t xml:space="preserve"> </w:t>
      </w:r>
      <w:r>
        <w:rPr>
          <w:i/>
        </w:rPr>
        <w:t>e</w:t>
      </w:r>
      <w:r w:rsidRPr="00350D2B">
        <w:rPr>
          <w:i/>
        </w:rPr>
        <w:t>vent</w:t>
      </w:r>
      <w:r>
        <w:t xml:space="preserve"> occurrence due to external factors. The </w:t>
      </w:r>
      <w:r>
        <w:rPr>
          <w:i/>
        </w:rPr>
        <w:t>effective</w:t>
      </w:r>
      <w:r w:rsidRPr="009B09D0">
        <w:rPr>
          <w:i/>
        </w:rPr>
        <w:t xml:space="preserve"> timestamp</w:t>
      </w:r>
      <w:r>
        <w:t xml:space="preserve"> </w:t>
      </w:r>
      <w:r w:rsidR="009B09D0">
        <w:t xml:space="preserve">attribute </w:t>
      </w:r>
      <w:r>
        <w:t>explicitly states the time of the real world event. T</w:t>
      </w:r>
      <w:r w:rsidRPr="00952F80">
        <w:t>he</w:t>
      </w:r>
      <w:r>
        <w:t xml:space="preserve"> </w:t>
      </w:r>
      <w:r w:rsidRPr="00A372AD">
        <w:rPr>
          <w:i/>
        </w:rPr>
        <w:t xml:space="preserve">record </w:t>
      </w:r>
      <w:r w:rsidRPr="00350D2B">
        <w:rPr>
          <w:i/>
        </w:rPr>
        <w:t>timestamp</w:t>
      </w:r>
      <w:r>
        <w:t xml:space="preserve"> attribute explicitly states the time that the publisher took the reported </w:t>
      </w:r>
      <w:r w:rsidRPr="00350D2B">
        <w:rPr>
          <w:i/>
        </w:rPr>
        <w:t>action</w:t>
      </w:r>
      <w:r>
        <w:t xml:space="preserve"> in these cases.</w:t>
      </w:r>
    </w:p>
    <w:p w14:paraId="3C5C93FE" w14:textId="33D1E200" w:rsidR="00D724EE" w:rsidRDefault="00D724EE" w:rsidP="00FE1709">
      <w:r>
        <w:t xml:space="preserve">If there are multiple </w:t>
      </w:r>
      <w:r w:rsidRPr="00350D2B">
        <w:rPr>
          <w:i/>
        </w:rPr>
        <w:t>actions</w:t>
      </w:r>
      <w:r>
        <w:t xml:space="preserve"> recorded</w:t>
      </w:r>
      <w:r w:rsidR="009B09D0">
        <w:t>,</w:t>
      </w:r>
      <w:r>
        <w:t xml:space="preserve"> the times </w:t>
      </w:r>
      <w:r w:rsidR="009B09D0">
        <w:t xml:space="preserve">of </w:t>
      </w:r>
      <w:r>
        <w:t xml:space="preserve">these </w:t>
      </w:r>
      <w:r w:rsidRPr="00350D2B">
        <w:rPr>
          <w:i/>
        </w:rPr>
        <w:t>actions</w:t>
      </w:r>
      <w:r>
        <w:t xml:space="preserve"> occurred may be relevant to the interpretation of the </w:t>
      </w:r>
      <w:proofErr w:type="spellStart"/>
      <w:r>
        <w:rPr>
          <w:i/>
        </w:rPr>
        <w:t>m</w:t>
      </w:r>
      <w:r w:rsidRPr="00350D2B">
        <w:rPr>
          <w:i/>
        </w:rPr>
        <w:t>fg</w:t>
      </w:r>
      <w:proofErr w:type="spellEnd"/>
      <w:r w:rsidRPr="00350D2B">
        <w:rPr>
          <w:i/>
        </w:rPr>
        <w:t xml:space="preserve"> </w:t>
      </w:r>
      <w:r>
        <w:rPr>
          <w:i/>
        </w:rPr>
        <w:t>e</w:t>
      </w:r>
      <w:r w:rsidRPr="00350D2B">
        <w:rPr>
          <w:i/>
        </w:rPr>
        <w:t>vent</w:t>
      </w:r>
      <w:r>
        <w:t xml:space="preserve">. </w:t>
      </w:r>
    </w:p>
    <w:p w14:paraId="46A658E8" w14:textId="77777777" w:rsidR="00D724EE" w:rsidRDefault="00D724EE" w:rsidP="00FE1709">
      <w:r>
        <w:t xml:space="preserve">Example:  </w:t>
      </w:r>
    </w:p>
    <w:p w14:paraId="76AD89C1" w14:textId="6F2F6F0B" w:rsidR="00D724EE" w:rsidRDefault="00D724EE" w:rsidP="00FE1709">
      <w:r>
        <w:t>A</w:t>
      </w:r>
      <w:r w:rsidRPr="00350D2B">
        <w:rPr>
          <w:i/>
        </w:rPr>
        <w:t xml:space="preserve"> production</w:t>
      </w:r>
      <w:r>
        <w:t xml:space="preserve"> </w:t>
      </w:r>
      <w:r w:rsidRPr="00350D2B">
        <w:rPr>
          <w:i/>
        </w:rPr>
        <w:t>schedule</w:t>
      </w:r>
      <w:r>
        <w:t xml:space="preserve"> update </w:t>
      </w:r>
      <w:r w:rsidR="009B09D0">
        <w:t xml:space="preserve">(event) </w:t>
      </w:r>
      <w:r>
        <w:t xml:space="preserve">creates requirements for new </w:t>
      </w:r>
      <w:r w:rsidRPr="00350D2B">
        <w:rPr>
          <w:i/>
        </w:rPr>
        <w:t>material lot</w:t>
      </w:r>
      <w:r>
        <w:t xml:space="preserve"> and a </w:t>
      </w:r>
      <w:r w:rsidRPr="00350D2B">
        <w:rPr>
          <w:i/>
        </w:rPr>
        <w:t>person</w:t>
      </w:r>
      <w:r>
        <w:t xml:space="preserve"> </w:t>
      </w:r>
      <w:r w:rsidR="00D61E36">
        <w:t xml:space="preserve">objects </w:t>
      </w:r>
      <w:r>
        <w:t xml:space="preserve">in the source system. The publisher advises that the production schedule </w:t>
      </w:r>
      <w:proofErr w:type="gramStart"/>
      <w:r>
        <w:t>was created</w:t>
      </w:r>
      <w:proofErr w:type="gramEnd"/>
      <w:r>
        <w:t xml:space="preserve"> after the new </w:t>
      </w:r>
      <w:r w:rsidRPr="00F77C98">
        <w:rPr>
          <w:i/>
        </w:rPr>
        <w:t>material lot</w:t>
      </w:r>
      <w:r>
        <w:t xml:space="preserve"> and </w:t>
      </w:r>
      <w:r w:rsidRPr="00F77C98">
        <w:rPr>
          <w:i/>
        </w:rPr>
        <w:t>person</w:t>
      </w:r>
      <w:r w:rsidR="00D61E36" w:rsidRPr="00F77C98">
        <w:rPr>
          <w:i/>
        </w:rPr>
        <w:t xml:space="preserve"> </w:t>
      </w:r>
      <w:r w:rsidR="00D61E36">
        <w:t>objects were created</w:t>
      </w:r>
      <w:r>
        <w:t xml:space="preserve">. </w:t>
      </w:r>
    </w:p>
    <w:p w14:paraId="6E6EC090" w14:textId="4A74EE27" w:rsidR="00414E14" w:rsidRPr="004E110A" w:rsidRDefault="002F123D" w:rsidP="00FE1709">
      <w:pPr>
        <w:pStyle w:val="Heading3"/>
      </w:pPr>
      <w:r w:rsidRPr="004E110A">
        <w:t xml:space="preserve">Associated </w:t>
      </w:r>
      <w:r w:rsidR="004B152A">
        <w:t>e</w:t>
      </w:r>
      <w:r w:rsidR="00F163AE" w:rsidRPr="004E110A">
        <w:t>vent</w:t>
      </w:r>
      <w:r w:rsidRPr="004E110A">
        <w:t>s</w:t>
      </w:r>
      <w:bookmarkEnd w:id="285"/>
    </w:p>
    <w:p w14:paraId="4F853B54" w14:textId="7281797D" w:rsidR="00A043A9" w:rsidRDefault="00AD1E64" w:rsidP="00FE1709">
      <w:pPr>
        <w:rPr>
          <w:u w:val="single"/>
        </w:rPr>
      </w:pPr>
      <w:proofErr w:type="spellStart"/>
      <w:r w:rsidRPr="00350D2B">
        <w:rPr>
          <w:i/>
        </w:rPr>
        <w:t>Mfg</w:t>
      </w:r>
      <w:proofErr w:type="spellEnd"/>
      <w:r w:rsidR="00F163AE" w:rsidRPr="00350D2B">
        <w:rPr>
          <w:i/>
        </w:rPr>
        <w:t xml:space="preserve"> </w:t>
      </w:r>
      <w:r w:rsidR="001128A1" w:rsidRPr="00350D2B">
        <w:rPr>
          <w:i/>
        </w:rPr>
        <w:t>e</w:t>
      </w:r>
      <w:r w:rsidR="00F163AE" w:rsidRPr="00350D2B">
        <w:rPr>
          <w:i/>
        </w:rPr>
        <w:t>vent</w:t>
      </w:r>
      <w:r w:rsidR="00414E14" w:rsidRPr="00350D2B">
        <w:rPr>
          <w:i/>
        </w:rPr>
        <w:t>s</w:t>
      </w:r>
      <w:r w:rsidR="00414E14" w:rsidRPr="004E110A">
        <w:t xml:space="preserve"> may be associated with other </w:t>
      </w:r>
      <w:r w:rsidR="001128A1" w:rsidRPr="008866C8">
        <w:t>e</w:t>
      </w:r>
      <w:r w:rsidR="00F163AE" w:rsidRPr="008866C8">
        <w:t>vent</w:t>
      </w:r>
      <w:r w:rsidR="00414E14" w:rsidRPr="008866C8">
        <w:t>s</w:t>
      </w:r>
      <w:r w:rsidR="002F5F33">
        <w:t xml:space="preserve"> to advise</w:t>
      </w:r>
      <w:r w:rsidR="001128A1">
        <w:t xml:space="preserve"> their</w:t>
      </w:r>
      <w:r w:rsidR="002F5F33">
        <w:t xml:space="preserve"> relationship in the system</w:t>
      </w:r>
      <w:r w:rsidR="00414E14" w:rsidRPr="004E110A">
        <w:t>.</w:t>
      </w:r>
      <w:r w:rsidR="002F5F33">
        <w:t xml:space="preserve"> Typical application is the representation of </w:t>
      </w:r>
      <w:proofErr w:type="spellStart"/>
      <w:r w:rsidR="001128A1" w:rsidRPr="00350D2B">
        <w:rPr>
          <w:i/>
        </w:rPr>
        <w:t>m</w:t>
      </w:r>
      <w:r w:rsidR="002F5F33" w:rsidRPr="00350D2B">
        <w:rPr>
          <w:i/>
        </w:rPr>
        <w:t>fg</w:t>
      </w:r>
      <w:proofErr w:type="spellEnd"/>
      <w:r w:rsidR="002F5F33" w:rsidRPr="00350D2B">
        <w:rPr>
          <w:i/>
        </w:rPr>
        <w:t xml:space="preserve"> </w:t>
      </w:r>
      <w:r w:rsidR="001128A1" w:rsidRPr="00350D2B">
        <w:rPr>
          <w:i/>
        </w:rPr>
        <w:t>e</w:t>
      </w:r>
      <w:r w:rsidR="002F5F33" w:rsidRPr="00350D2B">
        <w:rPr>
          <w:i/>
        </w:rPr>
        <w:t>vents</w:t>
      </w:r>
      <w:r w:rsidR="002F5F33">
        <w:t xml:space="preserve"> consumed by a process that then </w:t>
      </w:r>
      <w:r w:rsidR="001128A1">
        <w:t>notified/published</w:t>
      </w:r>
      <w:r w:rsidR="002F5F33">
        <w:t xml:space="preserve"> a new </w:t>
      </w:r>
      <w:proofErr w:type="spellStart"/>
      <w:r w:rsidR="001128A1" w:rsidRPr="00350D2B">
        <w:rPr>
          <w:i/>
        </w:rPr>
        <w:t>m</w:t>
      </w:r>
      <w:r w:rsidR="002F5F33" w:rsidRPr="00350D2B">
        <w:rPr>
          <w:i/>
        </w:rPr>
        <w:t>fg</w:t>
      </w:r>
      <w:proofErr w:type="spellEnd"/>
      <w:r w:rsidR="002F5F33" w:rsidRPr="00350D2B">
        <w:rPr>
          <w:i/>
        </w:rPr>
        <w:t xml:space="preserve"> </w:t>
      </w:r>
      <w:r w:rsidR="001128A1" w:rsidRPr="00350D2B">
        <w:rPr>
          <w:i/>
        </w:rPr>
        <w:t>e</w:t>
      </w:r>
      <w:r w:rsidR="002F5F33" w:rsidRPr="00350D2B">
        <w:rPr>
          <w:i/>
        </w:rPr>
        <w:t>vent</w:t>
      </w:r>
      <w:r w:rsidR="002F5F33">
        <w:t xml:space="preserve"> </w:t>
      </w:r>
      <w:r w:rsidR="001128A1">
        <w:t xml:space="preserve">that referenced the associated consumed </w:t>
      </w:r>
      <w:r w:rsidR="001128A1" w:rsidRPr="00350D2B">
        <w:rPr>
          <w:u w:val="single"/>
        </w:rPr>
        <w:t>event(s).</w:t>
      </w:r>
    </w:p>
    <w:p w14:paraId="2AF596E9" w14:textId="2499E052" w:rsidR="00984302" w:rsidRPr="004E110A" w:rsidRDefault="00984302" w:rsidP="00FE1709">
      <w:r w:rsidRPr="004E110A">
        <w:t xml:space="preserve">An individual </w:t>
      </w:r>
      <w:proofErr w:type="spellStart"/>
      <w:r w:rsidRPr="00350D2B">
        <w:rPr>
          <w:i/>
        </w:rPr>
        <w:t>mfg</w:t>
      </w:r>
      <w:proofErr w:type="spellEnd"/>
      <w:r w:rsidRPr="00350D2B">
        <w:rPr>
          <w:i/>
        </w:rPr>
        <w:t xml:space="preserve"> event</w:t>
      </w:r>
      <w:r w:rsidRPr="004E110A">
        <w:t xml:space="preserve"> message indicates other associated </w:t>
      </w:r>
      <w:r w:rsidRPr="00CA16A2">
        <w:t>events</w:t>
      </w:r>
      <w:r w:rsidRPr="004E110A">
        <w:t xml:space="preserve"> as a list of </w:t>
      </w:r>
      <w:r w:rsidRPr="00CA16A2">
        <w:t>event ID’s</w:t>
      </w:r>
      <w:r w:rsidR="00C24C28">
        <w:t xml:space="preserve">. </w:t>
      </w:r>
    </w:p>
    <w:p w14:paraId="2A7CE498" w14:textId="6594CDDA" w:rsidR="00CD68EF" w:rsidRDefault="00A043A9" w:rsidP="00FE1709">
      <w:r w:rsidRPr="004E110A">
        <w:t>Example</w:t>
      </w:r>
      <w:r w:rsidR="00214090" w:rsidRPr="004E110A">
        <w:t>s</w:t>
      </w:r>
      <w:r w:rsidR="00F529D0" w:rsidRPr="004E110A">
        <w:t>:</w:t>
      </w:r>
      <w:r w:rsidRPr="004E110A">
        <w:t xml:space="preserve"> </w:t>
      </w:r>
    </w:p>
    <w:p w14:paraId="6A67639A" w14:textId="5405A961" w:rsidR="00EF18C5" w:rsidRPr="00C52C5F" w:rsidRDefault="00EF18C5" w:rsidP="00FE1709">
      <w:pPr>
        <w:rPr>
          <w:rStyle w:val="Emphasis"/>
        </w:rPr>
      </w:pPr>
      <w:r w:rsidRPr="00C52C5F">
        <w:rPr>
          <w:rStyle w:val="Emphasis"/>
        </w:rPr>
        <w:t>Reporting of source</w:t>
      </w:r>
      <w:r w:rsidR="00D61E36">
        <w:rPr>
          <w:rStyle w:val="Emphasis"/>
        </w:rPr>
        <w:t xml:space="preserve"> </w:t>
      </w:r>
      <w:proofErr w:type="spellStart"/>
      <w:r w:rsidR="00D61E36">
        <w:rPr>
          <w:rStyle w:val="Emphasis"/>
        </w:rPr>
        <w:t>mfg</w:t>
      </w:r>
      <w:proofErr w:type="spellEnd"/>
      <w:r w:rsidRPr="00C52C5F">
        <w:rPr>
          <w:rStyle w:val="Emphasis"/>
        </w:rPr>
        <w:t xml:space="preserve"> event</w:t>
      </w:r>
      <w:r w:rsidR="00D61E36">
        <w:rPr>
          <w:rStyle w:val="Emphasis"/>
        </w:rPr>
        <w:t xml:space="preserve"> in </w:t>
      </w:r>
      <w:proofErr w:type="spellStart"/>
      <w:r w:rsidR="00D61E36">
        <w:rPr>
          <w:rStyle w:val="Emphasis"/>
        </w:rPr>
        <w:t>mfg</w:t>
      </w:r>
      <w:proofErr w:type="spellEnd"/>
      <w:r w:rsidRPr="00C52C5F">
        <w:rPr>
          <w:rStyle w:val="Emphasis"/>
        </w:rPr>
        <w:t xml:space="preserve"> events</w:t>
      </w:r>
    </w:p>
    <w:p w14:paraId="537633D3" w14:textId="7A93CA66" w:rsidR="0060707E" w:rsidRDefault="00D61E36" w:rsidP="00FE1709">
      <w:r>
        <w:t>When a</w:t>
      </w:r>
      <w:r w:rsidR="00EF18C5">
        <w:t xml:space="preserve"> </w:t>
      </w:r>
      <w:proofErr w:type="spellStart"/>
      <w:r w:rsidR="00A77560" w:rsidRPr="00F77C98">
        <w:rPr>
          <w:i/>
        </w:rPr>
        <w:t>mfg</w:t>
      </w:r>
      <w:proofErr w:type="spellEnd"/>
      <w:r w:rsidR="00A77560" w:rsidRPr="00F77C98">
        <w:rPr>
          <w:i/>
        </w:rPr>
        <w:t xml:space="preserve"> event </w:t>
      </w:r>
      <w:r w:rsidR="00A77560" w:rsidRPr="00F77C98">
        <w:t>(</w:t>
      </w:r>
      <w:r w:rsidR="00A77560">
        <w:t xml:space="preserve">Definition ID: </w:t>
      </w:r>
      <w:r w:rsidR="00A77560" w:rsidRPr="00A77560">
        <w:t>J</w:t>
      </w:r>
      <w:r w:rsidR="00A77560">
        <w:t xml:space="preserve">ob Order Started) </w:t>
      </w:r>
      <w:r w:rsidR="00984302">
        <w:t xml:space="preserve"> is generated during the execution of a job</w:t>
      </w:r>
      <w:r>
        <w:t xml:space="preserve"> order</w:t>
      </w:r>
      <w:r w:rsidR="00984302">
        <w:t xml:space="preserve">, the ID of the associated </w:t>
      </w:r>
      <w:r w:rsidR="00984302" w:rsidRPr="00D61E36">
        <w:rPr>
          <w:i/>
        </w:rPr>
        <w:t>Work Dispatched</w:t>
      </w:r>
      <w:r>
        <w:t xml:space="preserve"> event that contained the j</w:t>
      </w:r>
      <w:r w:rsidR="00984302">
        <w:t>ob</w:t>
      </w:r>
      <w:r>
        <w:t xml:space="preserve"> order</w:t>
      </w:r>
      <w:r w:rsidR="00984302">
        <w:t xml:space="preserve"> information</w:t>
      </w:r>
      <w:r w:rsidR="00736211">
        <w:t xml:space="preserve"> can be</w:t>
      </w:r>
      <w:r w:rsidR="00984302">
        <w:t xml:space="preserve"> represented as an </w:t>
      </w:r>
      <w:r>
        <w:rPr>
          <w:i/>
        </w:rPr>
        <w:t>a</w:t>
      </w:r>
      <w:r w:rsidR="00984302" w:rsidRPr="00D61E36">
        <w:rPr>
          <w:i/>
        </w:rPr>
        <w:t xml:space="preserve">ssociated </w:t>
      </w:r>
      <w:r>
        <w:rPr>
          <w:i/>
        </w:rPr>
        <w:t xml:space="preserve">event </w:t>
      </w:r>
      <w:r w:rsidR="00984302" w:rsidRPr="00D61E36">
        <w:rPr>
          <w:i/>
        </w:rPr>
        <w:t>ID</w:t>
      </w:r>
      <w:r w:rsidR="009440C0">
        <w:t xml:space="preserve"> in the associated event list</w:t>
      </w:r>
      <w:r w:rsidR="00984302">
        <w:t>.</w:t>
      </w:r>
    </w:p>
    <w:p w14:paraId="1DA3107B" w14:textId="34FF13AB" w:rsidR="005A234D" w:rsidRPr="00C52C5F" w:rsidRDefault="005A234D" w:rsidP="00FE1709">
      <w:pPr>
        <w:rPr>
          <w:rStyle w:val="Emphasis"/>
        </w:rPr>
      </w:pPr>
      <w:r w:rsidRPr="00C52C5F">
        <w:rPr>
          <w:rStyle w:val="Emphasis"/>
        </w:rPr>
        <w:t>Detailed Scheduling</w:t>
      </w:r>
    </w:p>
    <w:p w14:paraId="13BBF562" w14:textId="61F8531F" w:rsidR="005A234D" w:rsidRPr="004E110A" w:rsidRDefault="00D61E36" w:rsidP="00FE1709">
      <w:r>
        <w:t>When a</w:t>
      </w:r>
      <w:r w:rsidR="005A234D">
        <w:t xml:space="preserve"> </w:t>
      </w:r>
      <w:r w:rsidR="009440C0" w:rsidRPr="00D61E36">
        <w:rPr>
          <w:i/>
        </w:rPr>
        <w:t>Work Dispatched</w:t>
      </w:r>
      <w:r w:rsidR="009440C0">
        <w:t xml:space="preserve"> event </w:t>
      </w:r>
      <w:proofErr w:type="gramStart"/>
      <w:r w:rsidR="009440C0">
        <w:t>is published</w:t>
      </w:r>
      <w:proofErr w:type="gramEnd"/>
      <w:r w:rsidR="009440C0">
        <w:t xml:space="preserve"> after detailed scheduling of an </w:t>
      </w:r>
      <w:r w:rsidR="009440C0" w:rsidRPr="00D61E36">
        <w:rPr>
          <w:i/>
        </w:rPr>
        <w:t>Operations Scheduled</w:t>
      </w:r>
      <w:r>
        <w:t xml:space="preserve"> event, t</w:t>
      </w:r>
      <w:r w:rsidR="009440C0">
        <w:t xml:space="preserve">he </w:t>
      </w:r>
      <w:r w:rsidR="009440C0" w:rsidRPr="00D61E36">
        <w:rPr>
          <w:i/>
        </w:rPr>
        <w:t xml:space="preserve">Work Dispatched </w:t>
      </w:r>
      <w:r w:rsidR="009440C0">
        <w:t xml:space="preserve">event </w:t>
      </w:r>
      <w:r w:rsidR="00736211">
        <w:t xml:space="preserve">can reference </w:t>
      </w:r>
      <w:r w:rsidR="009440C0">
        <w:t xml:space="preserve">the original </w:t>
      </w:r>
      <w:r w:rsidR="009440C0" w:rsidRPr="00D61E36">
        <w:rPr>
          <w:i/>
        </w:rPr>
        <w:t>Operations Scheduled event ID</w:t>
      </w:r>
      <w:r w:rsidR="009440C0">
        <w:t xml:space="preserve"> </w:t>
      </w:r>
      <w:r w:rsidR="00AD241A" w:rsidRPr="00AD241A">
        <w:t xml:space="preserve">as an </w:t>
      </w:r>
      <w:r w:rsidR="00AD241A" w:rsidRPr="00AD241A">
        <w:rPr>
          <w:i/>
        </w:rPr>
        <w:t>associated event ID</w:t>
      </w:r>
      <w:r w:rsidR="00AD241A" w:rsidRPr="00AD241A">
        <w:t xml:space="preserve"> </w:t>
      </w:r>
      <w:r w:rsidR="009440C0">
        <w:t xml:space="preserve">in </w:t>
      </w:r>
      <w:r>
        <w:t>the</w:t>
      </w:r>
      <w:r w:rsidR="009440C0">
        <w:t xml:space="preserve"> associated event list</w:t>
      </w:r>
      <w:r w:rsidR="005A234D">
        <w:t>.</w:t>
      </w:r>
    </w:p>
    <w:p w14:paraId="2826CD7D" w14:textId="39B3AC07" w:rsidR="00984302" w:rsidRPr="00C52C5F" w:rsidRDefault="00984302" w:rsidP="00FE1709">
      <w:pPr>
        <w:rPr>
          <w:rStyle w:val="Emphasis"/>
        </w:rPr>
      </w:pPr>
      <w:r w:rsidRPr="00C52C5F">
        <w:rPr>
          <w:rStyle w:val="Emphasis"/>
        </w:rPr>
        <w:t xml:space="preserve">Association of context with data to generate </w:t>
      </w:r>
      <w:r w:rsidR="0013212B">
        <w:rPr>
          <w:rStyle w:val="Emphasis"/>
        </w:rPr>
        <w:t xml:space="preserve">process centric </w:t>
      </w:r>
      <w:r w:rsidR="005A234D" w:rsidRPr="00C52C5F">
        <w:rPr>
          <w:rStyle w:val="Emphasis"/>
        </w:rPr>
        <w:t>events</w:t>
      </w:r>
    </w:p>
    <w:p w14:paraId="17DA50FF" w14:textId="573AC4EE" w:rsidR="005A234D" w:rsidRDefault="0013212B" w:rsidP="00FE1709">
      <w:r>
        <w:t xml:space="preserve">Example 1:  </w:t>
      </w:r>
      <w:r w:rsidR="005A234D">
        <w:t xml:space="preserve">A MOM application suite based on process centric messaging interfaces to other MOM applications that </w:t>
      </w:r>
      <w:proofErr w:type="gramStart"/>
      <w:r w:rsidR="005A234D">
        <w:t>are based</w:t>
      </w:r>
      <w:proofErr w:type="gramEnd"/>
      <w:r w:rsidR="005A234D">
        <w:t xml:space="preserve"> on data centric messaging. The incoming data centric messages </w:t>
      </w:r>
      <w:proofErr w:type="gramStart"/>
      <w:r w:rsidR="005A234D">
        <w:t>are republished</w:t>
      </w:r>
      <w:proofErr w:type="gramEnd"/>
      <w:r w:rsidR="005A234D">
        <w:t xml:space="preserve"> as process centric events with the ID of the data centric event</w:t>
      </w:r>
      <w:r w:rsidR="009440C0">
        <w:t xml:space="preserve"> </w:t>
      </w:r>
      <w:r w:rsidR="00AD241A" w:rsidRPr="00AD241A">
        <w:t xml:space="preserve">as an </w:t>
      </w:r>
      <w:r w:rsidR="00AD241A" w:rsidRPr="00AD241A">
        <w:rPr>
          <w:i/>
        </w:rPr>
        <w:t>associated event ID</w:t>
      </w:r>
      <w:r w:rsidR="00AD241A" w:rsidRPr="00AD241A">
        <w:t xml:space="preserve"> </w:t>
      </w:r>
      <w:r w:rsidR="009440C0">
        <w:t>in the associated event list.</w:t>
      </w:r>
      <w:r w:rsidR="00E407D9">
        <w:t xml:space="preserve"> The data centric event may be represented as </w:t>
      </w:r>
      <w:proofErr w:type="gramStart"/>
      <w:r w:rsidR="00E407D9">
        <w:t>a</w:t>
      </w:r>
      <w:proofErr w:type="gramEnd"/>
      <w:r w:rsidR="00E407D9">
        <w:t xml:space="preserve"> </w:t>
      </w:r>
      <w:proofErr w:type="spellStart"/>
      <w:r w:rsidR="00E407D9" w:rsidRPr="00C52C5F">
        <w:rPr>
          <w:i/>
        </w:rPr>
        <w:t>mfg</w:t>
      </w:r>
      <w:proofErr w:type="spellEnd"/>
      <w:r w:rsidR="00E407D9" w:rsidRPr="00C52C5F">
        <w:rPr>
          <w:i/>
        </w:rPr>
        <w:t xml:space="preserve"> event</w:t>
      </w:r>
      <w:r w:rsidR="00E407D9">
        <w:t xml:space="preserve"> for consistency.</w:t>
      </w:r>
    </w:p>
    <w:p w14:paraId="72496D8F" w14:textId="4D52FAAF" w:rsidR="007E128D" w:rsidRDefault="0013212B" w:rsidP="00FE1709">
      <w:r>
        <w:t xml:space="preserve">Example 2:  </w:t>
      </w:r>
      <w:r w:rsidR="00984302">
        <w:t xml:space="preserve">A scheduled data update event </w:t>
      </w:r>
      <w:proofErr w:type="gramStart"/>
      <w:r w:rsidR="00984302">
        <w:t>is received</w:t>
      </w:r>
      <w:proofErr w:type="gramEnd"/>
      <w:r w:rsidR="00984302">
        <w:t xml:space="preserve"> by a</w:t>
      </w:r>
      <w:r w:rsidR="005A234D">
        <w:t xml:space="preserve"> MOM</w:t>
      </w:r>
      <w:r w:rsidR="00984302">
        <w:t xml:space="preserve"> application from another MOM application. </w:t>
      </w:r>
      <w:r w:rsidR="005A234D">
        <w:t xml:space="preserve">An application receives the data event associates context with the data and </w:t>
      </w:r>
      <w:r w:rsidR="005A234D">
        <w:lastRenderedPageBreak/>
        <w:t xml:space="preserve">republishes the event with the added context. The ID of the scheduled data update </w:t>
      </w:r>
      <w:proofErr w:type="gramStart"/>
      <w:r w:rsidR="005A234D">
        <w:t>is reported</w:t>
      </w:r>
      <w:proofErr w:type="gramEnd"/>
      <w:r w:rsidR="005A234D">
        <w:t xml:space="preserve"> as an </w:t>
      </w:r>
      <w:r w:rsidR="00D61E36" w:rsidRPr="00D61E36">
        <w:rPr>
          <w:i/>
        </w:rPr>
        <w:t>associated</w:t>
      </w:r>
      <w:r w:rsidR="005A234D" w:rsidRPr="00D61E36">
        <w:rPr>
          <w:i/>
        </w:rPr>
        <w:t xml:space="preserve"> e</w:t>
      </w:r>
      <w:r w:rsidR="009440C0" w:rsidRPr="00D61E36">
        <w:rPr>
          <w:i/>
        </w:rPr>
        <w:t>vent ID</w:t>
      </w:r>
      <w:r w:rsidR="009440C0">
        <w:t xml:space="preserve"> in the associated event list.</w:t>
      </w:r>
    </w:p>
    <w:p w14:paraId="29F3BEFC" w14:textId="150BAD64" w:rsidR="00B3373F" w:rsidRPr="004E110A" w:rsidRDefault="004B152A" w:rsidP="00FE1709">
      <w:pPr>
        <w:pStyle w:val="Heading3"/>
      </w:pPr>
      <w:bookmarkStart w:id="286" w:name="_Toc445298251"/>
      <w:bookmarkStart w:id="287" w:name="_Toc305862114"/>
      <w:bookmarkEnd w:id="286"/>
      <w:proofErr w:type="spellStart"/>
      <w:r>
        <w:t>Mfg</w:t>
      </w:r>
      <w:proofErr w:type="spellEnd"/>
      <w:r>
        <w:t xml:space="preserve"> alerts and </w:t>
      </w:r>
      <w:proofErr w:type="spellStart"/>
      <w:r>
        <w:t>mfg</w:t>
      </w:r>
      <w:proofErr w:type="spellEnd"/>
      <w:r>
        <w:t xml:space="preserve"> a</w:t>
      </w:r>
      <w:r w:rsidR="0048601D">
        <w:t>larms</w:t>
      </w:r>
      <w:bookmarkEnd w:id="287"/>
    </w:p>
    <w:p w14:paraId="0085E339" w14:textId="3B5297C8" w:rsidR="00594478" w:rsidRPr="004E110A" w:rsidRDefault="002F5F33" w:rsidP="00FE1709">
      <w:r>
        <w:t xml:space="preserve">Within </w:t>
      </w:r>
      <w:r w:rsidR="00C24C28">
        <w:t>m</w:t>
      </w:r>
      <w:r w:rsidR="000405FC">
        <w:t>anufacturing</w:t>
      </w:r>
      <w:r>
        <w:t xml:space="preserve"> systems</w:t>
      </w:r>
      <w:r w:rsidR="00AD241A">
        <w:t>,</w:t>
      </w:r>
      <w:r w:rsidR="000405FC">
        <w:t xml:space="preserve"> there are two u</w:t>
      </w:r>
      <w:r w:rsidR="00AD241A">
        <w:t>nderstood forms of event being alerts and a</w:t>
      </w:r>
      <w:r w:rsidR="000405FC">
        <w:t>larms.</w:t>
      </w:r>
      <w:r w:rsidR="001128A1">
        <w:rPr>
          <w:i/>
        </w:rPr>
        <w:t xml:space="preserve"> </w:t>
      </w:r>
      <w:r w:rsidR="00AD241A">
        <w:rPr>
          <w:i/>
        </w:rPr>
        <w:t xml:space="preserve">These </w:t>
      </w:r>
      <w:proofErr w:type="spellStart"/>
      <w:r w:rsidR="00AD241A">
        <w:rPr>
          <w:i/>
        </w:rPr>
        <w:t>m</w:t>
      </w:r>
      <w:r w:rsidR="00AD1E64" w:rsidRPr="00350D2B">
        <w:rPr>
          <w:i/>
        </w:rPr>
        <w:t>fg</w:t>
      </w:r>
      <w:proofErr w:type="spellEnd"/>
      <w:r w:rsidR="00F163AE" w:rsidRPr="00350D2B">
        <w:rPr>
          <w:i/>
        </w:rPr>
        <w:t xml:space="preserve"> </w:t>
      </w:r>
      <w:r w:rsidR="001128A1" w:rsidRPr="00350D2B">
        <w:rPr>
          <w:i/>
        </w:rPr>
        <w:t>e</w:t>
      </w:r>
      <w:r w:rsidR="00F163AE" w:rsidRPr="00350D2B">
        <w:rPr>
          <w:i/>
        </w:rPr>
        <w:t>vent</w:t>
      </w:r>
      <w:r w:rsidR="002F123D" w:rsidRPr="00350D2B">
        <w:rPr>
          <w:i/>
        </w:rPr>
        <w:t>s</w:t>
      </w:r>
      <w:r w:rsidR="002F123D" w:rsidRPr="004E110A">
        <w:t xml:space="preserve"> </w:t>
      </w:r>
      <w:proofErr w:type="gramStart"/>
      <w:r w:rsidR="00A726DF">
        <w:t>can be</w:t>
      </w:r>
      <w:r w:rsidR="00A726DF" w:rsidRPr="004E110A">
        <w:t xml:space="preserve"> </w:t>
      </w:r>
      <w:r w:rsidR="0051384D">
        <w:t>classified</w:t>
      </w:r>
      <w:proofErr w:type="gramEnd"/>
      <w:r w:rsidR="0051384D" w:rsidRPr="004E110A">
        <w:t xml:space="preserve"> </w:t>
      </w:r>
      <w:r w:rsidR="000405FC">
        <w:t>as</w:t>
      </w:r>
      <w:r w:rsidR="002F123D" w:rsidRPr="004E110A">
        <w:t xml:space="preserve"> </w:t>
      </w:r>
      <w:proofErr w:type="spellStart"/>
      <w:r w:rsidR="001128A1" w:rsidRPr="00350D2B">
        <w:rPr>
          <w:i/>
        </w:rPr>
        <w:t>m</w:t>
      </w:r>
      <w:r w:rsidR="002F123D" w:rsidRPr="00350D2B">
        <w:rPr>
          <w:i/>
        </w:rPr>
        <w:t>fg</w:t>
      </w:r>
      <w:proofErr w:type="spellEnd"/>
      <w:r w:rsidR="00FC7D95" w:rsidRPr="00350D2B">
        <w:rPr>
          <w:i/>
        </w:rPr>
        <w:t xml:space="preserve"> </w:t>
      </w:r>
      <w:r w:rsidR="001128A1" w:rsidRPr="00350D2B">
        <w:rPr>
          <w:i/>
        </w:rPr>
        <w:t>a</w:t>
      </w:r>
      <w:r w:rsidR="002F123D" w:rsidRPr="00350D2B">
        <w:rPr>
          <w:i/>
        </w:rPr>
        <w:t>lerts</w:t>
      </w:r>
      <w:r w:rsidR="002F123D" w:rsidRPr="004E110A">
        <w:t xml:space="preserve"> and </w:t>
      </w:r>
      <w:proofErr w:type="spellStart"/>
      <w:r w:rsidR="001128A1" w:rsidRPr="00350D2B">
        <w:rPr>
          <w:i/>
        </w:rPr>
        <w:t>m</w:t>
      </w:r>
      <w:r w:rsidR="002F123D" w:rsidRPr="00350D2B">
        <w:rPr>
          <w:i/>
        </w:rPr>
        <w:t>fg</w:t>
      </w:r>
      <w:proofErr w:type="spellEnd"/>
      <w:r w:rsidR="00FC7D95" w:rsidRPr="00350D2B">
        <w:rPr>
          <w:i/>
        </w:rPr>
        <w:t xml:space="preserve"> </w:t>
      </w:r>
      <w:r w:rsidR="001128A1" w:rsidRPr="00350D2B">
        <w:rPr>
          <w:i/>
        </w:rPr>
        <w:t>a</w:t>
      </w:r>
      <w:r w:rsidR="002F123D" w:rsidRPr="00350D2B">
        <w:rPr>
          <w:i/>
        </w:rPr>
        <w:t>larms</w:t>
      </w:r>
      <w:r w:rsidR="00AD241A">
        <w:rPr>
          <w:i/>
        </w:rPr>
        <w:t xml:space="preserve"> </w:t>
      </w:r>
      <w:r w:rsidR="00AD241A" w:rsidRPr="00AD241A">
        <w:t xml:space="preserve">in </w:t>
      </w:r>
      <w:proofErr w:type="spellStart"/>
      <w:r w:rsidR="00AD241A">
        <w:rPr>
          <w:i/>
        </w:rPr>
        <w:t>mfg</w:t>
      </w:r>
      <w:proofErr w:type="spellEnd"/>
      <w:r w:rsidR="00AD241A">
        <w:rPr>
          <w:i/>
        </w:rPr>
        <w:t xml:space="preserve"> event classes</w:t>
      </w:r>
      <w:r w:rsidR="00594478" w:rsidRPr="004E110A">
        <w:t>:</w:t>
      </w:r>
      <w:r w:rsidR="00251AB0" w:rsidRPr="004E110A">
        <w:t xml:space="preserve"> </w:t>
      </w:r>
    </w:p>
    <w:p w14:paraId="7807B43B" w14:textId="117C7D32" w:rsidR="00B3373F" w:rsidRPr="00F77C98" w:rsidRDefault="00594478" w:rsidP="00FE1709">
      <w:pPr>
        <w:pStyle w:val="ListParagraph"/>
        <w:numPr>
          <w:ilvl w:val="0"/>
          <w:numId w:val="35"/>
        </w:numPr>
        <w:rPr>
          <w:sz w:val="20"/>
          <w:szCs w:val="20"/>
          <w:lang w:val="en-US"/>
        </w:rPr>
      </w:pPr>
      <w:proofErr w:type="gramStart"/>
      <w:r w:rsidRPr="00F77C98">
        <w:rPr>
          <w:sz w:val="20"/>
          <w:szCs w:val="20"/>
          <w:lang w:val="en-US"/>
        </w:rPr>
        <w:t>A</w:t>
      </w:r>
      <w:proofErr w:type="gramEnd"/>
      <w:r w:rsidR="00251AB0" w:rsidRPr="00F77C98">
        <w:rPr>
          <w:sz w:val="20"/>
          <w:szCs w:val="20"/>
          <w:lang w:val="en-US"/>
        </w:rPr>
        <w:t xml:space="preserve"> </w:t>
      </w:r>
      <w:proofErr w:type="spellStart"/>
      <w:r w:rsidR="001128A1" w:rsidRPr="00F77C98">
        <w:rPr>
          <w:i/>
          <w:sz w:val="20"/>
          <w:szCs w:val="20"/>
        </w:rPr>
        <w:t>m</w:t>
      </w:r>
      <w:r w:rsidR="00251AB0" w:rsidRPr="00F77C98">
        <w:rPr>
          <w:i/>
          <w:sz w:val="20"/>
          <w:szCs w:val="20"/>
        </w:rPr>
        <w:t>fg</w:t>
      </w:r>
      <w:proofErr w:type="spellEnd"/>
      <w:r w:rsidR="00251AB0" w:rsidRPr="00F77C98">
        <w:rPr>
          <w:i/>
          <w:sz w:val="20"/>
          <w:szCs w:val="20"/>
        </w:rPr>
        <w:t xml:space="preserve"> </w:t>
      </w:r>
      <w:r w:rsidR="001128A1" w:rsidRPr="00F77C98">
        <w:rPr>
          <w:i/>
          <w:sz w:val="20"/>
          <w:szCs w:val="20"/>
        </w:rPr>
        <w:t>a</w:t>
      </w:r>
      <w:r w:rsidR="00251AB0" w:rsidRPr="00F77C98">
        <w:rPr>
          <w:i/>
          <w:sz w:val="20"/>
          <w:szCs w:val="20"/>
        </w:rPr>
        <w:t>lert</w:t>
      </w:r>
      <w:r w:rsidR="00251AB0" w:rsidRPr="00F77C98">
        <w:rPr>
          <w:sz w:val="20"/>
          <w:szCs w:val="20"/>
          <w:lang w:val="en-US"/>
        </w:rPr>
        <w:t xml:space="preserve"> </w:t>
      </w:r>
      <w:r w:rsidRPr="00F77C98">
        <w:rPr>
          <w:sz w:val="20"/>
          <w:szCs w:val="20"/>
          <w:lang w:val="en-US"/>
        </w:rPr>
        <w:t>is</w:t>
      </w:r>
      <w:r w:rsidR="00251AB0" w:rsidRPr="00F77C98">
        <w:rPr>
          <w:sz w:val="20"/>
          <w:szCs w:val="20"/>
          <w:lang w:val="en-US"/>
        </w:rPr>
        <w:t xml:space="preserve"> distinguished from </w:t>
      </w:r>
      <w:r w:rsidR="007E73BD" w:rsidRPr="00F77C98">
        <w:rPr>
          <w:sz w:val="20"/>
          <w:szCs w:val="20"/>
          <w:lang w:val="en-US"/>
        </w:rPr>
        <w:t xml:space="preserve">other </w:t>
      </w:r>
      <w:proofErr w:type="spellStart"/>
      <w:r w:rsidR="007E73BD" w:rsidRPr="00F77C98">
        <w:rPr>
          <w:i/>
          <w:sz w:val="20"/>
          <w:szCs w:val="20"/>
        </w:rPr>
        <w:t>m</w:t>
      </w:r>
      <w:r w:rsidR="00AD1E64" w:rsidRPr="00F77C98">
        <w:rPr>
          <w:i/>
          <w:sz w:val="20"/>
          <w:szCs w:val="20"/>
        </w:rPr>
        <w:t>fg</w:t>
      </w:r>
      <w:proofErr w:type="spellEnd"/>
      <w:r w:rsidR="00F163AE" w:rsidRPr="00F77C98">
        <w:rPr>
          <w:i/>
          <w:sz w:val="20"/>
          <w:szCs w:val="20"/>
        </w:rPr>
        <w:t xml:space="preserve"> </w:t>
      </w:r>
      <w:r w:rsidR="007E73BD" w:rsidRPr="00F77C98">
        <w:rPr>
          <w:i/>
          <w:sz w:val="20"/>
          <w:szCs w:val="20"/>
        </w:rPr>
        <w:t>e</w:t>
      </w:r>
      <w:r w:rsidR="00F163AE" w:rsidRPr="00F77C98">
        <w:rPr>
          <w:i/>
          <w:sz w:val="20"/>
          <w:szCs w:val="20"/>
        </w:rPr>
        <w:t>vent</w:t>
      </w:r>
      <w:r w:rsidR="00FC7D95" w:rsidRPr="00F77C98">
        <w:rPr>
          <w:i/>
          <w:sz w:val="20"/>
          <w:szCs w:val="20"/>
        </w:rPr>
        <w:t>s</w:t>
      </w:r>
      <w:r w:rsidR="00FC7D95" w:rsidRPr="00F77C98">
        <w:rPr>
          <w:sz w:val="20"/>
          <w:szCs w:val="20"/>
          <w:lang w:val="en-US"/>
        </w:rPr>
        <w:t xml:space="preserve"> (visually</w:t>
      </w:r>
      <w:r w:rsidR="00C07C70" w:rsidRPr="00F77C98">
        <w:rPr>
          <w:sz w:val="20"/>
          <w:szCs w:val="20"/>
          <w:lang w:val="en-US"/>
        </w:rPr>
        <w:t xml:space="preserve">, audibly …) </w:t>
      </w:r>
      <w:r w:rsidR="00FC7D95" w:rsidRPr="00F77C98">
        <w:rPr>
          <w:sz w:val="20"/>
          <w:szCs w:val="20"/>
          <w:lang w:val="en-US"/>
        </w:rPr>
        <w:t>e.g.</w:t>
      </w:r>
      <w:r w:rsidR="0064182F" w:rsidRPr="00F77C98">
        <w:rPr>
          <w:sz w:val="20"/>
          <w:szCs w:val="20"/>
          <w:lang w:val="en-US"/>
        </w:rPr>
        <w:t>: List boxes in HMI</w:t>
      </w:r>
      <w:r w:rsidR="00B3373F" w:rsidRPr="00F77C98">
        <w:rPr>
          <w:sz w:val="20"/>
          <w:szCs w:val="20"/>
          <w:lang w:val="en-US"/>
        </w:rPr>
        <w:t>.</w:t>
      </w:r>
      <w:r w:rsidR="0051384D" w:rsidRPr="00F77C98">
        <w:rPr>
          <w:sz w:val="20"/>
          <w:szCs w:val="20"/>
          <w:lang w:val="en-US"/>
        </w:rPr>
        <w:t xml:space="preserve"> The </w:t>
      </w:r>
      <w:proofErr w:type="spellStart"/>
      <w:r w:rsidR="007E73BD" w:rsidRPr="00F77C98">
        <w:rPr>
          <w:i/>
          <w:sz w:val="20"/>
          <w:szCs w:val="20"/>
        </w:rPr>
        <w:t>m</w:t>
      </w:r>
      <w:r w:rsidR="0051384D" w:rsidRPr="00F77C98">
        <w:rPr>
          <w:i/>
          <w:sz w:val="20"/>
          <w:szCs w:val="20"/>
        </w:rPr>
        <w:t>fg</w:t>
      </w:r>
      <w:proofErr w:type="spellEnd"/>
      <w:r w:rsidR="0051384D" w:rsidRPr="00F77C98">
        <w:rPr>
          <w:i/>
          <w:sz w:val="20"/>
          <w:szCs w:val="20"/>
        </w:rPr>
        <w:t xml:space="preserve"> </w:t>
      </w:r>
      <w:r w:rsidR="007E73BD" w:rsidRPr="00F77C98">
        <w:rPr>
          <w:i/>
          <w:sz w:val="20"/>
          <w:szCs w:val="20"/>
        </w:rPr>
        <w:t>a</w:t>
      </w:r>
      <w:r w:rsidR="0051384D" w:rsidRPr="00F77C98">
        <w:rPr>
          <w:i/>
          <w:sz w:val="20"/>
          <w:szCs w:val="20"/>
        </w:rPr>
        <w:t>lert</w:t>
      </w:r>
      <w:r w:rsidR="0051384D" w:rsidRPr="00F77C98">
        <w:rPr>
          <w:sz w:val="20"/>
          <w:szCs w:val="20"/>
          <w:lang w:val="en-US"/>
        </w:rPr>
        <w:t xml:space="preserve"> is identified by the corresponding </w:t>
      </w:r>
      <w:proofErr w:type="spellStart"/>
      <w:r w:rsidR="007E73BD" w:rsidRPr="00F77C98">
        <w:rPr>
          <w:i/>
          <w:sz w:val="20"/>
          <w:szCs w:val="20"/>
        </w:rPr>
        <w:t>m</w:t>
      </w:r>
      <w:r w:rsidR="0051384D" w:rsidRPr="00F77C98">
        <w:rPr>
          <w:i/>
          <w:sz w:val="20"/>
          <w:szCs w:val="20"/>
        </w:rPr>
        <w:t>fg</w:t>
      </w:r>
      <w:proofErr w:type="spellEnd"/>
      <w:r w:rsidR="0051384D" w:rsidRPr="00F77C98">
        <w:rPr>
          <w:i/>
          <w:sz w:val="20"/>
          <w:szCs w:val="20"/>
        </w:rPr>
        <w:t xml:space="preserve"> </w:t>
      </w:r>
      <w:r w:rsidR="007E73BD" w:rsidRPr="00F77C98">
        <w:rPr>
          <w:i/>
          <w:sz w:val="20"/>
          <w:szCs w:val="20"/>
        </w:rPr>
        <w:t>e</w:t>
      </w:r>
      <w:r w:rsidR="0051384D" w:rsidRPr="00F77C98">
        <w:rPr>
          <w:i/>
          <w:sz w:val="20"/>
          <w:szCs w:val="20"/>
        </w:rPr>
        <w:t xml:space="preserve">vent </w:t>
      </w:r>
      <w:r w:rsidR="007E73BD" w:rsidRPr="00F77C98">
        <w:rPr>
          <w:i/>
          <w:sz w:val="20"/>
          <w:szCs w:val="20"/>
        </w:rPr>
        <w:t>d</w:t>
      </w:r>
      <w:r w:rsidR="0051384D" w:rsidRPr="00F77C98">
        <w:rPr>
          <w:i/>
          <w:sz w:val="20"/>
          <w:szCs w:val="20"/>
        </w:rPr>
        <w:t>efinitions</w:t>
      </w:r>
      <w:r w:rsidR="0051384D" w:rsidRPr="00F77C98">
        <w:rPr>
          <w:sz w:val="20"/>
          <w:szCs w:val="20"/>
          <w:lang w:val="en-US"/>
        </w:rPr>
        <w:t xml:space="preserve"> membership of </w:t>
      </w:r>
      <w:proofErr w:type="gramStart"/>
      <w:r w:rsidR="0051384D" w:rsidRPr="00F77C98">
        <w:rPr>
          <w:sz w:val="20"/>
          <w:szCs w:val="20"/>
          <w:lang w:val="en-US"/>
        </w:rPr>
        <w:t>a</w:t>
      </w:r>
      <w:proofErr w:type="gramEnd"/>
      <w:r w:rsidR="0051384D" w:rsidRPr="00F77C98">
        <w:rPr>
          <w:sz w:val="20"/>
          <w:szCs w:val="20"/>
          <w:lang w:val="en-US"/>
        </w:rPr>
        <w:t xml:space="preserve"> </w:t>
      </w:r>
      <w:proofErr w:type="spellStart"/>
      <w:r w:rsidR="007E73BD" w:rsidRPr="00F77C98">
        <w:rPr>
          <w:i/>
          <w:sz w:val="20"/>
          <w:szCs w:val="20"/>
        </w:rPr>
        <w:t>m</w:t>
      </w:r>
      <w:r w:rsidR="0051384D" w:rsidRPr="00F77C98">
        <w:rPr>
          <w:i/>
          <w:sz w:val="20"/>
          <w:szCs w:val="20"/>
        </w:rPr>
        <w:t>fg</w:t>
      </w:r>
      <w:proofErr w:type="spellEnd"/>
      <w:r w:rsidR="0051384D" w:rsidRPr="00F77C98">
        <w:rPr>
          <w:i/>
          <w:sz w:val="20"/>
          <w:szCs w:val="20"/>
        </w:rPr>
        <w:t xml:space="preserve"> </w:t>
      </w:r>
      <w:r w:rsidR="007E73BD" w:rsidRPr="00F77C98">
        <w:rPr>
          <w:i/>
          <w:sz w:val="20"/>
          <w:szCs w:val="20"/>
        </w:rPr>
        <w:t>a</w:t>
      </w:r>
      <w:r w:rsidR="0051384D" w:rsidRPr="00F77C98">
        <w:rPr>
          <w:i/>
          <w:sz w:val="20"/>
          <w:szCs w:val="20"/>
        </w:rPr>
        <w:t xml:space="preserve">lert </w:t>
      </w:r>
      <w:r w:rsidR="007E73BD" w:rsidRPr="00F77C98">
        <w:rPr>
          <w:i/>
          <w:sz w:val="20"/>
          <w:szCs w:val="20"/>
        </w:rPr>
        <w:t>c</w:t>
      </w:r>
      <w:r w:rsidR="0051384D" w:rsidRPr="00F77C98">
        <w:rPr>
          <w:i/>
          <w:sz w:val="20"/>
          <w:szCs w:val="20"/>
        </w:rPr>
        <w:t>lass</w:t>
      </w:r>
      <w:r w:rsidR="0051384D" w:rsidRPr="00F77C98">
        <w:rPr>
          <w:sz w:val="20"/>
          <w:szCs w:val="20"/>
          <w:lang w:val="en-US"/>
        </w:rPr>
        <w:t>.</w:t>
      </w:r>
      <w:r w:rsidR="007E73BD" w:rsidRPr="00F77C98">
        <w:rPr>
          <w:sz w:val="20"/>
          <w:szCs w:val="20"/>
          <w:lang w:val="en-US"/>
        </w:rPr>
        <w:t xml:space="preserve"> </w:t>
      </w:r>
      <w:proofErr w:type="spellStart"/>
      <w:r w:rsidR="00B3373F" w:rsidRPr="00F77C98">
        <w:rPr>
          <w:i/>
          <w:sz w:val="20"/>
          <w:szCs w:val="20"/>
          <w:lang w:val="en-US"/>
        </w:rPr>
        <w:t>Mfg</w:t>
      </w:r>
      <w:proofErr w:type="spellEnd"/>
      <w:r w:rsidR="00B3373F" w:rsidRPr="00F77C98">
        <w:rPr>
          <w:i/>
          <w:sz w:val="20"/>
          <w:szCs w:val="20"/>
          <w:lang w:val="en-US"/>
        </w:rPr>
        <w:t xml:space="preserve"> </w:t>
      </w:r>
      <w:r w:rsidR="007E73BD" w:rsidRPr="00F77C98">
        <w:rPr>
          <w:i/>
          <w:sz w:val="20"/>
          <w:szCs w:val="20"/>
          <w:lang w:val="en-US"/>
        </w:rPr>
        <w:t>a</w:t>
      </w:r>
      <w:r w:rsidR="00B3373F" w:rsidRPr="00F77C98">
        <w:rPr>
          <w:i/>
          <w:sz w:val="20"/>
          <w:szCs w:val="20"/>
          <w:lang w:val="en-US"/>
        </w:rPr>
        <w:t>lerts</w:t>
      </w:r>
      <w:r w:rsidR="00B3373F" w:rsidRPr="00F77C98">
        <w:rPr>
          <w:sz w:val="20"/>
          <w:szCs w:val="20"/>
          <w:lang w:val="en-US"/>
        </w:rPr>
        <w:t xml:space="preserve"> may be generated by any </w:t>
      </w:r>
      <w:r w:rsidR="00F77C98">
        <w:rPr>
          <w:sz w:val="20"/>
          <w:szCs w:val="20"/>
          <w:lang w:val="en-US"/>
        </w:rPr>
        <w:t>L</w:t>
      </w:r>
      <w:r w:rsidR="00B3373F" w:rsidRPr="00F77C98">
        <w:rPr>
          <w:sz w:val="20"/>
          <w:szCs w:val="20"/>
          <w:lang w:val="en-US"/>
        </w:rPr>
        <w:t xml:space="preserve">evel 3 or </w:t>
      </w:r>
      <w:proofErr w:type="gramStart"/>
      <w:r w:rsidR="00B3373F" w:rsidRPr="00F77C98">
        <w:rPr>
          <w:sz w:val="20"/>
          <w:szCs w:val="20"/>
          <w:lang w:val="en-US"/>
        </w:rPr>
        <w:t>4</w:t>
      </w:r>
      <w:proofErr w:type="gramEnd"/>
      <w:r w:rsidR="00B3373F" w:rsidRPr="00F77C98">
        <w:rPr>
          <w:sz w:val="20"/>
          <w:szCs w:val="20"/>
          <w:lang w:val="en-US"/>
        </w:rPr>
        <w:t xml:space="preserve"> action or activity related to Level</w:t>
      </w:r>
      <w:r w:rsidR="0051384D" w:rsidRPr="00F77C98">
        <w:rPr>
          <w:sz w:val="20"/>
          <w:szCs w:val="20"/>
          <w:lang w:val="en-US"/>
        </w:rPr>
        <w:t xml:space="preserve"> 3</w:t>
      </w:r>
      <w:r w:rsidR="00B3373F" w:rsidRPr="00F77C98">
        <w:rPr>
          <w:sz w:val="20"/>
          <w:szCs w:val="20"/>
          <w:lang w:val="en-US"/>
        </w:rPr>
        <w:t xml:space="preserve"> or 4 manufacturing operations activities.</w:t>
      </w:r>
    </w:p>
    <w:p w14:paraId="33A88850" w14:textId="324C1AB1" w:rsidR="0051384D" w:rsidRPr="00F77C98" w:rsidRDefault="00594478" w:rsidP="00FE1709">
      <w:pPr>
        <w:pStyle w:val="ListParagraph"/>
        <w:numPr>
          <w:ilvl w:val="0"/>
          <w:numId w:val="35"/>
        </w:numPr>
        <w:rPr>
          <w:sz w:val="20"/>
          <w:szCs w:val="20"/>
          <w:lang w:val="en-US"/>
        </w:rPr>
      </w:pPr>
      <w:proofErr w:type="gramStart"/>
      <w:r w:rsidRPr="00F77C98">
        <w:rPr>
          <w:sz w:val="20"/>
          <w:szCs w:val="20"/>
          <w:lang w:val="en-US"/>
        </w:rPr>
        <w:t>A</w:t>
      </w:r>
      <w:proofErr w:type="gramEnd"/>
      <w:r w:rsidRPr="00F77C98">
        <w:rPr>
          <w:sz w:val="20"/>
          <w:szCs w:val="20"/>
          <w:lang w:val="en-US"/>
        </w:rPr>
        <w:t xml:space="preserve"> </w:t>
      </w:r>
      <w:proofErr w:type="spellStart"/>
      <w:r w:rsidR="007E73BD" w:rsidRPr="00F77C98">
        <w:rPr>
          <w:i/>
          <w:sz w:val="20"/>
          <w:szCs w:val="20"/>
        </w:rPr>
        <w:t>m</w:t>
      </w:r>
      <w:r w:rsidR="00251AB0" w:rsidRPr="00F77C98">
        <w:rPr>
          <w:i/>
          <w:sz w:val="20"/>
          <w:szCs w:val="20"/>
        </w:rPr>
        <w:t>fg</w:t>
      </w:r>
      <w:proofErr w:type="spellEnd"/>
      <w:r w:rsidR="00251AB0" w:rsidRPr="00F77C98">
        <w:rPr>
          <w:i/>
          <w:sz w:val="20"/>
          <w:szCs w:val="20"/>
        </w:rPr>
        <w:t xml:space="preserve"> </w:t>
      </w:r>
      <w:r w:rsidR="007E73BD" w:rsidRPr="00F77C98">
        <w:rPr>
          <w:i/>
          <w:sz w:val="20"/>
          <w:szCs w:val="20"/>
        </w:rPr>
        <w:t>a</w:t>
      </w:r>
      <w:r w:rsidR="00251AB0" w:rsidRPr="00F77C98">
        <w:rPr>
          <w:i/>
          <w:sz w:val="20"/>
          <w:szCs w:val="20"/>
        </w:rPr>
        <w:t>larm</w:t>
      </w:r>
      <w:r w:rsidR="00251AB0" w:rsidRPr="00F77C98">
        <w:rPr>
          <w:sz w:val="20"/>
          <w:szCs w:val="20"/>
          <w:lang w:val="en-US"/>
        </w:rPr>
        <w:t xml:space="preserve"> which </w:t>
      </w:r>
      <w:r w:rsidR="006B6F61" w:rsidRPr="00F77C98">
        <w:rPr>
          <w:sz w:val="20"/>
          <w:szCs w:val="20"/>
          <w:lang w:val="en-US"/>
        </w:rPr>
        <w:t>is distinguished</w:t>
      </w:r>
      <w:r w:rsidR="00251AB0" w:rsidRPr="00F77C98">
        <w:rPr>
          <w:sz w:val="20"/>
          <w:szCs w:val="20"/>
          <w:lang w:val="en-US"/>
        </w:rPr>
        <w:t xml:space="preserve"> </w:t>
      </w:r>
      <w:r w:rsidRPr="00F77C98">
        <w:rPr>
          <w:sz w:val="20"/>
          <w:szCs w:val="20"/>
          <w:lang w:val="en-US"/>
        </w:rPr>
        <w:t xml:space="preserve">from </w:t>
      </w:r>
      <w:r w:rsidR="007E73BD" w:rsidRPr="00F77C98">
        <w:rPr>
          <w:sz w:val="20"/>
          <w:szCs w:val="20"/>
          <w:lang w:val="en-US"/>
        </w:rPr>
        <w:t xml:space="preserve">other </w:t>
      </w:r>
      <w:proofErr w:type="spellStart"/>
      <w:r w:rsidR="007E73BD" w:rsidRPr="00F77C98">
        <w:rPr>
          <w:i/>
          <w:sz w:val="20"/>
          <w:szCs w:val="20"/>
        </w:rPr>
        <w:t>m</w:t>
      </w:r>
      <w:r w:rsidR="00AD1E64" w:rsidRPr="00F77C98">
        <w:rPr>
          <w:i/>
          <w:sz w:val="20"/>
          <w:szCs w:val="20"/>
        </w:rPr>
        <w:t>fg</w:t>
      </w:r>
      <w:proofErr w:type="spellEnd"/>
      <w:r w:rsidR="00F163AE" w:rsidRPr="00F77C98">
        <w:rPr>
          <w:i/>
          <w:sz w:val="20"/>
          <w:szCs w:val="20"/>
        </w:rPr>
        <w:t xml:space="preserve"> </w:t>
      </w:r>
      <w:r w:rsidR="007E73BD" w:rsidRPr="00F77C98">
        <w:rPr>
          <w:i/>
          <w:sz w:val="20"/>
          <w:szCs w:val="20"/>
        </w:rPr>
        <w:t>e</w:t>
      </w:r>
      <w:r w:rsidR="00F163AE" w:rsidRPr="00F77C98">
        <w:rPr>
          <w:i/>
          <w:sz w:val="20"/>
          <w:szCs w:val="20"/>
        </w:rPr>
        <w:t>vent</w:t>
      </w:r>
      <w:r w:rsidRPr="00F77C98">
        <w:rPr>
          <w:i/>
          <w:sz w:val="20"/>
          <w:szCs w:val="20"/>
        </w:rPr>
        <w:t>s</w:t>
      </w:r>
      <w:r w:rsidRPr="00F77C98">
        <w:rPr>
          <w:sz w:val="20"/>
          <w:szCs w:val="20"/>
          <w:lang w:val="en-US"/>
        </w:rPr>
        <w:t xml:space="preserve"> </w:t>
      </w:r>
      <w:r w:rsidR="00251AB0" w:rsidRPr="00F77C98">
        <w:rPr>
          <w:sz w:val="20"/>
          <w:szCs w:val="20"/>
          <w:lang w:val="en-US"/>
        </w:rPr>
        <w:t xml:space="preserve">and may specify an </w:t>
      </w:r>
      <w:r w:rsidR="006B6F61" w:rsidRPr="00F77C98">
        <w:rPr>
          <w:sz w:val="20"/>
          <w:szCs w:val="20"/>
          <w:lang w:val="en-US"/>
        </w:rPr>
        <w:t>acknowledgement</w:t>
      </w:r>
      <w:r w:rsidRPr="00F77C98">
        <w:rPr>
          <w:sz w:val="20"/>
          <w:szCs w:val="20"/>
          <w:lang w:val="en-US"/>
        </w:rPr>
        <w:t xml:space="preserve"> </w:t>
      </w:r>
      <w:proofErr w:type="spellStart"/>
      <w:r w:rsidR="007E73BD" w:rsidRPr="00F77C98">
        <w:rPr>
          <w:i/>
          <w:sz w:val="20"/>
          <w:szCs w:val="20"/>
        </w:rPr>
        <w:t>m</w:t>
      </w:r>
      <w:r w:rsidR="00F163AE" w:rsidRPr="00F77C98">
        <w:rPr>
          <w:i/>
          <w:sz w:val="20"/>
          <w:szCs w:val="20"/>
        </w:rPr>
        <w:t>fg</w:t>
      </w:r>
      <w:proofErr w:type="spellEnd"/>
      <w:r w:rsidR="00F163AE" w:rsidRPr="00F77C98">
        <w:rPr>
          <w:i/>
          <w:sz w:val="20"/>
          <w:szCs w:val="20"/>
        </w:rPr>
        <w:t xml:space="preserve"> </w:t>
      </w:r>
      <w:r w:rsidR="007E73BD" w:rsidRPr="00F77C98">
        <w:rPr>
          <w:i/>
          <w:sz w:val="20"/>
          <w:szCs w:val="20"/>
        </w:rPr>
        <w:t>e</w:t>
      </w:r>
      <w:r w:rsidR="00F163AE" w:rsidRPr="00F77C98">
        <w:rPr>
          <w:i/>
          <w:sz w:val="20"/>
          <w:szCs w:val="20"/>
        </w:rPr>
        <w:t>vent</w:t>
      </w:r>
      <w:r w:rsidRPr="00F77C98">
        <w:rPr>
          <w:sz w:val="20"/>
          <w:szCs w:val="20"/>
          <w:lang w:val="en-US"/>
        </w:rPr>
        <w:t xml:space="preserve"> from subscribers</w:t>
      </w:r>
      <w:r w:rsidR="007E73BD" w:rsidRPr="00F77C98">
        <w:rPr>
          <w:sz w:val="20"/>
          <w:szCs w:val="20"/>
          <w:lang w:val="en-US"/>
        </w:rPr>
        <w:t>.</w:t>
      </w:r>
      <w:r w:rsidR="00251AB0" w:rsidRPr="00F77C98">
        <w:rPr>
          <w:sz w:val="20"/>
          <w:szCs w:val="20"/>
          <w:lang w:val="en-US"/>
        </w:rPr>
        <w:t xml:space="preserve"> </w:t>
      </w:r>
      <w:r w:rsidR="007E73BD" w:rsidRPr="00F77C98">
        <w:rPr>
          <w:sz w:val="20"/>
          <w:szCs w:val="20"/>
          <w:lang w:val="en-US"/>
        </w:rPr>
        <w:t>The acknowledgement</w:t>
      </w:r>
      <w:r w:rsidR="00251AB0" w:rsidRPr="00F77C98">
        <w:rPr>
          <w:sz w:val="20"/>
          <w:szCs w:val="20"/>
          <w:lang w:val="en-US"/>
        </w:rPr>
        <w:t xml:space="preserve"> </w:t>
      </w:r>
      <w:proofErr w:type="gramStart"/>
      <w:r w:rsidR="00FC7D95" w:rsidRPr="00F77C98">
        <w:rPr>
          <w:sz w:val="20"/>
          <w:szCs w:val="20"/>
          <w:lang w:val="en-US"/>
        </w:rPr>
        <w:t>is generated</w:t>
      </w:r>
      <w:proofErr w:type="gramEnd"/>
      <w:r w:rsidR="00251AB0" w:rsidRPr="00F77C98">
        <w:rPr>
          <w:sz w:val="20"/>
          <w:szCs w:val="20"/>
          <w:lang w:val="en-US"/>
        </w:rPr>
        <w:t xml:space="preserve"> as a separate notification.</w:t>
      </w:r>
      <w:r w:rsidR="007E73BD" w:rsidRPr="00F77C98">
        <w:rPr>
          <w:sz w:val="20"/>
          <w:szCs w:val="20"/>
          <w:lang w:val="en-US"/>
        </w:rPr>
        <w:t xml:space="preserve"> </w:t>
      </w:r>
      <w:r w:rsidR="0051384D" w:rsidRPr="00F77C98">
        <w:rPr>
          <w:sz w:val="20"/>
          <w:szCs w:val="20"/>
          <w:lang w:val="en-US"/>
        </w:rPr>
        <w:t xml:space="preserve">The </w:t>
      </w:r>
      <w:proofErr w:type="spellStart"/>
      <w:r w:rsidR="007E73BD" w:rsidRPr="00F77C98">
        <w:rPr>
          <w:i/>
          <w:sz w:val="20"/>
          <w:szCs w:val="20"/>
          <w:lang w:val="en-US"/>
        </w:rPr>
        <w:t>m</w:t>
      </w:r>
      <w:r w:rsidR="0051384D" w:rsidRPr="00F77C98">
        <w:rPr>
          <w:i/>
          <w:sz w:val="20"/>
          <w:szCs w:val="20"/>
          <w:lang w:val="en-US"/>
        </w:rPr>
        <w:t>fg</w:t>
      </w:r>
      <w:proofErr w:type="spellEnd"/>
      <w:r w:rsidR="0051384D" w:rsidRPr="00F77C98">
        <w:rPr>
          <w:i/>
          <w:sz w:val="20"/>
          <w:szCs w:val="20"/>
          <w:lang w:val="en-US"/>
        </w:rPr>
        <w:t xml:space="preserve"> </w:t>
      </w:r>
      <w:r w:rsidR="007E73BD" w:rsidRPr="00F77C98">
        <w:rPr>
          <w:i/>
          <w:sz w:val="20"/>
          <w:szCs w:val="20"/>
          <w:lang w:val="en-US"/>
        </w:rPr>
        <w:t>a</w:t>
      </w:r>
      <w:r w:rsidR="0051384D" w:rsidRPr="00F77C98">
        <w:rPr>
          <w:i/>
          <w:sz w:val="20"/>
          <w:szCs w:val="20"/>
          <w:lang w:val="en-US"/>
        </w:rPr>
        <w:t>larm</w:t>
      </w:r>
      <w:r w:rsidR="0051384D" w:rsidRPr="00F77C98">
        <w:rPr>
          <w:sz w:val="20"/>
          <w:szCs w:val="20"/>
          <w:lang w:val="en-US"/>
        </w:rPr>
        <w:t xml:space="preserve"> is identified by the corresponding </w:t>
      </w:r>
      <w:proofErr w:type="spellStart"/>
      <w:r w:rsidR="007E73BD" w:rsidRPr="00F77C98">
        <w:rPr>
          <w:i/>
          <w:sz w:val="20"/>
          <w:szCs w:val="20"/>
          <w:lang w:val="en-US"/>
        </w:rPr>
        <w:t>m</w:t>
      </w:r>
      <w:r w:rsidR="0051384D" w:rsidRPr="00F77C98">
        <w:rPr>
          <w:i/>
          <w:sz w:val="20"/>
          <w:szCs w:val="20"/>
          <w:lang w:val="en-US"/>
        </w:rPr>
        <w:t>fg</w:t>
      </w:r>
      <w:proofErr w:type="spellEnd"/>
      <w:r w:rsidR="0051384D" w:rsidRPr="00F77C98">
        <w:rPr>
          <w:i/>
          <w:sz w:val="20"/>
          <w:szCs w:val="20"/>
          <w:lang w:val="en-US"/>
        </w:rPr>
        <w:t xml:space="preserve"> </w:t>
      </w:r>
      <w:r w:rsidR="007E73BD" w:rsidRPr="00F77C98">
        <w:rPr>
          <w:i/>
          <w:sz w:val="20"/>
          <w:szCs w:val="20"/>
          <w:lang w:val="en-US"/>
        </w:rPr>
        <w:t>e</w:t>
      </w:r>
      <w:r w:rsidR="0051384D" w:rsidRPr="00F77C98">
        <w:rPr>
          <w:i/>
          <w:sz w:val="20"/>
          <w:szCs w:val="20"/>
          <w:lang w:val="en-US"/>
        </w:rPr>
        <w:t xml:space="preserve">vent </w:t>
      </w:r>
      <w:r w:rsidR="007E73BD" w:rsidRPr="00F77C98">
        <w:rPr>
          <w:i/>
          <w:sz w:val="20"/>
          <w:szCs w:val="20"/>
          <w:lang w:val="en-US"/>
        </w:rPr>
        <w:t>d</w:t>
      </w:r>
      <w:r w:rsidR="0051384D" w:rsidRPr="00F77C98">
        <w:rPr>
          <w:i/>
          <w:sz w:val="20"/>
          <w:szCs w:val="20"/>
          <w:lang w:val="en-US"/>
        </w:rPr>
        <w:t xml:space="preserve">efinitions </w:t>
      </w:r>
      <w:r w:rsidR="0051384D" w:rsidRPr="00F77C98">
        <w:rPr>
          <w:sz w:val="20"/>
          <w:szCs w:val="20"/>
          <w:lang w:val="en-US"/>
        </w:rPr>
        <w:t xml:space="preserve">membership of </w:t>
      </w:r>
      <w:proofErr w:type="gramStart"/>
      <w:r w:rsidR="0051384D" w:rsidRPr="00F77C98">
        <w:rPr>
          <w:sz w:val="20"/>
          <w:szCs w:val="20"/>
          <w:lang w:val="en-US"/>
        </w:rPr>
        <w:t>a</w:t>
      </w:r>
      <w:proofErr w:type="gramEnd"/>
      <w:r w:rsidR="0051384D" w:rsidRPr="00F77C98">
        <w:rPr>
          <w:sz w:val="20"/>
          <w:szCs w:val="20"/>
          <w:lang w:val="en-US"/>
        </w:rPr>
        <w:t xml:space="preserve"> </w:t>
      </w:r>
      <w:proofErr w:type="spellStart"/>
      <w:r w:rsidR="007E73BD" w:rsidRPr="00F77C98">
        <w:rPr>
          <w:i/>
          <w:sz w:val="20"/>
          <w:szCs w:val="20"/>
          <w:lang w:val="en-US"/>
        </w:rPr>
        <w:t>m</w:t>
      </w:r>
      <w:r w:rsidR="0051384D" w:rsidRPr="00F77C98">
        <w:rPr>
          <w:i/>
          <w:sz w:val="20"/>
          <w:szCs w:val="20"/>
          <w:lang w:val="en-US"/>
        </w:rPr>
        <w:t>fg</w:t>
      </w:r>
      <w:proofErr w:type="spellEnd"/>
      <w:r w:rsidR="0051384D" w:rsidRPr="00F77C98">
        <w:rPr>
          <w:i/>
          <w:sz w:val="20"/>
          <w:szCs w:val="20"/>
          <w:lang w:val="en-US"/>
        </w:rPr>
        <w:t xml:space="preserve"> </w:t>
      </w:r>
      <w:r w:rsidR="007E73BD" w:rsidRPr="00F77C98">
        <w:rPr>
          <w:i/>
          <w:sz w:val="20"/>
          <w:szCs w:val="20"/>
          <w:lang w:val="en-US"/>
        </w:rPr>
        <w:t>a</w:t>
      </w:r>
      <w:r w:rsidR="0051384D" w:rsidRPr="00F77C98">
        <w:rPr>
          <w:i/>
          <w:sz w:val="20"/>
          <w:szCs w:val="20"/>
          <w:lang w:val="en-US"/>
        </w:rPr>
        <w:t xml:space="preserve">larm </w:t>
      </w:r>
      <w:r w:rsidR="007E73BD" w:rsidRPr="00F77C98">
        <w:rPr>
          <w:i/>
          <w:sz w:val="20"/>
          <w:szCs w:val="20"/>
          <w:lang w:val="en-US"/>
        </w:rPr>
        <w:t>c</w:t>
      </w:r>
      <w:r w:rsidR="0051384D" w:rsidRPr="00F77C98">
        <w:rPr>
          <w:i/>
          <w:sz w:val="20"/>
          <w:szCs w:val="20"/>
          <w:lang w:val="en-US"/>
        </w:rPr>
        <w:t>lass</w:t>
      </w:r>
      <w:r w:rsidR="0051384D" w:rsidRPr="00F77C98">
        <w:rPr>
          <w:sz w:val="20"/>
          <w:szCs w:val="20"/>
          <w:lang w:val="en-US"/>
        </w:rPr>
        <w:t>.</w:t>
      </w:r>
    </w:p>
    <w:p w14:paraId="7480AC9A" w14:textId="2CA8D810" w:rsidR="00B3373F" w:rsidRPr="0065705B" w:rsidRDefault="00E643D4" w:rsidP="00F91593">
      <w:pPr>
        <w:pStyle w:val="PARAGRAPH"/>
        <w:ind w:left="720"/>
        <w:rPr>
          <w:sz w:val="22"/>
          <w:lang w:val="en-US"/>
        </w:rPr>
      </w:pPr>
      <w:r w:rsidRPr="00F77C98">
        <w:rPr>
          <w:sz w:val="20"/>
          <w:szCs w:val="20"/>
          <w:lang w:val="en-US"/>
        </w:rPr>
        <w:t xml:space="preserve">Note: ISA </w:t>
      </w:r>
      <w:r w:rsidR="00B3373F" w:rsidRPr="00F77C98">
        <w:rPr>
          <w:sz w:val="20"/>
          <w:szCs w:val="20"/>
          <w:lang w:val="en-US"/>
        </w:rPr>
        <w:t xml:space="preserve">18.02-2009 Management of Alarm Systems Process </w:t>
      </w:r>
      <w:r w:rsidR="00FC7D95" w:rsidRPr="00F77C98">
        <w:rPr>
          <w:sz w:val="20"/>
          <w:szCs w:val="20"/>
          <w:lang w:val="en-US"/>
        </w:rPr>
        <w:t>Industries represents</w:t>
      </w:r>
      <w:r w:rsidR="00B3373F" w:rsidRPr="00F77C98">
        <w:rPr>
          <w:sz w:val="20"/>
          <w:szCs w:val="20"/>
          <w:lang w:val="en-US"/>
        </w:rPr>
        <w:t xml:space="preserve"> detailed information on alarm management</w:t>
      </w:r>
      <w:r w:rsidR="00B3373F" w:rsidRPr="0065705B">
        <w:rPr>
          <w:sz w:val="22"/>
          <w:lang w:val="en-US"/>
        </w:rPr>
        <w:t xml:space="preserve">. </w:t>
      </w:r>
    </w:p>
    <w:p w14:paraId="7E068849" w14:textId="2F4CDE14" w:rsidR="00B3373F" w:rsidRPr="006D45F4" w:rsidRDefault="004B152A" w:rsidP="00FE1709">
      <w:pPr>
        <w:pStyle w:val="Heading2"/>
      </w:pPr>
      <w:bookmarkStart w:id="288" w:name="_Toc433571028"/>
      <w:bookmarkStart w:id="289" w:name="_Toc433572543"/>
      <w:bookmarkStart w:id="290" w:name="_Toc433571029"/>
      <w:bookmarkStart w:id="291" w:name="_Toc433572544"/>
      <w:bookmarkStart w:id="292" w:name="_Toc433571031"/>
      <w:bookmarkStart w:id="293" w:name="_Toc433572546"/>
      <w:bookmarkStart w:id="294" w:name="_Toc305862115"/>
      <w:bookmarkStart w:id="295" w:name="_Toc446785485"/>
      <w:bookmarkEnd w:id="288"/>
      <w:bookmarkEnd w:id="289"/>
      <w:bookmarkEnd w:id="290"/>
      <w:bookmarkEnd w:id="291"/>
      <w:bookmarkEnd w:id="292"/>
      <w:bookmarkEnd w:id="293"/>
      <w:proofErr w:type="spellStart"/>
      <w:r w:rsidRPr="006D45F4">
        <w:t>Mfg</w:t>
      </w:r>
      <w:proofErr w:type="spellEnd"/>
      <w:r w:rsidRPr="006D45F4">
        <w:t xml:space="preserve"> e</w:t>
      </w:r>
      <w:r w:rsidR="00F163AE" w:rsidRPr="006D45F4">
        <w:t>vent</w:t>
      </w:r>
      <w:r w:rsidR="001C3095" w:rsidRPr="006D45F4">
        <w:t xml:space="preserve"> </w:t>
      </w:r>
      <w:bookmarkEnd w:id="294"/>
      <w:r w:rsidRPr="006D45F4">
        <w:t>definition</w:t>
      </w:r>
      <w:bookmarkEnd w:id="295"/>
    </w:p>
    <w:p w14:paraId="56F50AB4" w14:textId="0781E6B3" w:rsidR="00571262" w:rsidRPr="00DC1B01" w:rsidRDefault="00DC1B01" w:rsidP="00FE1709">
      <w:r w:rsidRPr="00DC1B01">
        <w:t xml:space="preserve">The </w:t>
      </w:r>
      <w:proofErr w:type="spellStart"/>
      <w:proofErr w:type="gramStart"/>
      <w:r w:rsidR="00571262" w:rsidRPr="00350D2B">
        <w:rPr>
          <w:i/>
        </w:rPr>
        <w:t>m</w:t>
      </w:r>
      <w:r w:rsidRPr="00350D2B">
        <w:rPr>
          <w:i/>
        </w:rPr>
        <w:t>fg</w:t>
      </w:r>
      <w:proofErr w:type="spellEnd"/>
      <w:r w:rsidRPr="00350D2B">
        <w:rPr>
          <w:i/>
        </w:rPr>
        <w:t xml:space="preserve"> </w:t>
      </w:r>
      <w:r w:rsidR="00571262" w:rsidRPr="00350D2B">
        <w:rPr>
          <w:i/>
        </w:rPr>
        <w:t>e</w:t>
      </w:r>
      <w:r w:rsidRPr="00350D2B">
        <w:rPr>
          <w:i/>
        </w:rPr>
        <w:t xml:space="preserve">vent </w:t>
      </w:r>
      <w:r w:rsidR="00571262" w:rsidRPr="00350D2B">
        <w:rPr>
          <w:i/>
        </w:rPr>
        <w:t>d</w:t>
      </w:r>
      <w:r w:rsidRPr="00350D2B">
        <w:rPr>
          <w:i/>
        </w:rPr>
        <w:t>efinition</w:t>
      </w:r>
      <w:r w:rsidRPr="00DC1B01">
        <w:t xml:space="preserve"> object</w:t>
      </w:r>
      <w:proofErr w:type="gramEnd"/>
      <w:r w:rsidRPr="00DC1B01">
        <w:t xml:space="preserve"> documents the definition and structure of </w:t>
      </w:r>
      <w:proofErr w:type="spellStart"/>
      <w:r w:rsidR="00571262" w:rsidRPr="00350D2B">
        <w:rPr>
          <w:i/>
        </w:rPr>
        <w:t>mf</w:t>
      </w:r>
      <w:r w:rsidRPr="00350D2B">
        <w:rPr>
          <w:i/>
        </w:rPr>
        <w:t>g</w:t>
      </w:r>
      <w:proofErr w:type="spellEnd"/>
      <w:r w:rsidRPr="00350D2B">
        <w:rPr>
          <w:i/>
        </w:rPr>
        <w:t xml:space="preserve"> </w:t>
      </w:r>
      <w:r w:rsidR="00571262" w:rsidRPr="00350D2B">
        <w:rPr>
          <w:i/>
        </w:rPr>
        <w:t>e</w:t>
      </w:r>
      <w:r w:rsidRPr="00350D2B">
        <w:rPr>
          <w:i/>
        </w:rPr>
        <w:t>vent</w:t>
      </w:r>
      <w:r w:rsidRPr="00DC1B01">
        <w:t xml:space="preserve"> occurrences. The </w:t>
      </w:r>
      <w:proofErr w:type="spellStart"/>
      <w:r w:rsidR="00571262" w:rsidRPr="00350D2B">
        <w:rPr>
          <w:i/>
        </w:rPr>
        <w:t>m</w:t>
      </w:r>
      <w:r w:rsidRPr="00350D2B">
        <w:rPr>
          <w:i/>
        </w:rPr>
        <w:t>fg</w:t>
      </w:r>
      <w:proofErr w:type="spellEnd"/>
      <w:r w:rsidRPr="00350D2B">
        <w:rPr>
          <w:i/>
        </w:rPr>
        <w:t xml:space="preserve"> </w:t>
      </w:r>
      <w:r w:rsidR="00571262" w:rsidRPr="00350D2B">
        <w:rPr>
          <w:i/>
        </w:rPr>
        <w:t>e</w:t>
      </w:r>
      <w:r w:rsidRPr="00350D2B">
        <w:rPr>
          <w:i/>
        </w:rPr>
        <w:t xml:space="preserve">vent </w:t>
      </w:r>
      <w:r w:rsidR="00571262" w:rsidRPr="00350D2B">
        <w:rPr>
          <w:i/>
        </w:rPr>
        <w:t>d</w:t>
      </w:r>
      <w:r w:rsidRPr="00350D2B">
        <w:rPr>
          <w:i/>
        </w:rPr>
        <w:t>efinition</w:t>
      </w:r>
      <w:r w:rsidRPr="00DC1B01">
        <w:t xml:space="preserve"> of </w:t>
      </w:r>
      <w:proofErr w:type="gramStart"/>
      <w:r w:rsidRPr="00DC1B01">
        <w:t>a</w:t>
      </w:r>
      <w:proofErr w:type="gramEnd"/>
      <w:r w:rsidRPr="00DC1B01">
        <w:t xml:space="preserve"> </w:t>
      </w:r>
      <w:proofErr w:type="spellStart"/>
      <w:r w:rsidR="00571262" w:rsidRPr="00350D2B">
        <w:rPr>
          <w:i/>
        </w:rPr>
        <w:t>m</w:t>
      </w:r>
      <w:r w:rsidRPr="00350D2B">
        <w:rPr>
          <w:i/>
        </w:rPr>
        <w:t>fg</w:t>
      </w:r>
      <w:proofErr w:type="spellEnd"/>
      <w:r w:rsidRPr="00350D2B">
        <w:rPr>
          <w:i/>
        </w:rPr>
        <w:t xml:space="preserve"> </w:t>
      </w:r>
      <w:r w:rsidR="00571262" w:rsidRPr="00350D2B">
        <w:rPr>
          <w:i/>
        </w:rPr>
        <w:t>e</w:t>
      </w:r>
      <w:r w:rsidRPr="00350D2B">
        <w:rPr>
          <w:i/>
        </w:rPr>
        <w:t>vent</w:t>
      </w:r>
      <w:r w:rsidRPr="00DC1B01">
        <w:t xml:space="preserve"> is identified by the </w:t>
      </w:r>
      <w:r w:rsidR="000325A7" w:rsidRPr="005F7F7B">
        <w:rPr>
          <w:i/>
        </w:rPr>
        <w:t>d</w:t>
      </w:r>
      <w:r w:rsidRPr="005F7F7B">
        <w:rPr>
          <w:i/>
        </w:rPr>
        <w:t>efinition ID</w:t>
      </w:r>
      <w:r w:rsidRPr="00DC1B01">
        <w:t xml:space="preserve"> attribute in </w:t>
      </w:r>
      <w:r w:rsidR="00571262">
        <w:t xml:space="preserve">the </w:t>
      </w:r>
      <w:proofErr w:type="spellStart"/>
      <w:r w:rsidR="00571262" w:rsidRPr="00350D2B">
        <w:rPr>
          <w:i/>
        </w:rPr>
        <w:t>m</w:t>
      </w:r>
      <w:r w:rsidRPr="00350D2B">
        <w:rPr>
          <w:i/>
        </w:rPr>
        <w:t>fg</w:t>
      </w:r>
      <w:proofErr w:type="spellEnd"/>
      <w:r w:rsidRPr="00350D2B">
        <w:rPr>
          <w:i/>
        </w:rPr>
        <w:t xml:space="preserve"> </w:t>
      </w:r>
      <w:r w:rsidR="00571262" w:rsidRPr="00350D2B">
        <w:rPr>
          <w:i/>
        </w:rPr>
        <w:t>e</w:t>
      </w:r>
      <w:r w:rsidRPr="00350D2B">
        <w:rPr>
          <w:i/>
        </w:rPr>
        <w:t>vent</w:t>
      </w:r>
      <w:r w:rsidR="000405FC">
        <w:t xml:space="preserve"> occurrence</w:t>
      </w:r>
      <w:r w:rsidRPr="00DC1B01">
        <w:t>.</w:t>
      </w:r>
    </w:p>
    <w:p w14:paraId="0759E6C4" w14:textId="73828735" w:rsidR="0052257E" w:rsidRDefault="002F7EF1" w:rsidP="00FE1709">
      <w:bookmarkStart w:id="296" w:name="_Toc433571034"/>
      <w:bookmarkStart w:id="297" w:name="_Toc433572549"/>
      <w:bookmarkStart w:id="298" w:name="_Toc433571035"/>
      <w:bookmarkStart w:id="299" w:name="_Toc433572550"/>
      <w:bookmarkStart w:id="300" w:name="_Toc433571038"/>
      <w:bookmarkStart w:id="301" w:name="_Toc433572553"/>
      <w:bookmarkStart w:id="302" w:name="_Toc433571039"/>
      <w:bookmarkStart w:id="303" w:name="_Toc433572554"/>
      <w:bookmarkStart w:id="304" w:name="_Toc433571043"/>
      <w:bookmarkStart w:id="305" w:name="_Toc433572558"/>
      <w:bookmarkStart w:id="306" w:name="_Toc433571044"/>
      <w:bookmarkStart w:id="307" w:name="_Toc433572559"/>
      <w:bookmarkStart w:id="308" w:name="_Toc305068948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r w:rsidRPr="004E110A">
        <w:t>Th</w:t>
      </w:r>
      <w:r w:rsidR="00A158C3">
        <w:t xml:space="preserve">ose constructing </w:t>
      </w:r>
      <w:r w:rsidR="00304937">
        <w:t>or interpreting</w:t>
      </w:r>
      <w:r w:rsidR="00A158C3">
        <w:t xml:space="preserve"> </w:t>
      </w:r>
      <w:proofErr w:type="gramStart"/>
      <w:r w:rsidR="00A158C3">
        <w:t>a</w:t>
      </w:r>
      <w:proofErr w:type="gramEnd"/>
      <w:r w:rsidR="000C73C9" w:rsidRPr="004E110A">
        <w:t xml:space="preserve"> </w:t>
      </w:r>
      <w:proofErr w:type="spellStart"/>
      <w:r w:rsidR="00571262" w:rsidRPr="00350D2B">
        <w:rPr>
          <w:i/>
        </w:rPr>
        <w:t>m</w:t>
      </w:r>
      <w:r w:rsidR="00F163AE" w:rsidRPr="00350D2B">
        <w:rPr>
          <w:i/>
        </w:rPr>
        <w:t>fg</w:t>
      </w:r>
      <w:proofErr w:type="spellEnd"/>
      <w:r w:rsidR="00F163AE" w:rsidRPr="00350D2B">
        <w:rPr>
          <w:i/>
        </w:rPr>
        <w:t xml:space="preserve"> </w:t>
      </w:r>
      <w:r w:rsidR="00571262" w:rsidRPr="00350D2B">
        <w:rPr>
          <w:i/>
        </w:rPr>
        <w:t>e</w:t>
      </w:r>
      <w:r w:rsidR="00F163AE" w:rsidRPr="00350D2B">
        <w:rPr>
          <w:i/>
        </w:rPr>
        <w:t>vent</w:t>
      </w:r>
      <w:r w:rsidR="00A158C3">
        <w:t xml:space="preserve"> </w:t>
      </w:r>
      <w:r w:rsidR="00304937">
        <w:t>obtain</w:t>
      </w:r>
      <w:r w:rsidR="00304937" w:rsidRPr="004E110A">
        <w:t xml:space="preserve"> </w:t>
      </w:r>
      <w:r w:rsidRPr="004E110A">
        <w:t xml:space="preserve">the structure </w:t>
      </w:r>
      <w:r w:rsidR="000C73C9">
        <w:t xml:space="preserve">and definition </w:t>
      </w:r>
      <w:r w:rsidR="00304937">
        <w:t>from the</w:t>
      </w:r>
      <w:r w:rsidR="00B4704B" w:rsidRPr="004E110A">
        <w:t xml:space="preserve"> </w:t>
      </w:r>
      <w:proofErr w:type="spellStart"/>
      <w:r w:rsidR="00571262" w:rsidRPr="00350D2B">
        <w:rPr>
          <w:i/>
        </w:rPr>
        <w:t>m</w:t>
      </w:r>
      <w:r w:rsidR="00F163AE" w:rsidRPr="00350D2B">
        <w:rPr>
          <w:i/>
        </w:rPr>
        <w:t>fg</w:t>
      </w:r>
      <w:proofErr w:type="spellEnd"/>
      <w:r w:rsidR="00F163AE" w:rsidRPr="00350D2B">
        <w:rPr>
          <w:i/>
        </w:rPr>
        <w:t xml:space="preserve"> </w:t>
      </w:r>
      <w:r w:rsidR="00571262" w:rsidRPr="00350D2B">
        <w:rPr>
          <w:i/>
        </w:rPr>
        <w:t>e</w:t>
      </w:r>
      <w:r w:rsidR="00F163AE" w:rsidRPr="00350D2B">
        <w:rPr>
          <w:i/>
        </w:rPr>
        <w:t>vent</w:t>
      </w:r>
      <w:r w:rsidR="00B4704B" w:rsidRPr="00350D2B">
        <w:rPr>
          <w:i/>
        </w:rPr>
        <w:t xml:space="preserve"> </w:t>
      </w:r>
      <w:r w:rsidR="00571262" w:rsidRPr="00350D2B">
        <w:rPr>
          <w:i/>
        </w:rPr>
        <w:t>d</w:t>
      </w:r>
      <w:r w:rsidR="00B4704B" w:rsidRPr="00350D2B">
        <w:rPr>
          <w:i/>
        </w:rPr>
        <w:t>efinition</w:t>
      </w:r>
      <w:r w:rsidR="00304937">
        <w:t>.</w:t>
      </w:r>
    </w:p>
    <w:p w14:paraId="330B4440" w14:textId="1D7C0E36" w:rsidR="0052257E" w:rsidRDefault="00555CC0" w:rsidP="00FE1709">
      <w:r>
        <w:rPr>
          <w:noProof/>
          <w:lang w:val="en-US"/>
        </w:rPr>
        <w:drawing>
          <wp:inline distT="0" distB="0" distL="0" distR="0" wp14:anchorId="525A477D" wp14:editId="0FDA5C89">
            <wp:extent cx="6053338" cy="3090333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pecification.jp2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20" r="4836" b="3131"/>
                    <a:stretch/>
                  </pic:blipFill>
                  <pic:spPr bwMode="auto">
                    <a:xfrm>
                      <a:off x="0" y="0"/>
                      <a:ext cx="6062834" cy="3095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6597D1" w14:textId="11D07E7D" w:rsidR="000C4BAC" w:rsidRPr="00AD241A" w:rsidRDefault="000C4BAC" w:rsidP="00FE1709">
      <w:pPr>
        <w:pStyle w:val="Caption"/>
        <w:rPr>
          <w:i/>
        </w:rPr>
      </w:pPr>
      <w:bookmarkStart w:id="309" w:name="_Ref446589109"/>
      <w:bookmarkStart w:id="310" w:name="_Toc446586911"/>
      <w:bookmarkStart w:id="311" w:name="_Toc446586936"/>
      <w:bookmarkStart w:id="312" w:name="_Toc446785463"/>
      <w:bookmarkStart w:id="313" w:name="_Ref444073623"/>
      <w:r>
        <w:t xml:space="preserve">Figure </w:t>
      </w:r>
      <w:r w:rsidR="00F53ABD">
        <w:fldChar w:fldCharType="begin"/>
      </w:r>
      <w:r w:rsidR="00F53ABD">
        <w:instrText xml:space="preserve"> SEQ Figure \* ARABIC </w:instrText>
      </w:r>
      <w:r w:rsidR="00F53ABD">
        <w:fldChar w:fldCharType="separate"/>
      </w:r>
      <w:r w:rsidR="00AF5BD2">
        <w:rPr>
          <w:noProof/>
        </w:rPr>
        <w:t>4</w:t>
      </w:r>
      <w:r w:rsidR="00F53ABD">
        <w:rPr>
          <w:noProof/>
        </w:rPr>
        <w:fldChar w:fldCharType="end"/>
      </w:r>
      <w:bookmarkEnd w:id="309"/>
      <w:r>
        <w:t xml:space="preserve"> - Relationship </w:t>
      </w:r>
      <w:r w:rsidRPr="006D45F4">
        <w:t xml:space="preserve">of </w:t>
      </w:r>
      <w:proofErr w:type="spellStart"/>
      <w:r w:rsidRPr="006D45F4">
        <w:t>mfg</w:t>
      </w:r>
      <w:proofErr w:type="spellEnd"/>
      <w:r w:rsidRPr="006D45F4">
        <w:t xml:space="preserve"> event definition with </w:t>
      </w:r>
      <w:proofErr w:type="spellStart"/>
      <w:r w:rsidRPr="006D45F4">
        <w:t>m</w:t>
      </w:r>
      <w:r w:rsidR="006D45F4" w:rsidRPr="006D45F4">
        <w:t>fg</w:t>
      </w:r>
      <w:proofErr w:type="spellEnd"/>
      <w:r w:rsidR="006D45F4" w:rsidRPr="006D45F4">
        <w:t xml:space="preserve"> </w:t>
      </w:r>
      <w:r w:rsidRPr="006D45F4">
        <w:t>events</w:t>
      </w:r>
      <w:bookmarkEnd w:id="310"/>
      <w:bookmarkEnd w:id="311"/>
      <w:bookmarkEnd w:id="312"/>
    </w:p>
    <w:bookmarkEnd w:id="313"/>
    <w:p w14:paraId="3CE0EFE0" w14:textId="1052665D" w:rsidR="00235810" w:rsidRPr="004E110A" w:rsidRDefault="00FA6C9D" w:rsidP="00FE1709">
      <w:r>
        <w:t>Example</w:t>
      </w:r>
      <w:r w:rsidR="00AD241A">
        <w:t>:</w:t>
      </w:r>
      <w:r w:rsidR="00235810" w:rsidRPr="004E110A">
        <w:t xml:space="preserve"> </w:t>
      </w:r>
      <w:r w:rsidR="00AD241A">
        <w:t>XML</w:t>
      </w:r>
      <w:r w:rsidR="0009203D">
        <w:t xml:space="preserve"> </w:t>
      </w:r>
      <w:r w:rsidR="00235810" w:rsidRPr="004E110A">
        <w:t xml:space="preserve">representation </w:t>
      </w:r>
      <w:r w:rsidR="000674FF">
        <w:t xml:space="preserve">extract </w:t>
      </w:r>
      <w:r w:rsidR="00235810" w:rsidRPr="004E110A">
        <w:t xml:space="preserve">of </w:t>
      </w:r>
      <w:r w:rsidR="000674FF">
        <w:t>the</w:t>
      </w:r>
      <w:r w:rsidR="0009203D">
        <w:t xml:space="preserve"> </w:t>
      </w:r>
      <w:proofErr w:type="spellStart"/>
      <w:r w:rsidR="0009203D" w:rsidRPr="00350D2B">
        <w:rPr>
          <w:i/>
        </w:rPr>
        <w:t>mfg</w:t>
      </w:r>
      <w:proofErr w:type="spellEnd"/>
      <w:r w:rsidR="0009203D" w:rsidRPr="00350D2B">
        <w:rPr>
          <w:i/>
        </w:rPr>
        <w:t xml:space="preserve"> event</w:t>
      </w:r>
      <w:r w:rsidR="00235810" w:rsidRPr="004E110A">
        <w:t xml:space="preserve"> object</w:t>
      </w:r>
      <w:r w:rsidR="000674FF">
        <w:t>s as depicted in</w:t>
      </w:r>
      <w:r>
        <w:t xml:space="preserve"> </w:t>
      </w:r>
      <w:r>
        <w:fldChar w:fldCharType="begin"/>
      </w:r>
      <w:r>
        <w:instrText xml:space="preserve"> REF _Ref446589109 \h </w:instrText>
      </w:r>
      <w:r>
        <w:fldChar w:fldCharType="separate"/>
      </w:r>
      <w:r w:rsidR="00AF5BD2">
        <w:t xml:space="preserve">Figure </w:t>
      </w:r>
      <w:r w:rsidR="00AF5BD2">
        <w:rPr>
          <w:noProof/>
        </w:rPr>
        <w:t>4</w:t>
      </w:r>
      <w:r>
        <w:fldChar w:fldCharType="end"/>
      </w:r>
      <w:r w:rsidR="00235810" w:rsidRPr="004E110A">
        <w:t>:</w:t>
      </w:r>
    </w:p>
    <w:p w14:paraId="1C5F384C" w14:textId="3042BD5B" w:rsidR="00235810" w:rsidRPr="0065705B" w:rsidRDefault="00235810" w:rsidP="00FE1709">
      <w:pPr>
        <w:rPr>
          <w:color w:val="000000"/>
          <w:highlight w:val="white"/>
        </w:rPr>
      </w:pPr>
      <w:r w:rsidRPr="00A86658">
        <w:rPr>
          <w:color w:val="0000FF"/>
          <w:highlight w:val="white"/>
        </w:rPr>
        <w:t>&lt;</w:t>
      </w:r>
      <w:proofErr w:type="spellStart"/>
      <w:r w:rsidRPr="00A86658">
        <w:rPr>
          <w:highlight w:val="white"/>
        </w:rPr>
        <w:t>Mfg</w:t>
      </w:r>
      <w:r w:rsidR="0009203D">
        <w:rPr>
          <w:highlight w:val="white"/>
        </w:rPr>
        <w:t>Event</w:t>
      </w:r>
      <w:proofErr w:type="spellEnd"/>
      <w:r w:rsidRPr="0065705B">
        <w:rPr>
          <w:color w:val="0000FF"/>
          <w:highlight w:val="white"/>
        </w:rPr>
        <w:t>&gt;</w:t>
      </w:r>
    </w:p>
    <w:p w14:paraId="4F8602DB" w14:textId="2BB00455" w:rsidR="000674FF" w:rsidRDefault="00235810" w:rsidP="00FE1709">
      <w:pPr>
        <w:rPr>
          <w:highlight w:val="white"/>
        </w:rPr>
      </w:pPr>
      <w:r w:rsidRPr="0065705B">
        <w:rPr>
          <w:highlight w:val="white"/>
        </w:rPr>
        <w:lastRenderedPageBreak/>
        <w:t>&lt;</w:t>
      </w:r>
      <w:proofErr w:type="spellStart"/>
      <w:r w:rsidRPr="0065705B">
        <w:rPr>
          <w:color w:val="A31515"/>
          <w:highlight w:val="white"/>
        </w:rPr>
        <w:t>DefinitionID</w:t>
      </w:r>
      <w:proofErr w:type="spellEnd"/>
      <w:r w:rsidRPr="0065705B">
        <w:rPr>
          <w:highlight w:val="white"/>
        </w:rPr>
        <w:t>&gt;</w:t>
      </w:r>
      <w:proofErr w:type="spellStart"/>
      <w:r w:rsidR="00392E32">
        <w:rPr>
          <w:highlight w:val="white"/>
        </w:rPr>
        <w:t>MyProfile</w:t>
      </w:r>
      <w:proofErr w:type="gramStart"/>
      <w:r w:rsidR="00392E32">
        <w:rPr>
          <w:highlight w:val="white"/>
        </w:rPr>
        <w:t>:</w:t>
      </w:r>
      <w:r w:rsidR="00392E32">
        <w:rPr>
          <w:color w:val="000000"/>
          <w:highlight w:val="white"/>
        </w:rPr>
        <w:t>Order</w:t>
      </w:r>
      <w:proofErr w:type="spellEnd"/>
      <w:proofErr w:type="gramEnd"/>
      <w:r w:rsidR="000405FC">
        <w:rPr>
          <w:color w:val="000000"/>
          <w:highlight w:val="white"/>
        </w:rPr>
        <w:t xml:space="preserve"> </w:t>
      </w:r>
      <w:r w:rsidR="00392E32">
        <w:rPr>
          <w:color w:val="000000"/>
          <w:highlight w:val="white"/>
        </w:rPr>
        <w:t>Completed&lt;</w:t>
      </w:r>
      <w:r w:rsidRPr="0065705B">
        <w:rPr>
          <w:highlight w:val="white"/>
        </w:rPr>
        <w:t>/</w:t>
      </w:r>
      <w:proofErr w:type="spellStart"/>
      <w:r w:rsidRPr="0065705B">
        <w:rPr>
          <w:color w:val="A31515"/>
          <w:highlight w:val="white"/>
        </w:rPr>
        <w:t>DefinitionID</w:t>
      </w:r>
      <w:proofErr w:type="spellEnd"/>
      <w:r w:rsidRPr="0065705B">
        <w:rPr>
          <w:highlight w:val="white"/>
        </w:rPr>
        <w:t xml:space="preserve">&gt; // </w:t>
      </w:r>
      <w:proofErr w:type="spellStart"/>
      <w:r w:rsidR="00392E32">
        <w:rPr>
          <w:highlight w:val="white"/>
        </w:rPr>
        <w:t>DefinitionID</w:t>
      </w:r>
      <w:proofErr w:type="spellEnd"/>
      <w:r w:rsidR="00392E32">
        <w:rPr>
          <w:highlight w:val="white"/>
        </w:rPr>
        <w:t xml:space="preserve"> indicates which </w:t>
      </w:r>
      <w:proofErr w:type="spellStart"/>
      <w:r w:rsidR="00AD241A">
        <w:rPr>
          <w:i/>
          <w:highlight w:val="white"/>
        </w:rPr>
        <w:t>mfg</w:t>
      </w:r>
      <w:proofErr w:type="spellEnd"/>
      <w:r w:rsidR="00AD241A">
        <w:rPr>
          <w:i/>
          <w:highlight w:val="white"/>
        </w:rPr>
        <w:t xml:space="preserve"> event d</w:t>
      </w:r>
      <w:r w:rsidR="00392E32" w:rsidRPr="00AD241A">
        <w:rPr>
          <w:i/>
          <w:highlight w:val="white"/>
        </w:rPr>
        <w:t>efinition</w:t>
      </w:r>
      <w:r w:rsidR="00392E32">
        <w:rPr>
          <w:highlight w:val="white"/>
        </w:rPr>
        <w:t xml:space="preserve"> is </w:t>
      </w:r>
      <w:r w:rsidR="00762075">
        <w:rPr>
          <w:highlight w:val="white"/>
        </w:rPr>
        <w:t>followed in this message. The d</w:t>
      </w:r>
      <w:r w:rsidR="00392E32">
        <w:rPr>
          <w:highlight w:val="white"/>
        </w:rPr>
        <w:t xml:space="preserve">efinition </w:t>
      </w:r>
      <w:proofErr w:type="gramStart"/>
      <w:r w:rsidR="00392E32">
        <w:rPr>
          <w:highlight w:val="white"/>
        </w:rPr>
        <w:t>is represented</w:t>
      </w:r>
      <w:proofErr w:type="gramEnd"/>
      <w:r w:rsidR="00392E32">
        <w:rPr>
          <w:highlight w:val="white"/>
        </w:rPr>
        <w:t xml:space="preserve"> as a FQN using the </w:t>
      </w:r>
      <w:proofErr w:type="spellStart"/>
      <w:r w:rsidR="00762075">
        <w:rPr>
          <w:highlight w:val="white"/>
        </w:rPr>
        <w:t>mfg</w:t>
      </w:r>
      <w:proofErr w:type="spellEnd"/>
      <w:r w:rsidR="00762075">
        <w:rPr>
          <w:highlight w:val="white"/>
        </w:rPr>
        <w:t xml:space="preserve"> </w:t>
      </w:r>
      <w:r w:rsidR="00392E32">
        <w:rPr>
          <w:highlight w:val="white"/>
        </w:rPr>
        <w:t xml:space="preserve">profile name to avoid clashes with other implementations. </w:t>
      </w:r>
    </w:p>
    <w:p w14:paraId="2474B55E" w14:textId="521370B0" w:rsidR="00FA6C9D" w:rsidRDefault="00FA6C9D" w:rsidP="00FE1709">
      <w:pPr>
        <w:rPr>
          <w:highlight w:val="white"/>
        </w:rPr>
      </w:pPr>
      <w:r>
        <w:rPr>
          <w:highlight w:val="white"/>
        </w:rPr>
        <w:t>………</w:t>
      </w:r>
    </w:p>
    <w:p w14:paraId="4ED6E3EE" w14:textId="24F3130E" w:rsidR="00FA6C9D" w:rsidRPr="00BD2C97" w:rsidRDefault="00FA6C9D" w:rsidP="00FE1709">
      <w:pPr>
        <w:rPr>
          <w:color w:val="000000"/>
          <w:highlight w:val="white"/>
        </w:rPr>
      </w:pPr>
      <w:r>
        <w:rPr>
          <w:highlight w:val="white"/>
        </w:rPr>
        <w:t>&lt;/</w:t>
      </w:r>
      <w:proofErr w:type="spellStart"/>
      <w:r>
        <w:rPr>
          <w:highlight w:val="white"/>
        </w:rPr>
        <w:t>MfgEvent</w:t>
      </w:r>
      <w:proofErr w:type="spellEnd"/>
      <w:r>
        <w:rPr>
          <w:highlight w:val="white"/>
        </w:rPr>
        <w:t>&gt;</w:t>
      </w:r>
    </w:p>
    <w:p w14:paraId="604E8DC9" w14:textId="0B1A2389" w:rsidR="000674FF" w:rsidRDefault="0052257E" w:rsidP="00FE1709">
      <w:r>
        <w:t>T</w:t>
      </w:r>
      <w:r w:rsidR="00242E64" w:rsidRPr="004E110A">
        <w:t xml:space="preserve">he </w:t>
      </w:r>
      <w:r w:rsidR="009F3976">
        <w:t xml:space="preserve">allowed </w:t>
      </w:r>
      <w:r w:rsidR="00EF4A7F">
        <w:t>ISA-95 object</w:t>
      </w:r>
      <w:r w:rsidR="000674FF">
        <w:t>s</w:t>
      </w:r>
      <w:r w:rsidR="00392E32">
        <w:t xml:space="preserve"> </w:t>
      </w:r>
      <w:r w:rsidR="00242E64" w:rsidRPr="004E110A">
        <w:t xml:space="preserve">in </w:t>
      </w:r>
      <w:r w:rsidR="009F3976">
        <w:t xml:space="preserve">the </w:t>
      </w:r>
      <w:proofErr w:type="spellStart"/>
      <w:r w:rsidR="000674FF" w:rsidRPr="00FA6C9D">
        <w:rPr>
          <w:i/>
        </w:rPr>
        <w:t>m</w:t>
      </w:r>
      <w:r w:rsidR="00F163AE" w:rsidRPr="00FA6C9D">
        <w:rPr>
          <w:i/>
        </w:rPr>
        <w:t>fg</w:t>
      </w:r>
      <w:proofErr w:type="spellEnd"/>
      <w:r w:rsidR="00F163AE" w:rsidRPr="00FA6C9D">
        <w:rPr>
          <w:i/>
        </w:rPr>
        <w:t xml:space="preserve"> </w:t>
      </w:r>
      <w:r w:rsidR="000674FF" w:rsidRPr="00FA6C9D">
        <w:rPr>
          <w:i/>
        </w:rPr>
        <w:t>e</w:t>
      </w:r>
      <w:r w:rsidR="00F163AE" w:rsidRPr="00FA6C9D">
        <w:rPr>
          <w:i/>
        </w:rPr>
        <w:t>vent</w:t>
      </w:r>
      <w:r w:rsidR="00A67023" w:rsidRPr="004E110A">
        <w:t xml:space="preserve"> </w:t>
      </w:r>
      <w:r w:rsidR="009F3976">
        <w:t xml:space="preserve">occurrences of the </w:t>
      </w:r>
      <w:proofErr w:type="spellStart"/>
      <w:r w:rsidR="000674FF" w:rsidRPr="00FA6C9D">
        <w:rPr>
          <w:i/>
        </w:rPr>
        <w:t>m</w:t>
      </w:r>
      <w:r w:rsidR="009F3976" w:rsidRPr="00FA6C9D">
        <w:rPr>
          <w:i/>
        </w:rPr>
        <w:t>fg</w:t>
      </w:r>
      <w:proofErr w:type="spellEnd"/>
      <w:r w:rsidR="009F3976" w:rsidRPr="00FA6C9D">
        <w:rPr>
          <w:i/>
        </w:rPr>
        <w:t xml:space="preserve"> </w:t>
      </w:r>
      <w:r w:rsidR="000674FF" w:rsidRPr="00FA6C9D">
        <w:rPr>
          <w:i/>
        </w:rPr>
        <w:t>e</w:t>
      </w:r>
      <w:r w:rsidR="009F3976" w:rsidRPr="00FA6C9D">
        <w:rPr>
          <w:i/>
        </w:rPr>
        <w:t xml:space="preserve">vent </w:t>
      </w:r>
      <w:r w:rsidR="000674FF" w:rsidRPr="00FA6C9D">
        <w:rPr>
          <w:i/>
        </w:rPr>
        <w:t>d</w:t>
      </w:r>
      <w:r w:rsidR="009F3976" w:rsidRPr="00FA6C9D">
        <w:rPr>
          <w:i/>
        </w:rPr>
        <w:t>efinition</w:t>
      </w:r>
      <w:r w:rsidR="009F3976">
        <w:t xml:space="preserve"> </w:t>
      </w:r>
      <w:proofErr w:type="gramStart"/>
      <w:r w:rsidR="009F3976">
        <w:t>are defined</w:t>
      </w:r>
      <w:proofErr w:type="gramEnd"/>
      <w:r w:rsidR="009F3976">
        <w:t xml:space="preserve"> in</w:t>
      </w:r>
      <w:r w:rsidR="000C73C9">
        <w:t xml:space="preserve"> </w:t>
      </w:r>
      <w:proofErr w:type="spellStart"/>
      <w:r w:rsidR="00FA6C9D" w:rsidRPr="00FA6C9D">
        <w:rPr>
          <w:i/>
        </w:rPr>
        <w:t>mfg</w:t>
      </w:r>
      <w:proofErr w:type="spellEnd"/>
      <w:r w:rsidR="00FA6C9D" w:rsidRPr="00FA6C9D">
        <w:rPr>
          <w:i/>
        </w:rPr>
        <w:t xml:space="preserve"> event definition record</w:t>
      </w:r>
      <w:r w:rsidR="00AF6062" w:rsidRPr="00FA6C9D">
        <w:rPr>
          <w:i/>
        </w:rPr>
        <w:t xml:space="preserve"> </w:t>
      </w:r>
      <w:r w:rsidR="005D1D3A" w:rsidRPr="00FA6C9D">
        <w:rPr>
          <w:i/>
        </w:rPr>
        <w:t>specification</w:t>
      </w:r>
      <w:r w:rsidR="00FA6C9D">
        <w:rPr>
          <w:i/>
        </w:rPr>
        <w:t>s</w:t>
      </w:r>
      <w:r w:rsidR="00242E64" w:rsidRPr="004E110A">
        <w:t xml:space="preserve">. </w:t>
      </w:r>
    </w:p>
    <w:p w14:paraId="21192F77" w14:textId="791BE654" w:rsidR="00A26E96" w:rsidRDefault="00235810" w:rsidP="00FE1709">
      <w:r>
        <w:t xml:space="preserve">Publishers and subscribers use this information to </w:t>
      </w:r>
      <w:r w:rsidR="00C24C28">
        <w:t xml:space="preserve">interpret </w:t>
      </w:r>
      <w:r w:rsidR="00762075">
        <w:t xml:space="preserve">and validate </w:t>
      </w:r>
      <w:r w:rsidR="00C24C28">
        <w:t>the message contents.</w:t>
      </w:r>
    </w:p>
    <w:p w14:paraId="690D2CE8" w14:textId="77777777" w:rsidR="007D75FC" w:rsidRPr="006D45F4" w:rsidRDefault="007D75FC" w:rsidP="00FE1709">
      <w:pPr>
        <w:pStyle w:val="Heading3"/>
        <w:rPr>
          <w:highlight w:val="white"/>
        </w:rPr>
      </w:pPr>
      <w:proofErr w:type="spellStart"/>
      <w:r w:rsidRPr="006D45F4">
        <w:rPr>
          <w:highlight w:val="white"/>
        </w:rPr>
        <w:t>Mfg</w:t>
      </w:r>
      <w:proofErr w:type="spellEnd"/>
      <w:r w:rsidRPr="006D45F4">
        <w:rPr>
          <w:highlight w:val="white"/>
        </w:rPr>
        <w:t xml:space="preserve"> event definition property</w:t>
      </w:r>
    </w:p>
    <w:p w14:paraId="3980B6AB" w14:textId="77777777" w:rsidR="007D75FC" w:rsidRPr="00C24C28" w:rsidRDefault="007D75FC" w:rsidP="00FE1709">
      <w:pPr>
        <w:rPr>
          <w:highlight w:val="white"/>
        </w:rPr>
      </w:pPr>
      <w:r>
        <w:rPr>
          <w:highlight w:val="white"/>
        </w:rPr>
        <w:t xml:space="preserve">Ad hoc and unspecified data </w:t>
      </w:r>
      <w:proofErr w:type="gramStart"/>
      <w:r>
        <w:rPr>
          <w:highlight w:val="white"/>
        </w:rPr>
        <w:t>can be represented</w:t>
      </w:r>
      <w:proofErr w:type="gramEnd"/>
      <w:r>
        <w:rPr>
          <w:highlight w:val="white"/>
        </w:rPr>
        <w:t xml:space="preserve"> using the </w:t>
      </w:r>
      <w:proofErr w:type="spellStart"/>
      <w:r w:rsidRPr="005F7F7B">
        <w:rPr>
          <w:i/>
          <w:highlight w:val="white"/>
        </w:rPr>
        <w:t>mfg</w:t>
      </w:r>
      <w:proofErr w:type="spellEnd"/>
      <w:r w:rsidRPr="005F7F7B">
        <w:rPr>
          <w:i/>
          <w:highlight w:val="white"/>
        </w:rPr>
        <w:t xml:space="preserve"> event property</w:t>
      </w:r>
      <w:r>
        <w:rPr>
          <w:highlight w:val="white"/>
        </w:rPr>
        <w:t xml:space="preserve"> object.</w:t>
      </w:r>
    </w:p>
    <w:p w14:paraId="46CA5501" w14:textId="04D200A3" w:rsidR="001517C4" w:rsidRPr="006D45F4" w:rsidRDefault="00040D42" w:rsidP="00FE1709">
      <w:pPr>
        <w:pStyle w:val="Heading3"/>
      </w:pPr>
      <w:proofErr w:type="spellStart"/>
      <w:r w:rsidRPr="006D45F4">
        <w:t>Mfg</w:t>
      </w:r>
      <w:proofErr w:type="spellEnd"/>
      <w:r w:rsidRPr="006D45F4">
        <w:t xml:space="preserve"> event definition </w:t>
      </w:r>
      <w:r w:rsidR="00AF3BEB" w:rsidRPr="006D45F4">
        <w:t>record specification</w:t>
      </w:r>
    </w:p>
    <w:p w14:paraId="3F539C4A" w14:textId="2D683E6C" w:rsidR="009440C0" w:rsidRDefault="009440C0" w:rsidP="00FE1709">
      <w:proofErr w:type="gramStart"/>
      <w:r w:rsidRPr="00C52C5F">
        <w:t>A</w:t>
      </w:r>
      <w:proofErr w:type="gramEnd"/>
      <w:r w:rsidRPr="00C52C5F">
        <w:t xml:space="preserve"> </w:t>
      </w:r>
      <w:proofErr w:type="spellStart"/>
      <w:r w:rsidR="00040D42" w:rsidRPr="005F7F7B">
        <w:rPr>
          <w:i/>
        </w:rPr>
        <w:t>mfg</w:t>
      </w:r>
      <w:proofErr w:type="spellEnd"/>
      <w:r w:rsidR="00040D42" w:rsidRPr="005F7F7B">
        <w:rPr>
          <w:i/>
        </w:rPr>
        <w:t xml:space="preserve"> event definition </w:t>
      </w:r>
      <w:r w:rsidR="00AF3BEB" w:rsidRPr="005F7F7B">
        <w:rPr>
          <w:i/>
        </w:rPr>
        <w:t>record specification</w:t>
      </w:r>
      <w:r w:rsidRPr="00C52C5F">
        <w:t xml:space="preserve"> </w:t>
      </w:r>
      <w:r w:rsidR="00762075">
        <w:t xml:space="preserve">object </w:t>
      </w:r>
      <w:r w:rsidRPr="00C52C5F">
        <w:t xml:space="preserve">specifies the allowed content of the </w:t>
      </w:r>
      <w:proofErr w:type="spellStart"/>
      <w:r w:rsidR="00762075">
        <w:rPr>
          <w:i/>
        </w:rPr>
        <w:t>mfg</w:t>
      </w:r>
      <w:proofErr w:type="spellEnd"/>
      <w:r w:rsidR="00762075">
        <w:rPr>
          <w:i/>
        </w:rPr>
        <w:t xml:space="preserve"> event record</w:t>
      </w:r>
      <w:r w:rsidRPr="00C52C5F">
        <w:t xml:space="preserve"> </w:t>
      </w:r>
      <w:r w:rsidR="00762075">
        <w:t xml:space="preserve">objects </w:t>
      </w:r>
      <w:r w:rsidRPr="00C52C5F">
        <w:t xml:space="preserve">in a </w:t>
      </w:r>
      <w:proofErr w:type="spellStart"/>
      <w:r w:rsidRPr="005F7F7B">
        <w:rPr>
          <w:i/>
        </w:rPr>
        <w:t>mfg</w:t>
      </w:r>
      <w:proofErr w:type="spellEnd"/>
      <w:r w:rsidRPr="005F7F7B">
        <w:rPr>
          <w:i/>
        </w:rPr>
        <w:t xml:space="preserve"> event</w:t>
      </w:r>
      <w:r w:rsidRPr="00C52C5F">
        <w:t xml:space="preserve"> occurrence. </w:t>
      </w:r>
    </w:p>
    <w:p w14:paraId="1872FF94" w14:textId="23BC9583" w:rsidR="00762075" w:rsidRDefault="00EF4A7F" w:rsidP="00FE1709">
      <w:r w:rsidRPr="005F7F7B">
        <w:rPr>
          <w:i/>
        </w:rPr>
        <w:t>ISA-95 object</w:t>
      </w:r>
      <w:r w:rsidR="00353AD1">
        <w:t xml:space="preserve"> </w:t>
      </w:r>
      <w:r w:rsidR="00353AD1" w:rsidRPr="0065705B">
        <w:t>contents</w:t>
      </w:r>
      <w:r w:rsidR="00353AD1">
        <w:t xml:space="preserve"> in </w:t>
      </w:r>
      <w:proofErr w:type="gramStart"/>
      <w:r w:rsidR="00353AD1">
        <w:t>a</w:t>
      </w:r>
      <w:proofErr w:type="gramEnd"/>
      <w:r w:rsidR="00353AD1">
        <w:t xml:space="preserve"> </w:t>
      </w:r>
      <w:proofErr w:type="spellStart"/>
      <w:r w:rsidR="00353AD1" w:rsidRPr="005F7F7B">
        <w:rPr>
          <w:i/>
        </w:rPr>
        <w:t>mfg</w:t>
      </w:r>
      <w:proofErr w:type="spellEnd"/>
      <w:r w:rsidR="00353AD1" w:rsidRPr="005F7F7B">
        <w:rPr>
          <w:i/>
        </w:rPr>
        <w:t xml:space="preserve"> event</w:t>
      </w:r>
      <w:r w:rsidR="00353AD1" w:rsidRPr="0065705B">
        <w:t xml:space="preserve"> vary depending on the </w:t>
      </w:r>
      <w:r w:rsidR="00353AD1">
        <w:t xml:space="preserve">process </w:t>
      </w:r>
      <w:r w:rsidR="00353AD1" w:rsidRPr="0065705B">
        <w:t xml:space="preserve">context of the </w:t>
      </w:r>
      <w:proofErr w:type="spellStart"/>
      <w:r w:rsidR="00353AD1" w:rsidRPr="005F7F7B">
        <w:rPr>
          <w:i/>
        </w:rPr>
        <w:t>mfg</w:t>
      </w:r>
      <w:proofErr w:type="spellEnd"/>
      <w:r w:rsidR="00353AD1" w:rsidRPr="005F7F7B">
        <w:rPr>
          <w:i/>
        </w:rPr>
        <w:t xml:space="preserve"> event</w:t>
      </w:r>
      <w:r w:rsidR="00353AD1" w:rsidRPr="0065705B">
        <w:t xml:space="preserve">. The </w:t>
      </w:r>
      <w:proofErr w:type="spellStart"/>
      <w:r w:rsidR="00353AD1" w:rsidRPr="005F7F7B">
        <w:rPr>
          <w:i/>
        </w:rPr>
        <w:t>mfg</w:t>
      </w:r>
      <w:proofErr w:type="spellEnd"/>
      <w:r w:rsidR="00353AD1" w:rsidRPr="005F7F7B">
        <w:rPr>
          <w:i/>
        </w:rPr>
        <w:t xml:space="preserve"> event</w:t>
      </w:r>
      <w:r w:rsidR="00EA7ADE" w:rsidRPr="005F7F7B">
        <w:rPr>
          <w:i/>
        </w:rPr>
        <w:t xml:space="preserve"> definition</w:t>
      </w:r>
      <w:r w:rsidR="00353AD1" w:rsidRPr="005F7F7B">
        <w:rPr>
          <w:i/>
        </w:rPr>
        <w:t xml:space="preserve"> </w:t>
      </w:r>
      <w:r w:rsidR="00AF3BEB" w:rsidRPr="005F7F7B">
        <w:rPr>
          <w:i/>
        </w:rPr>
        <w:t>record specification</w:t>
      </w:r>
      <w:r w:rsidR="00353AD1" w:rsidRPr="0065705B">
        <w:t xml:space="preserve"> </w:t>
      </w:r>
      <w:r w:rsidR="00353AD1">
        <w:t xml:space="preserve">describes and </w:t>
      </w:r>
      <w:r w:rsidR="00353AD1" w:rsidRPr="0065705B">
        <w:t xml:space="preserve">specifies </w:t>
      </w:r>
      <w:r w:rsidR="00353AD1">
        <w:t>the</w:t>
      </w:r>
      <w:r w:rsidR="00AF3BEB">
        <w:t xml:space="preserve"> </w:t>
      </w:r>
      <w:r w:rsidR="009A3582" w:rsidRPr="005F7F7B">
        <w:rPr>
          <w:i/>
        </w:rPr>
        <w:t>ISA-95 object</w:t>
      </w:r>
      <w:r w:rsidR="00353AD1" w:rsidRPr="005F7F7B">
        <w:rPr>
          <w:i/>
        </w:rPr>
        <w:t>s</w:t>
      </w:r>
      <w:r w:rsidR="00353AD1" w:rsidRPr="009B3B0E">
        <w:t xml:space="preserve"> </w:t>
      </w:r>
      <w:r w:rsidR="00353AD1">
        <w:t xml:space="preserve">and </w:t>
      </w:r>
      <w:r w:rsidR="00353AD1" w:rsidRPr="009B3B0E">
        <w:t xml:space="preserve">associated </w:t>
      </w:r>
      <w:r w:rsidR="00353AD1" w:rsidRPr="005F7F7B">
        <w:rPr>
          <w:i/>
        </w:rPr>
        <w:t>actions</w:t>
      </w:r>
      <w:r w:rsidR="00353AD1">
        <w:t xml:space="preserve"> that </w:t>
      </w:r>
      <w:r w:rsidR="00353AD1" w:rsidRPr="0065705B">
        <w:t xml:space="preserve">are </w:t>
      </w:r>
      <w:r w:rsidR="00353AD1">
        <w:t>allowed</w:t>
      </w:r>
      <w:r w:rsidR="00353AD1" w:rsidRPr="0065705B">
        <w:t xml:space="preserve"> to be represented in the </w:t>
      </w:r>
      <w:proofErr w:type="spellStart"/>
      <w:r w:rsidR="00353AD1" w:rsidRPr="005F7F7B">
        <w:rPr>
          <w:i/>
        </w:rPr>
        <w:t>mfg</w:t>
      </w:r>
      <w:proofErr w:type="spellEnd"/>
      <w:r w:rsidR="00353AD1" w:rsidRPr="005F7F7B">
        <w:rPr>
          <w:i/>
        </w:rPr>
        <w:t xml:space="preserve"> event</w:t>
      </w:r>
      <w:r w:rsidR="00353AD1">
        <w:t xml:space="preserve"> occurrence</w:t>
      </w:r>
      <w:r w:rsidR="00353AD1" w:rsidRPr="0065705B">
        <w:t xml:space="preserve"> The publisher follows this specification to constru</w:t>
      </w:r>
      <w:r w:rsidR="00762075">
        <w:t xml:space="preserve">ct the message. Subscribers </w:t>
      </w:r>
      <w:r w:rsidR="00353AD1" w:rsidRPr="0065705B">
        <w:t xml:space="preserve">use the </w:t>
      </w:r>
      <w:proofErr w:type="spellStart"/>
      <w:proofErr w:type="gramStart"/>
      <w:r w:rsidR="00353AD1" w:rsidRPr="005F7F7B">
        <w:rPr>
          <w:i/>
        </w:rPr>
        <w:t>mfg</w:t>
      </w:r>
      <w:proofErr w:type="spellEnd"/>
      <w:r w:rsidR="00353AD1" w:rsidRPr="005F7F7B">
        <w:rPr>
          <w:i/>
        </w:rPr>
        <w:t xml:space="preserve"> event</w:t>
      </w:r>
      <w:r w:rsidR="00EA7ADE" w:rsidRPr="005F7F7B">
        <w:rPr>
          <w:i/>
        </w:rPr>
        <w:t xml:space="preserve"> definition</w:t>
      </w:r>
      <w:r w:rsidR="00353AD1" w:rsidRPr="005F7F7B">
        <w:rPr>
          <w:i/>
        </w:rPr>
        <w:t xml:space="preserve"> </w:t>
      </w:r>
      <w:r w:rsidR="00AF3BEB" w:rsidRPr="005F7F7B">
        <w:rPr>
          <w:i/>
        </w:rPr>
        <w:t>record specification</w:t>
      </w:r>
      <w:proofErr w:type="gramEnd"/>
      <w:r w:rsidR="00353AD1" w:rsidRPr="0065705B">
        <w:t xml:space="preserve"> to validate the content of the message.</w:t>
      </w:r>
      <w:r w:rsidR="00353AD1">
        <w:t xml:space="preserve"> </w:t>
      </w:r>
    </w:p>
    <w:p w14:paraId="699B57BF" w14:textId="712ABBD5" w:rsidR="0031290A" w:rsidRDefault="00353AD1" w:rsidP="00FE1709">
      <w:r w:rsidRPr="0065705B">
        <w:t>Valid</w:t>
      </w:r>
      <w:r>
        <w:t xml:space="preserve"> </w:t>
      </w:r>
      <w:r w:rsidRPr="005F7F7B">
        <w:rPr>
          <w:i/>
        </w:rPr>
        <w:t>actions</w:t>
      </w:r>
      <w:r w:rsidRPr="0065705B">
        <w:t xml:space="preserve"> </w:t>
      </w:r>
      <w:r w:rsidR="00762075">
        <w:t xml:space="preserve">of </w:t>
      </w:r>
      <w:r w:rsidR="00762075" w:rsidRPr="00762075">
        <w:rPr>
          <w:i/>
        </w:rPr>
        <w:t>ISA-95 objects</w:t>
      </w:r>
      <w:r w:rsidR="00762075">
        <w:t xml:space="preserve"> </w:t>
      </w:r>
      <w:r w:rsidRPr="0065705B">
        <w:t xml:space="preserve">are </w:t>
      </w:r>
      <w:r w:rsidR="004D2907" w:rsidRPr="00762075">
        <w:rPr>
          <w:i/>
        </w:rPr>
        <w:t>Added</w:t>
      </w:r>
      <w:r w:rsidRPr="00762075">
        <w:rPr>
          <w:i/>
        </w:rPr>
        <w:t xml:space="preserve">, </w:t>
      </w:r>
      <w:r w:rsidR="004D2907" w:rsidRPr="00762075">
        <w:rPr>
          <w:i/>
        </w:rPr>
        <w:t>Changed</w:t>
      </w:r>
      <w:r w:rsidRPr="0065705B">
        <w:t xml:space="preserve">, and </w:t>
      </w:r>
      <w:r w:rsidRPr="00762075">
        <w:rPr>
          <w:i/>
        </w:rPr>
        <w:t>Deleted</w:t>
      </w:r>
      <w:r w:rsidR="00762075">
        <w:t xml:space="preserve"> in alignment with Part 5 actions</w:t>
      </w:r>
      <w:r>
        <w:t xml:space="preserve">. The number of </w:t>
      </w:r>
      <w:r w:rsidR="00AF3BEB" w:rsidRPr="005F7F7B">
        <w:rPr>
          <w:i/>
        </w:rPr>
        <w:t>ISA-95 object</w:t>
      </w:r>
      <w:r w:rsidRPr="009B3B0E">
        <w:t xml:space="preserve"> </w:t>
      </w:r>
      <w:r w:rsidRPr="0065705B">
        <w:t xml:space="preserve">occurrences </w:t>
      </w:r>
      <w:r>
        <w:t>allowed in</w:t>
      </w:r>
      <w:r w:rsidRPr="0065705B">
        <w:t xml:space="preserve"> the </w:t>
      </w:r>
      <w:proofErr w:type="spellStart"/>
      <w:r w:rsidRPr="005F7F7B">
        <w:rPr>
          <w:i/>
        </w:rPr>
        <w:t>mfg</w:t>
      </w:r>
      <w:proofErr w:type="spellEnd"/>
      <w:r w:rsidRPr="005F7F7B">
        <w:rPr>
          <w:i/>
        </w:rPr>
        <w:t xml:space="preserve"> event</w:t>
      </w:r>
      <w:r w:rsidRPr="0065705B">
        <w:t xml:space="preserve"> </w:t>
      </w:r>
      <w:r>
        <w:t>occurrences</w:t>
      </w:r>
      <w:r w:rsidRPr="0065705B">
        <w:t xml:space="preserve"> </w:t>
      </w:r>
      <w:proofErr w:type="gramStart"/>
      <w:r>
        <w:t>is specified</w:t>
      </w:r>
      <w:proofErr w:type="gramEnd"/>
      <w:r>
        <w:t xml:space="preserve"> </w:t>
      </w:r>
      <w:r w:rsidRPr="0065705B">
        <w:t xml:space="preserve">using the </w:t>
      </w:r>
      <w:r w:rsidRPr="005F7F7B">
        <w:rPr>
          <w:i/>
        </w:rPr>
        <w:t>cardinality</w:t>
      </w:r>
      <w:r w:rsidRPr="0065705B">
        <w:t xml:space="preserve"> attribute</w:t>
      </w:r>
      <w:r>
        <w:t xml:space="preserve"> of the </w:t>
      </w:r>
      <w:r w:rsidR="00AF3BEB" w:rsidRPr="005F7F7B">
        <w:rPr>
          <w:i/>
        </w:rPr>
        <w:t>ISA-95 object</w:t>
      </w:r>
      <w:r w:rsidRPr="005F7F7B">
        <w:rPr>
          <w:i/>
        </w:rPr>
        <w:t xml:space="preserve"> rules</w:t>
      </w:r>
      <w:r w:rsidRPr="0065705B">
        <w:t>.</w:t>
      </w:r>
      <w:r>
        <w:t xml:space="preserve"> The number of </w:t>
      </w:r>
      <w:r w:rsidRPr="005F7F7B">
        <w:rPr>
          <w:i/>
        </w:rPr>
        <w:t>actions</w:t>
      </w:r>
      <w:r>
        <w:t xml:space="preserve"> allowed for each </w:t>
      </w:r>
      <w:r w:rsidR="00AF3BEB" w:rsidRPr="005F7F7B">
        <w:rPr>
          <w:i/>
        </w:rPr>
        <w:t>ISA-95 object</w:t>
      </w:r>
      <w:r>
        <w:t xml:space="preserve"> </w:t>
      </w:r>
      <w:proofErr w:type="gramStart"/>
      <w:r>
        <w:t>is represented</w:t>
      </w:r>
      <w:proofErr w:type="gramEnd"/>
      <w:r>
        <w:t xml:space="preserve"> using the </w:t>
      </w:r>
      <w:r w:rsidRPr="005F7F7B">
        <w:rPr>
          <w:i/>
        </w:rPr>
        <w:t>cardinality</w:t>
      </w:r>
      <w:r>
        <w:t xml:space="preserve"> attribute of the </w:t>
      </w:r>
      <w:r w:rsidRPr="005F7F7B">
        <w:rPr>
          <w:i/>
        </w:rPr>
        <w:t>action rule</w:t>
      </w:r>
      <w:r>
        <w:t>.</w:t>
      </w:r>
      <w:r w:rsidR="00EA7ADE">
        <w:t xml:space="preserve"> </w:t>
      </w:r>
      <w:r w:rsidR="00040D42">
        <w:t>E</w:t>
      </w:r>
      <w:r w:rsidR="00EA7ADE">
        <w:t xml:space="preserve">ach </w:t>
      </w:r>
      <w:proofErr w:type="spellStart"/>
      <w:r w:rsidR="00EA7ADE" w:rsidRPr="005F7F7B">
        <w:rPr>
          <w:i/>
        </w:rPr>
        <w:t>mfg</w:t>
      </w:r>
      <w:proofErr w:type="spellEnd"/>
      <w:r w:rsidR="00EA7ADE" w:rsidRPr="005F7F7B">
        <w:rPr>
          <w:i/>
        </w:rPr>
        <w:t xml:space="preserve"> event record</w:t>
      </w:r>
      <w:r w:rsidR="00EA7ADE">
        <w:t xml:space="preserve"> represents a single </w:t>
      </w:r>
      <w:r w:rsidR="00EA7ADE" w:rsidRPr="005F7F7B">
        <w:rPr>
          <w:i/>
        </w:rPr>
        <w:t>action</w:t>
      </w:r>
      <w:r w:rsidR="00E67BEE">
        <w:t>.</w:t>
      </w:r>
      <w:r w:rsidR="00040D42">
        <w:t xml:space="preserve"> </w:t>
      </w:r>
      <w:proofErr w:type="gramStart"/>
      <w:r w:rsidR="00E67BEE">
        <w:t>A</w:t>
      </w:r>
      <w:proofErr w:type="gramEnd"/>
      <w:r w:rsidR="00EA7ADE">
        <w:t xml:space="preserve"> </w:t>
      </w:r>
      <w:proofErr w:type="spellStart"/>
      <w:r w:rsidR="00040D42" w:rsidRPr="005F7F7B">
        <w:rPr>
          <w:i/>
        </w:rPr>
        <w:t>mfg</w:t>
      </w:r>
      <w:proofErr w:type="spellEnd"/>
      <w:r w:rsidR="00040D42" w:rsidRPr="005F7F7B">
        <w:rPr>
          <w:i/>
        </w:rPr>
        <w:t xml:space="preserve"> event definition </w:t>
      </w:r>
      <w:r w:rsidR="00AF3BEB" w:rsidRPr="005F7F7B">
        <w:rPr>
          <w:i/>
        </w:rPr>
        <w:t>record specification</w:t>
      </w:r>
      <w:r w:rsidR="00040D42">
        <w:t xml:space="preserve"> may manage the contents of </w:t>
      </w:r>
      <w:r w:rsidR="00040D42" w:rsidRPr="00762075">
        <w:t xml:space="preserve">multiple </w:t>
      </w:r>
      <w:proofErr w:type="spellStart"/>
      <w:r w:rsidR="00040D42" w:rsidRPr="005F7F7B">
        <w:rPr>
          <w:i/>
        </w:rPr>
        <w:t>mfg</w:t>
      </w:r>
      <w:proofErr w:type="spellEnd"/>
      <w:r w:rsidR="00040D42" w:rsidRPr="005F7F7B">
        <w:rPr>
          <w:i/>
        </w:rPr>
        <w:t xml:space="preserve"> event records</w:t>
      </w:r>
      <w:r w:rsidR="00040D42">
        <w:t xml:space="preserve"> in a </w:t>
      </w:r>
      <w:proofErr w:type="spellStart"/>
      <w:r w:rsidR="00040D42" w:rsidRPr="005F7F7B">
        <w:rPr>
          <w:i/>
        </w:rPr>
        <w:t>mfg</w:t>
      </w:r>
      <w:proofErr w:type="spellEnd"/>
      <w:r w:rsidR="00040D42" w:rsidRPr="005F7F7B">
        <w:rPr>
          <w:i/>
        </w:rPr>
        <w:t xml:space="preserve"> event</w:t>
      </w:r>
      <w:r w:rsidR="00040D42">
        <w:t xml:space="preserve"> occurrence.</w:t>
      </w:r>
    </w:p>
    <w:p w14:paraId="7B61787F" w14:textId="730DD2CE" w:rsidR="006E6B81" w:rsidRDefault="006E6B81" w:rsidP="00FE1709">
      <w:pPr>
        <w:pStyle w:val="Caption"/>
      </w:pPr>
      <w:bookmarkStart w:id="314" w:name="_Toc446586914"/>
      <w:bookmarkStart w:id="315" w:name="_Toc446785438"/>
      <w:r>
        <w:t xml:space="preserve">Table </w:t>
      </w:r>
      <w:r w:rsidR="00F53ABD">
        <w:fldChar w:fldCharType="begin"/>
      </w:r>
      <w:r w:rsidR="00F53ABD">
        <w:instrText xml:space="preserve"> SEQ Table \* ARABIC </w:instrText>
      </w:r>
      <w:r w:rsidR="00F53ABD">
        <w:fldChar w:fldCharType="separate"/>
      </w:r>
      <w:r w:rsidR="00AF5BD2">
        <w:rPr>
          <w:noProof/>
        </w:rPr>
        <w:t>1</w:t>
      </w:r>
      <w:r w:rsidR="00F53ABD">
        <w:rPr>
          <w:noProof/>
        </w:rPr>
        <w:fldChar w:fldCharType="end"/>
      </w:r>
      <w:r>
        <w:t xml:space="preserve"> - Example </w:t>
      </w:r>
      <w:proofErr w:type="spellStart"/>
      <w:r>
        <w:t>mfg</w:t>
      </w:r>
      <w:proofErr w:type="spellEnd"/>
      <w:r>
        <w:t xml:space="preserve"> event definition </w:t>
      </w:r>
      <w:r w:rsidR="00AF3BEB">
        <w:t>record specification</w:t>
      </w:r>
      <w:bookmarkEnd w:id="314"/>
      <w:bookmarkEnd w:id="315"/>
    </w:p>
    <w:tbl>
      <w:tblPr>
        <w:tblStyle w:val="TableGridLight1"/>
        <w:tblpPr w:leftFromText="180" w:rightFromText="180" w:vertAnchor="text" w:tblpY="1"/>
        <w:tblOverlap w:val="never"/>
        <w:tblW w:w="9355" w:type="dxa"/>
        <w:tblLayout w:type="fixed"/>
        <w:tblLook w:val="0620" w:firstRow="1" w:lastRow="0" w:firstColumn="0" w:lastColumn="0" w:noHBand="1" w:noVBand="1"/>
      </w:tblPr>
      <w:tblGrid>
        <w:gridCol w:w="1255"/>
        <w:gridCol w:w="450"/>
        <w:gridCol w:w="1170"/>
        <w:gridCol w:w="1350"/>
        <w:gridCol w:w="1350"/>
        <w:gridCol w:w="990"/>
        <w:gridCol w:w="1530"/>
        <w:gridCol w:w="1260"/>
      </w:tblGrid>
      <w:tr w:rsidR="00D06C67" w:rsidRPr="00FE1709" w14:paraId="35BB98E7" w14:textId="77777777" w:rsidTr="00FE1709">
        <w:trPr>
          <w:tblHeader/>
        </w:trPr>
        <w:tc>
          <w:tcPr>
            <w:tcW w:w="1255" w:type="dxa"/>
            <w:vMerge w:val="restart"/>
          </w:tcPr>
          <w:p w14:paraId="7FDE2EE2" w14:textId="18692587" w:rsidR="00D06C67" w:rsidRPr="00FE1709" w:rsidRDefault="001D672B" w:rsidP="00FE1709">
            <w:pPr>
              <w:spacing w:before="0" w:after="120"/>
              <w:rPr>
                <w:b/>
              </w:rPr>
            </w:pPr>
            <w:proofErr w:type="spellStart"/>
            <w:r w:rsidRPr="00FE1709">
              <w:rPr>
                <w:b/>
              </w:rPr>
              <w:t>Mfg</w:t>
            </w:r>
            <w:proofErr w:type="spellEnd"/>
            <w:r w:rsidRPr="00FE1709">
              <w:rPr>
                <w:b/>
              </w:rPr>
              <w:t xml:space="preserve"> event d</w:t>
            </w:r>
            <w:r w:rsidR="00D06C67" w:rsidRPr="00FE1709">
              <w:rPr>
                <w:b/>
              </w:rPr>
              <w:t>efinition</w:t>
            </w:r>
            <w:r w:rsidRPr="00FE1709">
              <w:rPr>
                <w:b/>
              </w:rPr>
              <w:t xml:space="preserve"> e</w:t>
            </w:r>
            <w:r w:rsidR="00D06C67" w:rsidRPr="00FE1709">
              <w:rPr>
                <w:b/>
              </w:rPr>
              <w:t>ntry</w:t>
            </w:r>
          </w:p>
        </w:tc>
        <w:tc>
          <w:tcPr>
            <w:tcW w:w="450" w:type="dxa"/>
            <w:vMerge w:val="restart"/>
          </w:tcPr>
          <w:p w14:paraId="09B97F54" w14:textId="77777777" w:rsidR="00D06C67" w:rsidRPr="00FE1709" w:rsidRDefault="00D06C67" w:rsidP="00FE1709">
            <w:pPr>
              <w:spacing w:before="0" w:after="120"/>
              <w:rPr>
                <w:b/>
              </w:rPr>
            </w:pPr>
            <w:r w:rsidRPr="00FE1709">
              <w:rPr>
                <w:b/>
              </w:rPr>
              <w:t>ID</w:t>
            </w:r>
          </w:p>
        </w:tc>
        <w:tc>
          <w:tcPr>
            <w:tcW w:w="6390" w:type="dxa"/>
            <w:gridSpan w:val="5"/>
          </w:tcPr>
          <w:p w14:paraId="45ABFB99" w14:textId="0EE019E0" w:rsidR="00D06C67" w:rsidRPr="00FE1709" w:rsidRDefault="00D06C67" w:rsidP="00FE1709">
            <w:pPr>
              <w:spacing w:before="0" w:after="120"/>
              <w:rPr>
                <w:b/>
              </w:rPr>
            </w:pPr>
            <w:r w:rsidRPr="00FE1709">
              <w:rPr>
                <w:b/>
              </w:rPr>
              <w:t>Record content rules</w:t>
            </w:r>
          </w:p>
        </w:tc>
        <w:tc>
          <w:tcPr>
            <w:tcW w:w="1260" w:type="dxa"/>
            <w:vMerge w:val="restart"/>
          </w:tcPr>
          <w:p w14:paraId="71DFE75C" w14:textId="77777777" w:rsidR="00D06C67" w:rsidRPr="00FE1709" w:rsidRDefault="00D06C67" w:rsidP="00FE1709">
            <w:pPr>
              <w:spacing w:before="0" w:after="120"/>
              <w:jc w:val="left"/>
              <w:rPr>
                <w:b/>
              </w:rPr>
            </w:pPr>
            <w:r w:rsidRPr="00FE1709">
              <w:rPr>
                <w:b/>
              </w:rPr>
              <w:t>Comment</w:t>
            </w:r>
          </w:p>
        </w:tc>
      </w:tr>
      <w:tr w:rsidR="00D06C67" w:rsidRPr="00D06C67" w14:paraId="79579EC6" w14:textId="77777777" w:rsidTr="00FE1709">
        <w:trPr>
          <w:tblHeader/>
        </w:trPr>
        <w:tc>
          <w:tcPr>
            <w:tcW w:w="1255" w:type="dxa"/>
            <w:vMerge/>
          </w:tcPr>
          <w:p w14:paraId="6FDCA8C1" w14:textId="78E59FB8" w:rsidR="00D06C67" w:rsidRPr="00FE1709" w:rsidRDefault="00D06C67" w:rsidP="00FE1709">
            <w:pPr>
              <w:spacing w:before="0" w:after="120"/>
              <w:rPr>
                <w:b/>
              </w:rPr>
            </w:pPr>
          </w:p>
        </w:tc>
        <w:tc>
          <w:tcPr>
            <w:tcW w:w="450" w:type="dxa"/>
            <w:vMerge/>
          </w:tcPr>
          <w:p w14:paraId="7F42E03B" w14:textId="1C2D52D4" w:rsidR="00D06C67" w:rsidRPr="00FE1709" w:rsidRDefault="00D06C67" w:rsidP="00FE1709">
            <w:pPr>
              <w:spacing w:before="0" w:after="120"/>
              <w:rPr>
                <w:b/>
              </w:rPr>
            </w:pPr>
          </w:p>
        </w:tc>
        <w:tc>
          <w:tcPr>
            <w:tcW w:w="2520" w:type="dxa"/>
            <w:gridSpan w:val="2"/>
          </w:tcPr>
          <w:p w14:paraId="1B8132B9" w14:textId="464D5594" w:rsidR="00D06C67" w:rsidRPr="00FE1709" w:rsidRDefault="00D06C67" w:rsidP="00FE1709">
            <w:pPr>
              <w:spacing w:before="0" w:after="120"/>
              <w:rPr>
                <w:b/>
              </w:rPr>
            </w:pPr>
            <w:r w:rsidRPr="00FE1709">
              <w:rPr>
                <w:b/>
              </w:rPr>
              <w:t>Action rules</w:t>
            </w:r>
          </w:p>
        </w:tc>
        <w:tc>
          <w:tcPr>
            <w:tcW w:w="3870" w:type="dxa"/>
            <w:gridSpan w:val="3"/>
          </w:tcPr>
          <w:p w14:paraId="6F41A509" w14:textId="75C7FA51" w:rsidR="00D06C67" w:rsidRPr="00FE1709" w:rsidRDefault="00AF3BEB" w:rsidP="00FE1709">
            <w:pPr>
              <w:spacing w:before="0" w:after="120"/>
              <w:rPr>
                <w:b/>
              </w:rPr>
            </w:pPr>
            <w:r w:rsidRPr="00FE1709">
              <w:rPr>
                <w:b/>
              </w:rPr>
              <w:t>ISA-95 object</w:t>
            </w:r>
            <w:r w:rsidR="00D06C67" w:rsidRPr="00FE1709">
              <w:rPr>
                <w:b/>
              </w:rPr>
              <w:t xml:space="preserve"> rules</w:t>
            </w:r>
          </w:p>
        </w:tc>
        <w:tc>
          <w:tcPr>
            <w:tcW w:w="1260" w:type="dxa"/>
            <w:vMerge/>
          </w:tcPr>
          <w:p w14:paraId="446532B8" w14:textId="1FA75CB5" w:rsidR="00D06C67" w:rsidRPr="006E6B81" w:rsidRDefault="00D06C67" w:rsidP="00FE1709">
            <w:pPr>
              <w:spacing w:before="0" w:after="120"/>
              <w:jc w:val="left"/>
            </w:pPr>
          </w:p>
        </w:tc>
      </w:tr>
      <w:tr w:rsidR="00FE1709" w:rsidRPr="00D06C67" w14:paraId="0A2E306F" w14:textId="77777777" w:rsidTr="00FE1709">
        <w:trPr>
          <w:tblHeader/>
        </w:trPr>
        <w:tc>
          <w:tcPr>
            <w:tcW w:w="1255" w:type="dxa"/>
            <w:vMerge/>
          </w:tcPr>
          <w:p w14:paraId="68E41C93" w14:textId="11CF4198" w:rsidR="00D06C67" w:rsidRPr="00FE1709" w:rsidRDefault="00D06C67" w:rsidP="00FE1709">
            <w:pPr>
              <w:spacing w:before="0" w:after="120"/>
              <w:rPr>
                <w:b/>
              </w:rPr>
            </w:pPr>
          </w:p>
        </w:tc>
        <w:tc>
          <w:tcPr>
            <w:tcW w:w="450" w:type="dxa"/>
            <w:vMerge/>
          </w:tcPr>
          <w:p w14:paraId="12291A95" w14:textId="57142EFF" w:rsidR="00D06C67" w:rsidRPr="00FE1709" w:rsidRDefault="00D06C67" w:rsidP="00FE1709">
            <w:pPr>
              <w:spacing w:before="0" w:after="120"/>
              <w:rPr>
                <w:b/>
              </w:rPr>
            </w:pPr>
          </w:p>
        </w:tc>
        <w:tc>
          <w:tcPr>
            <w:tcW w:w="1170" w:type="dxa"/>
          </w:tcPr>
          <w:p w14:paraId="4DED7E2D" w14:textId="77777777" w:rsidR="00D06C67" w:rsidRPr="00FE1709" w:rsidRDefault="00D06C67" w:rsidP="00FE1709">
            <w:pPr>
              <w:spacing w:before="0" w:after="120"/>
              <w:rPr>
                <w:b/>
              </w:rPr>
            </w:pPr>
            <w:r w:rsidRPr="00FE1709">
              <w:rPr>
                <w:b/>
              </w:rPr>
              <w:t>Action(s)</w:t>
            </w:r>
          </w:p>
        </w:tc>
        <w:tc>
          <w:tcPr>
            <w:tcW w:w="1350" w:type="dxa"/>
          </w:tcPr>
          <w:p w14:paraId="2B0E5918" w14:textId="77777777" w:rsidR="00D06C67" w:rsidRPr="00FE1709" w:rsidRDefault="00D06C67" w:rsidP="00FE1709">
            <w:pPr>
              <w:spacing w:before="0" w:after="120"/>
              <w:rPr>
                <w:b/>
              </w:rPr>
            </w:pPr>
            <w:r w:rsidRPr="00FE1709">
              <w:rPr>
                <w:b/>
              </w:rPr>
              <w:t>Cardinality</w:t>
            </w:r>
          </w:p>
        </w:tc>
        <w:tc>
          <w:tcPr>
            <w:tcW w:w="1350" w:type="dxa"/>
          </w:tcPr>
          <w:p w14:paraId="607CB1E7" w14:textId="4F2574A8" w:rsidR="00D06C67" w:rsidRPr="00FE1709" w:rsidRDefault="00AF3BEB" w:rsidP="00FE1709">
            <w:pPr>
              <w:spacing w:before="0" w:after="120"/>
              <w:rPr>
                <w:b/>
              </w:rPr>
            </w:pPr>
            <w:r w:rsidRPr="00FE1709">
              <w:rPr>
                <w:b/>
              </w:rPr>
              <w:t>ISA-95 object</w:t>
            </w:r>
            <w:r w:rsidR="00D06C67" w:rsidRPr="00FE1709">
              <w:rPr>
                <w:b/>
              </w:rPr>
              <w:t>(s)</w:t>
            </w:r>
          </w:p>
        </w:tc>
        <w:tc>
          <w:tcPr>
            <w:tcW w:w="990" w:type="dxa"/>
          </w:tcPr>
          <w:p w14:paraId="2AC1CFFF" w14:textId="77777777" w:rsidR="00D06C67" w:rsidRPr="00FE1709" w:rsidRDefault="00D06C67" w:rsidP="00FE1709">
            <w:pPr>
              <w:spacing w:before="0" w:after="120"/>
              <w:rPr>
                <w:b/>
              </w:rPr>
            </w:pPr>
            <w:r w:rsidRPr="00FE1709">
              <w:rPr>
                <w:b/>
              </w:rPr>
              <w:t>Cardinality</w:t>
            </w:r>
          </w:p>
        </w:tc>
        <w:tc>
          <w:tcPr>
            <w:tcW w:w="1530" w:type="dxa"/>
          </w:tcPr>
          <w:p w14:paraId="2A3B4ECC" w14:textId="7A033096" w:rsidR="00D06C67" w:rsidRPr="00FE1709" w:rsidRDefault="00D06C67" w:rsidP="00FE1709">
            <w:pPr>
              <w:spacing w:before="0" w:after="120"/>
              <w:rPr>
                <w:b/>
              </w:rPr>
            </w:pPr>
            <w:r w:rsidRPr="00FE1709">
              <w:rPr>
                <w:b/>
              </w:rPr>
              <w:t>Relationship</w:t>
            </w:r>
          </w:p>
        </w:tc>
        <w:tc>
          <w:tcPr>
            <w:tcW w:w="1260" w:type="dxa"/>
          </w:tcPr>
          <w:p w14:paraId="404AA1CE" w14:textId="729C55DB" w:rsidR="00D06C67" w:rsidRPr="006E6B81" w:rsidRDefault="00D06C67" w:rsidP="00FE1709">
            <w:pPr>
              <w:spacing w:before="0" w:after="120"/>
              <w:jc w:val="left"/>
            </w:pPr>
          </w:p>
        </w:tc>
      </w:tr>
      <w:tr w:rsidR="00FE1709" w:rsidRPr="0031290A" w14:paraId="383B0F3C" w14:textId="77777777" w:rsidTr="00FE1709">
        <w:trPr>
          <w:trHeight w:val="1019"/>
        </w:trPr>
        <w:tc>
          <w:tcPr>
            <w:tcW w:w="1255" w:type="dxa"/>
            <w:vMerge w:val="restart"/>
          </w:tcPr>
          <w:p w14:paraId="2904C893" w14:textId="371945E6" w:rsidR="00D06C67" w:rsidRPr="006E6B81" w:rsidRDefault="006D45F4" w:rsidP="00FE1709">
            <w:pPr>
              <w:spacing w:before="0" w:after="120"/>
            </w:pPr>
            <w:r>
              <w:t>Material M</w:t>
            </w:r>
            <w:r w:rsidR="00D06C67" w:rsidRPr="006E6B81">
              <w:t>oved</w:t>
            </w:r>
          </w:p>
        </w:tc>
        <w:tc>
          <w:tcPr>
            <w:tcW w:w="450" w:type="dxa"/>
          </w:tcPr>
          <w:p w14:paraId="378F765C" w14:textId="77777777" w:rsidR="00D06C67" w:rsidRPr="006E6B81" w:rsidRDefault="00D06C67" w:rsidP="00FE1709">
            <w:pPr>
              <w:spacing w:before="0" w:after="120"/>
            </w:pPr>
            <w:r w:rsidRPr="006E6B81">
              <w:t>A1</w:t>
            </w:r>
          </w:p>
        </w:tc>
        <w:tc>
          <w:tcPr>
            <w:tcW w:w="1170" w:type="dxa"/>
          </w:tcPr>
          <w:p w14:paraId="15BC81CA" w14:textId="77777777" w:rsidR="00D06C67" w:rsidRPr="006E6B81" w:rsidRDefault="00D06C67" w:rsidP="00FE1709">
            <w:pPr>
              <w:spacing w:before="0" w:after="120"/>
            </w:pPr>
            <w:r w:rsidRPr="006E6B81">
              <w:t>Added</w:t>
            </w:r>
          </w:p>
        </w:tc>
        <w:tc>
          <w:tcPr>
            <w:tcW w:w="1350" w:type="dxa"/>
          </w:tcPr>
          <w:p w14:paraId="7BCBD81A" w14:textId="77777777" w:rsidR="00D06C67" w:rsidRPr="006E6B81" w:rsidRDefault="00D06C67" w:rsidP="00FE1709">
            <w:pPr>
              <w:spacing w:before="0" w:after="120"/>
            </w:pPr>
            <w:r w:rsidRPr="006E6B81">
              <w:t>Min: 1, Max: *</w:t>
            </w:r>
          </w:p>
        </w:tc>
        <w:tc>
          <w:tcPr>
            <w:tcW w:w="1350" w:type="dxa"/>
          </w:tcPr>
          <w:p w14:paraId="562E66B7" w14:textId="2D21B25D" w:rsidR="00D06C67" w:rsidRPr="006E6B81" w:rsidRDefault="001D672B" w:rsidP="00FE1709">
            <w:pPr>
              <w:spacing w:before="0" w:after="120"/>
            </w:pPr>
            <w:r>
              <w:t>Operations s</w:t>
            </w:r>
            <w:r w:rsidR="00D06C67" w:rsidRPr="006E6B81">
              <w:t>chedule ID</w:t>
            </w:r>
          </w:p>
        </w:tc>
        <w:tc>
          <w:tcPr>
            <w:tcW w:w="990" w:type="dxa"/>
          </w:tcPr>
          <w:p w14:paraId="4D274B54" w14:textId="77777777" w:rsidR="00D06C67" w:rsidRPr="006E6B81" w:rsidRDefault="00D06C67" w:rsidP="00FE1709">
            <w:pPr>
              <w:spacing w:before="0" w:after="120"/>
            </w:pPr>
            <w:r w:rsidRPr="006E6B81">
              <w:t>Min: 1, Max: *</w:t>
            </w:r>
          </w:p>
        </w:tc>
        <w:tc>
          <w:tcPr>
            <w:tcW w:w="1530" w:type="dxa"/>
          </w:tcPr>
          <w:p w14:paraId="4522A861" w14:textId="3B002033" w:rsidR="00D06C67" w:rsidRPr="006E6B81" w:rsidRDefault="00D06C67" w:rsidP="00FE1709">
            <w:pPr>
              <w:spacing w:before="0" w:after="120"/>
            </w:pPr>
            <w:r w:rsidRPr="006E6B81">
              <w:t>Association</w:t>
            </w:r>
          </w:p>
        </w:tc>
        <w:tc>
          <w:tcPr>
            <w:tcW w:w="1260" w:type="dxa"/>
          </w:tcPr>
          <w:p w14:paraId="5DA258F1" w14:textId="2B8AD859" w:rsidR="00D06C67" w:rsidRPr="006E6B81" w:rsidRDefault="00FE1709" w:rsidP="00FE1709">
            <w:pPr>
              <w:spacing w:before="0" w:after="120"/>
              <w:jc w:val="left"/>
            </w:pPr>
            <w:r>
              <w:t xml:space="preserve">The schedule </w:t>
            </w:r>
            <w:proofErr w:type="gramStart"/>
            <w:r>
              <w:t xml:space="preserve">must </w:t>
            </w:r>
            <w:r w:rsidR="00D06C67" w:rsidRPr="006E6B81">
              <w:t>be referenced</w:t>
            </w:r>
            <w:proofErr w:type="gramEnd"/>
            <w:r w:rsidR="001D672B">
              <w:t>.</w:t>
            </w:r>
          </w:p>
        </w:tc>
      </w:tr>
      <w:tr w:rsidR="00FE1709" w:rsidRPr="0031290A" w14:paraId="3BC0A1C7" w14:textId="77777777" w:rsidTr="00FE1709">
        <w:trPr>
          <w:trHeight w:val="632"/>
        </w:trPr>
        <w:tc>
          <w:tcPr>
            <w:tcW w:w="1255" w:type="dxa"/>
            <w:vMerge/>
          </w:tcPr>
          <w:p w14:paraId="13A841E7" w14:textId="77777777" w:rsidR="00D06C67" w:rsidRPr="006E6B81" w:rsidRDefault="00D06C67" w:rsidP="00FE1709">
            <w:pPr>
              <w:spacing w:before="0" w:after="120"/>
            </w:pPr>
          </w:p>
        </w:tc>
        <w:tc>
          <w:tcPr>
            <w:tcW w:w="450" w:type="dxa"/>
            <w:vMerge w:val="restart"/>
          </w:tcPr>
          <w:p w14:paraId="38F502C6" w14:textId="680B12F3" w:rsidR="00D06C67" w:rsidRPr="006E6B81" w:rsidRDefault="00D06C67" w:rsidP="00FE1709">
            <w:pPr>
              <w:spacing w:before="0" w:after="120"/>
            </w:pPr>
            <w:r w:rsidRPr="006E6B81">
              <w:t>C1</w:t>
            </w:r>
          </w:p>
        </w:tc>
        <w:tc>
          <w:tcPr>
            <w:tcW w:w="1170" w:type="dxa"/>
            <w:vMerge w:val="restart"/>
          </w:tcPr>
          <w:p w14:paraId="2A784730" w14:textId="0BE2F54F" w:rsidR="00D06C67" w:rsidRPr="006E6B81" w:rsidRDefault="00D06C67" w:rsidP="00FE1709">
            <w:pPr>
              <w:spacing w:before="0" w:after="120"/>
            </w:pPr>
            <w:r w:rsidRPr="006E6B81">
              <w:t>Changed</w:t>
            </w:r>
          </w:p>
        </w:tc>
        <w:tc>
          <w:tcPr>
            <w:tcW w:w="1350" w:type="dxa"/>
            <w:vMerge w:val="restart"/>
          </w:tcPr>
          <w:p w14:paraId="634FCD6F" w14:textId="4A448C3C" w:rsidR="00D06C67" w:rsidRPr="006E6B81" w:rsidRDefault="00D06C67" w:rsidP="00FE1709">
            <w:pPr>
              <w:spacing w:before="0" w:after="120"/>
            </w:pPr>
            <w:r w:rsidRPr="006E6B81">
              <w:t>Min: 1, Max: *</w:t>
            </w:r>
          </w:p>
        </w:tc>
        <w:tc>
          <w:tcPr>
            <w:tcW w:w="1350" w:type="dxa"/>
          </w:tcPr>
          <w:p w14:paraId="078902BB" w14:textId="073944FB" w:rsidR="00D06C67" w:rsidRPr="006E6B81" w:rsidRDefault="001D672B" w:rsidP="00FE1709">
            <w:pPr>
              <w:spacing w:before="0" w:after="120"/>
            </w:pPr>
            <w:r>
              <w:t>Material l</w:t>
            </w:r>
            <w:r w:rsidR="00D06C67" w:rsidRPr="006E6B81">
              <w:t>ot</w:t>
            </w:r>
          </w:p>
        </w:tc>
        <w:tc>
          <w:tcPr>
            <w:tcW w:w="990" w:type="dxa"/>
          </w:tcPr>
          <w:p w14:paraId="2E3A6686" w14:textId="072C9EA7" w:rsidR="00D06C67" w:rsidRPr="006E6B81" w:rsidRDefault="00D06C67" w:rsidP="00FE1709">
            <w:pPr>
              <w:spacing w:before="0" w:after="120"/>
            </w:pPr>
            <w:r w:rsidRPr="006E6B81">
              <w:t>Min: 0, Max: *</w:t>
            </w:r>
          </w:p>
        </w:tc>
        <w:tc>
          <w:tcPr>
            <w:tcW w:w="1530" w:type="dxa"/>
          </w:tcPr>
          <w:p w14:paraId="117BEB10" w14:textId="55CF2D8E" w:rsidR="00D06C67" w:rsidRPr="006E6B81" w:rsidRDefault="00D06C67" w:rsidP="00FE1709">
            <w:pPr>
              <w:spacing w:before="0" w:after="120"/>
            </w:pPr>
            <w:r w:rsidRPr="006E6B81">
              <w:t>Composite</w:t>
            </w:r>
          </w:p>
        </w:tc>
        <w:tc>
          <w:tcPr>
            <w:tcW w:w="1260" w:type="dxa"/>
            <w:vMerge w:val="restart"/>
          </w:tcPr>
          <w:p w14:paraId="59F58A1F" w14:textId="604758A7" w:rsidR="00D06C67" w:rsidRPr="006E6B81" w:rsidRDefault="00D06C67" w:rsidP="00FE1709">
            <w:pPr>
              <w:spacing w:before="0" w:after="120"/>
              <w:jc w:val="left"/>
            </w:pPr>
            <w:r w:rsidRPr="006E6B81">
              <w:t>One of either object must be present with changed action</w:t>
            </w:r>
            <w:r w:rsidR="001D672B">
              <w:t>.</w:t>
            </w:r>
          </w:p>
        </w:tc>
      </w:tr>
      <w:tr w:rsidR="00FE1709" w:rsidRPr="0031290A" w14:paraId="61738CCF" w14:textId="77777777" w:rsidTr="00FE1709">
        <w:trPr>
          <w:trHeight w:val="623"/>
        </w:trPr>
        <w:tc>
          <w:tcPr>
            <w:tcW w:w="1255" w:type="dxa"/>
            <w:vMerge/>
          </w:tcPr>
          <w:p w14:paraId="170E9545" w14:textId="77777777" w:rsidR="00D06C67" w:rsidRPr="006E6B81" w:rsidRDefault="00D06C67" w:rsidP="00FE1709">
            <w:pPr>
              <w:spacing w:before="0" w:after="120"/>
            </w:pPr>
          </w:p>
        </w:tc>
        <w:tc>
          <w:tcPr>
            <w:tcW w:w="450" w:type="dxa"/>
            <w:vMerge/>
          </w:tcPr>
          <w:p w14:paraId="2581306A" w14:textId="77777777" w:rsidR="00D06C67" w:rsidRPr="006E6B81" w:rsidRDefault="00D06C67" w:rsidP="00FE1709">
            <w:pPr>
              <w:spacing w:before="0" w:after="120"/>
            </w:pPr>
          </w:p>
        </w:tc>
        <w:tc>
          <w:tcPr>
            <w:tcW w:w="1170" w:type="dxa"/>
            <w:vMerge/>
          </w:tcPr>
          <w:p w14:paraId="682B1CC2" w14:textId="77777777" w:rsidR="00D06C67" w:rsidRPr="006E6B81" w:rsidRDefault="00D06C67" w:rsidP="00FE1709">
            <w:pPr>
              <w:spacing w:before="0" w:after="120"/>
            </w:pPr>
          </w:p>
        </w:tc>
        <w:tc>
          <w:tcPr>
            <w:tcW w:w="1350" w:type="dxa"/>
            <w:vMerge/>
          </w:tcPr>
          <w:p w14:paraId="58FB3EE7" w14:textId="77777777" w:rsidR="00D06C67" w:rsidRPr="006E6B81" w:rsidRDefault="00D06C67" w:rsidP="00FE1709">
            <w:pPr>
              <w:spacing w:before="0" w:after="120"/>
            </w:pPr>
          </w:p>
        </w:tc>
        <w:tc>
          <w:tcPr>
            <w:tcW w:w="1350" w:type="dxa"/>
          </w:tcPr>
          <w:p w14:paraId="39A90A7F" w14:textId="218EFA8E" w:rsidR="00D06C67" w:rsidRPr="006E6B81" w:rsidRDefault="001D672B" w:rsidP="00FE1709">
            <w:pPr>
              <w:spacing w:before="0" w:after="120"/>
            </w:pPr>
            <w:r>
              <w:t xml:space="preserve">Material </w:t>
            </w:r>
            <w:proofErr w:type="spellStart"/>
            <w:r>
              <w:t>s</w:t>
            </w:r>
            <w:r w:rsidR="00D06C67" w:rsidRPr="006E6B81">
              <w:t>ublot</w:t>
            </w:r>
            <w:proofErr w:type="spellEnd"/>
          </w:p>
        </w:tc>
        <w:tc>
          <w:tcPr>
            <w:tcW w:w="990" w:type="dxa"/>
          </w:tcPr>
          <w:p w14:paraId="2504772A" w14:textId="2EDCF544" w:rsidR="00D06C67" w:rsidRPr="006E6B81" w:rsidRDefault="00D06C67" w:rsidP="00FE1709">
            <w:pPr>
              <w:spacing w:before="0" w:after="120"/>
            </w:pPr>
            <w:r w:rsidRPr="006E6B81">
              <w:t>Min: 0, Max: *</w:t>
            </w:r>
          </w:p>
        </w:tc>
        <w:tc>
          <w:tcPr>
            <w:tcW w:w="1530" w:type="dxa"/>
          </w:tcPr>
          <w:p w14:paraId="375C559C" w14:textId="6DBA0CBD" w:rsidR="00D06C67" w:rsidRPr="006E6B81" w:rsidRDefault="00D06C67" w:rsidP="00FE1709">
            <w:pPr>
              <w:spacing w:before="0" w:after="120"/>
            </w:pPr>
            <w:r w:rsidRPr="006E6B81">
              <w:t>Composite</w:t>
            </w:r>
          </w:p>
        </w:tc>
        <w:tc>
          <w:tcPr>
            <w:tcW w:w="1260" w:type="dxa"/>
            <w:vMerge/>
          </w:tcPr>
          <w:p w14:paraId="6C4D02DB" w14:textId="77777777" w:rsidR="00D06C67" w:rsidRPr="006E6B81" w:rsidRDefault="00D06C67" w:rsidP="00FE1709">
            <w:pPr>
              <w:spacing w:before="0" w:after="120"/>
              <w:jc w:val="left"/>
            </w:pPr>
          </w:p>
        </w:tc>
      </w:tr>
      <w:tr w:rsidR="00FE1709" w:rsidRPr="0031290A" w14:paraId="178AEB8B" w14:textId="77777777" w:rsidTr="00FE1709">
        <w:tc>
          <w:tcPr>
            <w:tcW w:w="1255" w:type="dxa"/>
          </w:tcPr>
          <w:p w14:paraId="3BF41CE1" w14:textId="74260FEB" w:rsidR="00D06C67" w:rsidRPr="006E6B81" w:rsidRDefault="00D06C67" w:rsidP="00FE1709">
            <w:pPr>
              <w:spacing w:before="0" w:after="120"/>
            </w:pPr>
            <w:r w:rsidRPr="006E6B81">
              <w:lastRenderedPageBreak/>
              <w:t>Material Moved_1</w:t>
            </w:r>
          </w:p>
        </w:tc>
        <w:tc>
          <w:tcPr>
            <w:tcW w:w="450" w:type="dxa"/>
          </w:tcPr>
          <w:p w14:paraId="1F04B0FE" w14:textId="53F5989C" w:rsidR="00D06C67" w:rsidRPr="006E6B81" w:rsidRDefault="00B17060" w:rsidP="00FE1709">
            <w:pPr>
              <w:spacing w:before="0" w:after="120"/>
            </w:pPr>
            <w:r w:rsidRPr="006E6B81">
              <w:t>C2</w:t>
            </w:r>
          </w:p>
        </w:tc>
        <w:tc>
          <w:tcPr>
            <w:tcW w:w="1170" w:type="dxa"/>
          </w:tcPr>
          <w:p w14:paraId="1206BE2B" w14:textId="1449009D" w:rsidR="00D06C67" w:rsidRPr="006E6B81" w:rsidRDefault="00B17060" w:rsidP="00FE1709">
            <w:pPr>
              <w:spacing w:before="0" w:after="120"/>
            </w:pPr>
            <w:r w:rsidRPr="006E6B81">
              <w:t>Added</w:t>
            </w:r>
            <w:r w:rsidR="006E6B81" w:rsidRPr="006E6B81">
              <w:t>, Changed</w:t>
            </w:r>
          </w:p>
        </w:tc>
        <w:tc>
          <w:tcPr>
            <w:tcW w:w="1350" w:type="dxa"/>
          </w:tcPr>
          <w:p w14:paraId="27BA2C73" w14:textId="0458F82E" w:rsidR="00D06C67" w:rsidRPr="006E6B81" w:rsidRDefault="006E6B81" w:rsidP="00FE1709">
            <w:pPr>
              <w:spacing w:before="0" w:after="120"/>
            </w:pPr>
            <w:r w:rsidRPr="006E6B81">
              <w:t>Min: 0, Max: *</w:t>
            </w:r>
          </w:p>
        </w:tc>
        <w:tc>
          <w:tcPr>
            <w:tcW w:w="1350" w:type="dxa"/>
          </w:tcPr>
          <w:p w14:paraId="2C47ED6D" w14:textId="64359E47" w:rsidR="00D06C67" w:rsidRPr="006E6B81" w:rsidRDefault="006E6B81" w:rsidP="00FE1709">
            <w:pPr>
              <w:spacing w:before="0" w:after="120"/>
            </w:pPr>
            <w:r w:rsidRPr="006E6B81">
              <w:t>Material Lot</w:t>
            </w:r>
          </w:p>
        </w:tc>
        <w:tc>
          <w:tcPr>
            <w:tcW w:w="990" w:type="dxa"/>
          </w:tcPr>
          <w:p w14:paraId="5E6C4A88" w14:textId="7805F204" w:rsidR="00D06C67" w:rsidRPr="006E6B81" w:rsidRDefault="006E6B81" w:rsidP="00FE1709">
            <w:pPr>
              <w:spacing w:before="0" w:after="120"/>
            </w:pPr>
            <w:r w:rsidRPr="006E6B81">
              <w:t>Min: 1, Max: *</w:t>
            </w:r>
          </w:p>
        </w:tc>
        <w:tc>
          <w:tcPr>
            <w:tcW w:w="1530" w:type="dxa"/>
          </w:tcPr>
          <w:p w14:paraId="7B743EBC" w14:textId="172276B2" w:rsidR="00D06C67" w:rsidRPr="006E6B81" w:rsidRDefault="006E6B81" w:rsidP="00FE1709">
            <w:pPr>
              <w:spacing w:before="0" w:after="120"/>
            </w:pPr>
            <w:r w:rsidRPr="006E6B81">
              <w:t>Composite</w:t>
            </w:r>
          </w:p>
        </w:tc>
        <w:tc>
          <w:tcPr>
            <w:tcW w:w="1260" w:type="dxa"/>
          </w:tcPr>
          <w:p w14:paraId="3597B1C0" w14:textId="20304C3B" w:rsidR="00D06C67" w:rsidRPr="006E6B81" w:rsidRDefault="006E6B81" w:rsidP="00FE1709">
            <w:pPr>
              <w:spacing w:before="0" w:after="120"/>
              <w:jc w:val="left"/>
            </w:pPr>
            <w:r w:rsidRPr="006E6B81">
              <w:t>One or more material lots must be present with either action</w:t>
            </w:r>
          </w:p>
        </w:tc>
      </w:tr>
    </w:tbl>
    <w:p w14:paraId="3C14BE4E" w14:textId="52AD4C97" w:rsidR="006F4664" w:rsidRDefault="006F4664" w:rsidP="00FE1709">
      <w:r>
        <w:t xml:space="preserve">The </w:t>
      </w:r>
      <w:r w:rsidRPr="009B3B0E">
        <w:rPr>
          <w:i/>
        </w:rPr>
        <w:t>cardinality</w:t>
      </w:r>
      <w:r>
        <w:t xml:space="preserve"> column of </w:t>
      </w:r>
      <w:r w:rsidRPr="009B3B0E">
        <w:rPr>
          <w:i/>
        </w:rPr>
        <w:t>action</w:t>
      </w:r>
      <w:r>
        <w:rPr>
          <w:i/>
        </w:rPr>
        <w:t xml:space="preserve"> rule</w:t>
      </w:r>
      <w:r w:rsidRPr="009B3B0E">
        <w:rPr>
          <w:i/>
        </w:rPr>
        <w:t>s</w:t>
      </w:r>
      <w:r w:rsidR="00762075">
        <w:t xml:space="preserve"> identifies the </w:t>
      </w:r>
      <w:r>
        <w:t xml:space="preserve">min/max of </w:t>
      </w:r>
      <w:r w:rsidRPr="009B3B0E">
        <w:rPr>
          <w:i/>
        </w:rPr>
        <w:t>actions</w:t>
      </w:r>
      <w:r>
        <w:t xml:space="preserve"> to be performed on the </w:t>
      </w:r>
      <w:r w:rsidR="00AF3BEB">
        <w:rPr>
          <w:i/>
        </w:rPr>
        <w:t>ISA-95 object</w:t>
      </w:r>
      <w:r w:rsidR="003845E3">
        <w:rPr>
          <w:i/>
        </w:rPr>
        <w:t xml:space="preserve"> </w:t>
      </w:r>
      <w:r w:rsidR="003845E3" w:rsidRPr="00C52C5F">
        <w:t xml:space="preserve">within </w:t>
      </w:r>
      <w:proofErr w:type="gramStart"/>
      <w:r w:rsidR="003845E3" w:rsidRPr="00C52C5F">
        <w:t>a</w:t>
      </w:r>
      <w:proofErr w:type="gramEnd"/>
      <w:r w:rsidR="003845E3">
        <w:rPr>
          <w:i/>
        </w:rPr>
        <w:t xml:space="preserve"> </w:t>
      </w:r>
      <w:proofErr w:type="spellStart"/>
      <w:r w:rsidR="003845E3">
        <w:rPr>
          <w:i/>
        </w:rPr>
        <w:t>mfg</w:t>
      </w:r>
      <w:proofErr w:type="spellEnd"/>
      <w:r w:rsidR="003845E3">
        <w:rPr>
          <w:i/>
        </w:rPr>
        <w:t xml:space="preserve"> event </w:t>
      </w:r>
      <w:r w:rsidR="003845E3" w:rsidRPr="003845E3">
        <w:t>occurrence</w:t>
      </w:r>
      <w:r>
        <w:t xml:space="preserve">. </w:t>
      </w:r>
    </w:p>
    <w:p w14:paraId="3DBF4C36" w14:textId="56D0B9A5" w:rsidR="00353AD1" w:rsidRDefault="00353AD1" w:rsidP="00FE1709">
      <w:r w:rsidRPr="0065705B">
        <w:t xml:space="preserve">The </w:t>
      </w:r>
      <w:r w:rsidRPr="009B3B0E">
        <w:rPr>
          <w:i/>
        </w:rPr>
        <w:t>cardinality</w:t>
      </w:r>
      <w:r>
        <w:t xml:space="preserve"> column </w:t>
      </w:r>
      <w:r w:rsidRPr="0065705B">
        <w:t xml:space="preserve">of the </w:t>
      </w:r>
      <w:r w:rsidR="00AF3BEB">
        <w:rPr>
          <w:i/>
        </w:rPr>
        <w:t>ISA-95 object</w:t>
      </w:r>
      <w:r>
        <w:rPr>
          <w:i/>
        </w:rPr>
        <w:t xml:space="preserve"> rule</w:t>
      </w:r>
      <w:r w:rsidRPr="009B3B0E">
        <w:rPr>
          <w:i/>
        </w:rPr>
        <w:t>s</w:t>
      </w:r>
      <w:r>
        <w:t xml:space="preserve"> identifies</w:t>
      </w:r>
      <w:r w:rsidRPr="0065705B">
        <w:t xml:space="preserve"> the min/max number of occurrences of the </w:t>
      </w:r>
      <w:r w:rsidR="00AF3BEB">
        <w:rPr>
          <w:i/>
        </w:rPr>
        <w:t>ISA-95 object</w:t>
      </w:r>
      <w:r w:rsidRPr="0065705B">
        <w:t xml:space="preserve"> that can be </w:t>
      </w:r>
      <w:r>
        <w:t>represented</w:t>
      </w:r>
      <w:r w:rsidR="003845E3">
        <w:t xml:space="preserve"> in </w:t>
      </w:r>
      <w:proofErr w:type="gramStart"/>
      <w:r w:rsidR="003845E3">
        <w:t>a</w:t>
      </w:r>
      <w:proofErr w:type="gramEnd"/>
      <w:r w:rsidR="003845E3">
        <w:t xml:space="preserve"> </w:t>
      </w:r>
      <w:proofErr w:type="spellStart"/>
      <w:r w:rsidR="003845E3" w:rsidRPr="00C52C5F">
        <w:rPr>
          <w:i/>
        </w:rPr>
        <w:t>mfg</w:t>
      </w:r>
      <w:proofErr w:type="spellEnd"/>
      <w:r w:rsidR="003845E3" w:rsidRPr="00C52C5F">
        <w:rPr>
          <w:i/>
        </w:rPr>
        <w:t xml:space="preserve"> event</w:t>
      </w:r>
      <w:r w:rsidR="003845E3">
        <w:t xml:space="preserve"> occurrence</w:t>
      </w:r>
      <w:r w:rsidRPr="0065705B">
        <w:t xml:space="preserve">. If no min/max entry </w:t>
      </w:r>
      <w:proofErr w:type="gramStart"/>
      <w:r w:rsidRPr="0065705B">
        <w:t>is defined</w:t>
      </w:r>
      <w:proofErr w:type="gramEnd"/>
      <w:r w:rsidRPr="0065705B">
        <w:t>, there is no constraint on the occurrences.</w:t>
      </w:r>
      <w:r>
        <w:t xml:space="preserve">  </w:t>
      </w:r>
    </w:p>
    <w:p w14:paraId="5CD6804D" w14:textId="12ABD44D" w:rsidR="00025925" w:rsidRDefault="004C3982" w:rsidP="00FE1709">
      <w:r>
        <w:fldChar w:fldCharType="begin"/>
      </w:r>
      <w:r>
        <w:instrText xml:space="preserve"> REF _Ref446587341 \h </w:instrText>
      </w:r>
      <w:r>
        <w:fldChar w:fldCharType="separate"/>
      </w:r>
      <w:r w:rsidR="00AF5BD2">
        <w:t xml:space="preserve">Figure </w:t>
      </w:r>
      <w:r w:rsidR="00AF5BD2">
        <w:rPr>
          <w:noProof/>
        </w:rPr>
        <w:t>5</w:t>
      </w:r>
      <w:r>
        <w:fldChar w:fldCharType="end"/>
      </w:r>
      <w:r>
        <w:t xml:space="preserve"> </w:t>
      </w:r>
      <w:r w:rsidR="00025925">
        <w:t xml:space="preserve">illustrates how the </w:t>
      </w:r>
      <w:proofErr w:type="spellStart"/>
      <w:proofErr w:type="gramStart"/>
      <w:r w:rsidR="00E67BEE" w:rsidRPr="005F7F7B">
        <w:rPr>
          <w:i/>
        </w:rPr>
        <w:t>mfg</w:t>
      </w:r>
      <w:proofErr w:type="spellEnd"/>
      <w:r w:rsidR="00E67BEE" w:rsidRPr="005F7F7B">
        <w:rPr>
          <w:i/>
        </w:rPr>
        <w:t xml:space="preserve"> event definition record </w:t>
      </w:r>
      <w:r w:rsidR="005D1D3A" w:rsidRPr="005F7F7B">
        <w:rPr>
          <w:i/>
        </w:rPr>
        <w:t>specification</w:t>
      </w:r>
      <w:r w:rsidR="00025925" w:rsidRPr="005F7F7B">
        <w:rPr>
          <w:i/>
        </w:rPr>
        <w:t>s</w:t>
      </w:r>
      <w:proofErr w:type="gramEnd"/>
      <w:r w:rsidR="00025925">
        <w:t xml:space="preserve"> describe the allowed </w:t>
      </w:r>
      <w:r w:rsidR="00AF3BEB">
        <w:rPr>
          <w:i/>
        </w:rPr>
        <w:t>ISA-95 object</w:t>
      </w:r>
      <w:r w:rsidR="00025925">
        <w:t xml:space="preserve">s in </w:t>
      </w:r>
      <w:r w:rsidR="00025925">
        <w:rPr>
          <w:i/>
        </w:rPr>
        <w:t xml:space="preserve">records </w:t>
      </w:r>
      <w:r w:rsidR="00025925">
        <w:t>and their cardin</w:t>
      </w:r>
      <w:r w:rsidR="00C24C28">
        <w:t xml:space="preserve">ality for the event exchange.  </w:t>
      </w:r>
    </w:p>
    <w:p w14:paraId="755A5ADC" w14:textId="750D56F8" w:rsidR="006D4C63" w:rsidRPr="006D4C63" w:rsidRDefault="006D4C63" w:rsidP="00FE1709">
      <w:pPr>
        <w:rPr>
          <w:highlight w:val="white"/>
        </w:rPr>
      </w:pPr>
      <w:r>
        <w:rPr>
          <w:highlight w:val="white"/>
        </w:rPr>
        <w:t>No</w:t>
      </w:r>
      <w:r w:rsidR="00A32B2F">
        <w:rPr>
          <w:highlight w:val="white"/>
        </w:rPr>
        <w:t>te: The ID entries can use the fully qualified n</w:t>
      </w:r>
      <w:r>
        <w:rPr>
          <w:highlight w:val="white"/>
        </w:rPr>
        <w:t>ame (FQN) syntax to avoid ID collisions.</w:t>
      </w:r>
    </w:p>
    <w:p w14:paraId="2C04E8FC" w14:textId="5AFC8132" w:rsidR="00025925" w:rsidRDefault="00916151" w:rsidP="00FE1709">
      <w:r>
        <w:rPr>
          <w:noProof/>
          <w:lang w:val="en-US"/>
        </w:rPr>
        <w:drawing>
          <wp:inline distT="0" distB="0" distL="0" distR="0" wp14:anchorId="2EE8B55E" wp14:editId="14DE9650">
            <wp:extent cx="5945784" cy="3238500"/>
            <wp:effectExtent l="0" t="0" r="0" b="0"/>
            <wp:docPr id="13" name="Picture 13" descr="/Users/gavan1/tmp/MfgEventModel v0.99.9 03 22/Slid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gavan1/tmp/MfgEventModel v0.99.9 03 22/Slide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8" t="1331" b="2527"/>
                    <a:stretch/>
                  </pic:blipFill>
                  <pic:spPr bwMode="auto">
                    <a:xfrm>
                      <a:off x="0" y="0"/>
                      <a:ext cx="5946393" cy="3238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27CD17" w14:textId="2182AAAB" w:rsidR="004C3982" w:rsidRDefault="004C3982" w:rsidP="00FE1709">
      <w:pPr>
        <w:pStyle w:val="Caption"/>
      </w:pPr>
      <w:bookmarkStart w:id="316" w:name="_Ref446587341"/>
      <w:bookmarkStart w:id="317" w:name="_Toc446785464"/>
      <w:bookmarkStart w:id="318" w:name="_Toc446586912"/>
      <w:bookmarkStart w:id="319" w:name="_Toc446586937"/>
      <w:bookmarkStart w:id="320" w:name="_Ref445390853"/>
      <w:r>
        <w:t xml:space="preserve">Figure </w:t>
      </w:r>
      <w:r w:rsidR="00F53ABD">
        <w:fldChar w:fldCharType="begin"/>
      </w:r>
      <w:r w:rsidR="00F53ABD">
        <w:instrText xml:space="preserve"> SEQ Figure \* ARABIC </w:instrText>
      </w:r>
      <w:r w:rsidR="00F53ABD">
        <w:fldChar w:fldCharType="separate"/>
      </w:r>
      <w:r w:rsidR="00AF5BD2">
        <w:rPr>
          <w:noProof/>
        </w:rPr>
        <w:t>5</w:t>
      </w:r>
      <w:r w:rsidR="00F53ABD">
        <w:rPr>
          <w:noProof/>
        </w:rPr>
        <w:fldChar w:fldCharType="end"/>
      </w:r>
      <w:bookmarkEnd w:id="316"/>
      <w:r>
        <w:t xml:space="preserve"> - </w:t>
      </w:r>
      <w:r w:rsidRPr="00B4242F">
        <w:t xml:space="preserve">Specification of </w:t>
      </w:r>
      <w:proofErr w:type="spellStart"/>
      <w:r w:rsidRPr="00B4242F">
        <w:t>mfg</w:t>
      </w:r>
      <w:proofErr w:type="spellEnd"/>
      <w:r w:rsidRPr="00B4242F">
        <w:t xml:space="preserve"> event contents</w:t>
      </w:r>
      <w:bookmarkEnd w:id="317"/>
    </w:p>
    <w:p w14:paraId="1D23367F" w14:textId="0454BAE3" w:rsidR="009B3C35" w:rsidRPr="006D45F4" w:rsidRDefault="009B3C35" w:rsidP="00FE1709">
      <w:pPr>
        <w:pStyle w:val="Heading2"/>
      </w:pPr>
      <w:bookmarkStart w:id="321" w:name="_Toc446785486"/>
      <w:bookmarkEnd w:id="318"/>
      <w:bookmarkEnd w:id="319"/>
      <w:bookmarkEnd w:id="320"/>
      <w:proofErr w:type="spellStart"/>
      <w:r w:rsidRPr="006D45F4">
        <w:t>Mfg</w:t>
      </w:r>
      <w:proofErr w:type="spellEnd"/>
      <w:r w:rsidRPr="006D45F4">
        <w:t xml:space="preserve"> event class</w:t>
      </w:r>
      <w:bookmarkEnd w:id="321"/>
    </w:p>
    <w:p w14:paraId="086139F2" w14:textId="5659B11B" w:rsidR="00BA6120" w:rsidRDefault="00AD5362" w:rsidP="00FE1709">
      <w:bookmarkStart w:id="322" w:name="_Toc443300690"/>
      <w:bookmarkStart w:id="323" w:name="_Toc443917053"/>
      <w:bookmarkStart w:id="324" w:name="_Toc443300694"/>
      <w:bookmarkStart w:id="325" w:name="_Toc443917057"/>
      <w:bookmarkStart w:id="326" w:name="_Toc443300703"/>
      <w:bookmarkStart w:id="327" w:name="_Toc443917066"/>
      <w:bookmarkStart w:id="328" w:name="_Toc443300707"/>
      <w:bookmarkStart w:id="329" w:name="_Toc443917070"/>
      <w:bookmarkStart w:id="330" w:name="_Toc443300711"/>
      <w:bookmarkStart w:id="331" w:name="_Toc443917074"/>
      <w:bookmarkStart w:id="332" w:name="_Toc443300715"/>
      <w:bookmarkStart w:id="333" w:name="_Toc443917078"/>
      <w:bookmarkStart w:id="334" w:name="_Toc443300719"/>
      <w:bookmarkStart w:id="335" w:name="_Toc443917082"/>
      <w:bookmarkStart w:id="336" w:name="_Toc443300723"/>
      <w:bookmarkStart w:id="337" w:name="_Toc443917086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proofErr w:type="spellStart"/>
      <w:r w:rsidRPr="0068671D">
        <w:rPr>
          <w:i/>
        </w:rPr>
        <w:t>Mfg</w:t>
      </w:r>
      <w:proofErr w:type="spellEnd"/>
      <w:r w:rsidRPr="0068671D">
        <w:rPr>
          <w:i/>
        </w:rPr>
        <w:t xml:space="preserve"> </w:t>
      </w:r>
      <w:r w:rsidR="00BA6120" w:rsidRPr="0068671D">
        <w:rPr>
          <w:i/>
        </w:rPr>
        <w:t>e</w:t>
      </w:r>
      <w:r w:rsidRPr="0068671D">
        <w:rPr>
          <w:i/>
        </w:rPr>
        <w:t xml:space="preserve">vent </w:t>
      </w:r>
      <w:r w:rsidR="00BA6120" w:rsidRPr="0068671D">
        <w:rPr>
          <w:i/>
        </w:rPr>
        <w:t>d</w:t>
      </w:r>
      <w:r w:rsidRPr="0068671D">
        <w:rPr>
          <w:i/>
        </w:rPr>
        <w:t>efinition</w:t>
      </w:r>
      <w:r w:rsidR="009F3976" w:rsidRPr="0068671D">
        <w:rPr>
          <w:i/>
        </w:rPr>
        <w:t>s</w:t>
      </w:r>
      <w:r w:rsidRPr="00DC1B01">
        <w:t xml:space="preserve"> </w:t>
      </w:r>
      <w:proofErr w:type="gramStart"/>
      <w:r w:rsidRPr="00DC1B01">
        <w:t>can be grouped</w:t>
      </w:r>
      <w:proofErr w:type="gramEnd"/>
      <w:r w:rsidRPr="00DC1B01">
        <w:t xml:space="preserve"> with </w:t>
      </w:r>
      <w:proofErr w:type="spellStart"/>
      <w:r w:rsidR="00BA6120" w:rsidRPr="005F7F7B">
        <w:t>m</w:t>
      </w:r>
      <w:r w:rsidRPr="005F7F7B">
        <w:t>fg</w:t>
      </w:r>
      <w:proofErr w:type="spellEnd"/>
      <w:r w:rsidRPr="005F7F7B">
        <w:t xml:space="preserve"> </w:t>
      </w:r>
      <w:r w:rsidR="00BA6120" w:rsidRPr="005F7F7B">
        <w:t>e</w:t>
      </w:r>
      <w:r w:rsidRPr="005F7F7B">
        <w:t xml:space="preserve">vent </w:t>
      </w:r>
      <w:r w:rsidR="00BA6120" w:rsidRPr="005F7F7B">
        <w:t>c</w:t>
      </w:r>
      <w:r w:rsidRPr="005F7F7B">
        <w:t>lasses</w:t>
      </w:r>
      <w:r w:rsidR="009F3976">
        <w:t xml:space="preserve">. </w:t>
      </w:r>
      <w:r w:rsidRPr="00DC1B01">
        <w:t xml:space="preserve"> </w:t>
      </w:r>
      <w:proofErr w:type="gramStart"/>
      <w:r w:rsidR="00B81658">
        <w:t>A</w:t>
      </w:r>
      <w:proofErr w:type="gramEnd"/>
      <w:r w:rsidR="00B81658">
        <w:t xml:space="preserve"> </w:t>
      </w:r>
      <w:proofErr w:type="spellStart"/>
      <w:r w:rsidR="00BA6120" w:rsidRPr="0068671D">
        <w:rPr>
          <w:i/>
        </w:rPr>
        <w:t>m</w:t>
      </w:r>
      <w:r w:rsidR="00B81658" w:rsidRPr="0068671D">
        <w:rPr>
          <w:i/>
        </w:rPr>
        <w:t>fg</w:t>
      </w:r>
      <w:proofErr w:type="spellEnd"/>
      <w:r w:rsidR="00B81658" w:rsidRPr="0068671D">
        <w:rPr>
          <w:i/>
        </w:rPr>
        <w:t xml:space="preserve"> </w:t>
      </w:r>
      <w:r w:rsidR="00BA6120" w:rsidRPr="0068671D">
        <w:rPr>
          <w:i/>
        </w:rPr>
        <w:t>e</w:t>
      </w:r>
      <w:r w:rsidR="00B81658" w:rsidRPr="0068671D">
        <w:rPr>
          <w:i/>
        </w:rPr>
        <w:t xml:space="preserve">vent </w:t>
      </w:r>
      <w:r w:rsidR="00BA6120" w:rsidRPr="0068671D">
        <w:rPr>
          <w:i/>
        </w:rPr>
        <w:t>d</w:t>
      </w:r>
      <w:r w:rsidR="00B81658" w:rsidRPr="0068671D">
        <w:rPr>
          <w:i/>
        </w:rPr>
        <w:t>efinition</w:t>
      </w:r>
      <w:r w:rsidR="00B81658">
        <w:t xml:space="preserve"> can be a member of </w:t>
      </w:r>
      <w:r w:rsidR="00800AFC">
        <w:t>multiple</w:t>
      </w:r>
      <w:r w:rsidR="00B81658">
        <w:t xml:space="preserve"> </w:t>
      </w:r>
      <w:proofErr w:type="spellStart"/>
      <w:r w:rsidR="00BA6120" w:rsidRPr="0068671D">
        <w:rPr>
          <w:i/>
        </w:rPr>
        <w:t>m</w:t>
      </w:r>
      <w:r w:rsidR="00B81658" w:rsidRPr="0068671D">
        <w:rPr>
          <w:i/>
        </w:rPr>
        <w:t>fg</w:t>
      </w:r>
      <w:proofErr w:type="spellEnd"/>
      <w:r w:rsidR="00B81658" w:rsidRPr="0068671D">
        <w:rPr>
          <w:i/>
        </w:rPr>
        <w:t xml:space="preserve"> </w:t>
      </w:r>
      <w:r w:rsidR="00BA6120" w:rsidRPr="0068671D">
        <w:rPr>
          <w:i/>
        </w:rPr>
        <w:t>e</w:t>
      </w:r>
      <w:r w:rsidR="00B81658" w:rsidRPr="0068671D">
        <w:rPr>
          <w:i/>
        </w:rPr>
        <w:t xml:space="preserve">vent </w:t>
      </w:r>
      <w:r w:rsidR="00BA6120" w:rsidRPr="0068671D">
        <w:rPr>
          <w:i/>
        </w:rPr>
        <w:t>c</w:t>
      </w:r>
      <w:r w:rsidR="00B81658" w:rsidRPr="0068671D">
        <w:rPr>
          <w:i/>
        </w:rPr>
        <w:t>lasses</w:t>
      </w:r>
      <w:r w:rsidR="00B81658">
        <w:t>.</w:t>
      </w:r>
    </w:p>
    <w:p w14:paraId="79646471" w14:textId="764FB8DA" w:rsidR="00A95CCB" w:rsidRDefault="00FA6C9D" w:rsidP="00FE1709">
      <w:r>
        <w:fldChar w:fldCharType="begin"/>
      </w:r>
      <w:r>
        <w:instrText xml:space="preserve"> REF _Ref446589308 \h </w:instrText>
      </w:r>
      <w:r>
        <w:fldChar w:fldCharType="separate"/>
      </w:r>
      <w:r w:rsidR="00AF5BD2">
        <w:t xml:space="preserve">Figure </w:t>
      </w:r>
      <w:r w:rsidR="00AF5BD2">
        <w:rPr>
          <w:noProof/>
        </w:rPr>
        <w:t>6</w:t>
      </w:r>
      <w:r>
        <w:fldChar w:fldCharType="end"/>
      </w:r>
      <w:r>
        <w:t xml:space="preserve"> </w:t>
      </w:r>
      <w:r w:rsidR="00B95422">
        <w:t xml:space="preserve">below represents the objects in </w:t>
      </w:r>
      <w:proofErr w:type="spellStart"/>
      <w:r w:rsidR="00A95CCB" w:rsidRPr="00350D2B">
        <w:rPr>
          <w:i/>
        </w:rPr>
        <w:t>m</w:t>
      </w:r>
      <w:r w:rsidR="00B95422" w:rsidRPr="00350D2B">
        <w:rPr>
          <w:i/>
        </w:rPr>
        <w:t>fg</w:t>
      </w:r>
      <w:proofErr w:type="spellEnd"/>
      <w:r w:rsidR="00B95422" w:rsidRPr="00350D2B">
        <w:rPr>
          <w:i/>
        </w:rPr>
        <w:t xml:space="preserve"> </w:t>
      </w:r>
      <w:r w:rsidR="00A95CCB" w:rsidRPr="00350D2B">
        <w:rPr>
          <w:i/>
        </w:rPr>
        <w:t>e</w:t>
      </w:r>
      <w:r w:rsidR="00B95422" w:rsidRPr="00350D2B">
        <w:rPr>
          <w:i/>
        </w:rPr>
        <w:t xml:space="preserve">vent </w:t>
      </w:r>
      <w:r w:rsidR="00A95CCB" w:rsidRPr="00350D2B">
        <w:rPr>
          <w:i/>
        </w:rPr>
        <w:t>c</w:t>
      </w:r>
      <w:r w:rsidR="00B95422" w:rsidRPr="00350D2B">
        <w:rPr>
          <w:i/>
        </w:rPr>
        <w:t>lass</w:t>
      </w:r>
      <w:r w:rsidR="00B95422">
        <w:t xml:space="preserve"> and </w:t>
      </w:r>
      <w:proofErr w:type="spellStart"/>
      <w:r w:rsidR="00A95CCB" w:rsidRPr="00350D2B">
        <w:rPr>
          <w:i/>
        </w:rPr>
        <w:t>m</w:t>
      </w:r>
      <w:r w:rsidR="00B95422" w:rsidRPr="00350D2B">
        <w:rPr>
          <w:i/>
        </w:rPr>
        <w:t>fg</w:t>
      </w:r>
      <w:proofErr w:type="spellEnd"/>
      <w:r w:rsidR="00B95422" w:rsidRPr="00350D2B">
        <w:rPr>
          <w:i/>
        </w:rPr>
        <w:t xml:space="preserve"> </w:t>
      </w:r>
      <w:r w:rsidR="00A95CCB" w:rsidRPr="00350D2B">
        <w:rPr>
          <w:i/>
        </w:rPr>
        <w:t>e</w:t>
      </w:r>
      <w:r w:rsidR="00B95422" w:rsidRPr="00350D2B">
        <w:rPr>
          <w:i/>
        </w:rPr>
        <w:t xml:space="preserve">vent </w:t>
      </w:r>
      <w:r w:rsidR="00A95CCB" w:rsidRPr="00350D2B">
        <w:rPr>
          <w:i/>
        </w:rPr>
        <w:t>d</w:t>
      </w:r>
      <w:r w:rsidR="00B95422" w:rsidRPr="00350D2B">
        <w:rPr>
          <w:i/>
        </w:rPr>
        <w:t>efinition</w:t>
      </w:r>
      <w:r w:rsidR="00B95422">
        <w:t>.</w:t>
      </w:r>
      <w:r w:rsidR="00A95CCB">
        <w:t xml:space="preserve"> </w:t>
      </w:r>
      <w:r w:rsidR="00B95422" w:rsidRPr="00DC1B01">
        <w:t xml:space="preserve">The </w:t>
      </w:r>
      <w:proofErr w:type="spellStart"/>
      <w:r w:rsidR="00A95CCB" w:rsidRPr="00350D2B">
        <w:rPr>
          <w:i/>
        </w:rPr>
        <w:t>m</w:t>
      </w:r>
      <w:r w:rsidR="00B95422" w:rsidRPr="00350D2B">
        <w:rPr>
          <w:i/>
        </w:rPr>
        <w:t>fg</w:t>
      </w:r>
      <w:proofErr w:type="spellEnd"/>
      <w:r w:rsidR="00B95422" w:rsidRPr="00350D2B">
        <w:rPr>
          <w:i/>
        </w:rPr>
        <w:t xml:space="preserve"> </w:t>
      </w:r>
      <w:r w:rsidR="00A95CCB" w:rsidRPr="00350D2B">
        <w:rPr>
          <w:i/>
        </w:rPr>
        <w:t>e</w:t>
      </w:r>
      <w:r w:rsidR="00B95422" w:rsidRPr="00350D2B">
        <w:rPr>
          <w:i/>
        </w:rPr>
        <w:t xml:space="preserve">vent </w:t>
      </w:r>
      <w:r w:rsidR="00A95CCB" w:rsidRPr="00350D2B">
        <w:rPr>
          <w:i/>
        </w:rPr>
        <w:t>d</w:t>
      </w:r>
      <w:r w:rsidR="00B95422" w:rsidRPr="00350D2B">
        <w:rPr>
          <w:i/>
        </w:rPr>
        <w:t>efinition</w:t>
      </w:r>
      <w:r w:rsidR="00B95422" w:rsidRPr="00DC1B01">
        <w:t xml:space="preserve"> and </w:t>
      </w:r>
      <w:proofErr w:type="spellStart"/>
      <w:proofErr w:type="gramStart"/>
      <w:r w:rsidR="00A95CCB" w:rsidRPr="00350D2B">
        <w:rPr>
          <w:i/>
        </w:rPr>
        <w:t>m</w:t>
      </w:r>
      <w:r w:rsidR="00B95422" w:rsidRPr="00350D2B">
        <w:rPr>
          <w:i/>
        </w:rPr>
        <w:t>fg</w:t>
      </w:r>
      <w:proofErr w:type="spellEnd"/>
      <w:r w:rsidR="00B95422" w:rsidRPr="00350D2B">
        <w:rPr>
          <w:i/>
        </w:rPr>
        <w:t xml:space="preserve"> </w:t>
      </w:r>
      <w:r w:rsidR="00A95CCB" w:rsidRPr="00350D2B">
        <w:rPr>
          <w:i/>
        </w:rPr>
        <w:t>e</w:t>
      </w:r>
      <w:r w:rsidR="00B95422" w:rsidRPr="00350D2B">
        <w:rPr>
          <w:i/>
        </w:rPr>
        <w:t xml:space="preserve">vent </w:t>
      </w:r>
      <w:r w:rsidR="00A95CCB" w:rsidRPr="00350D2B">
        <w:rPr>
          <w:i/>
        </w:rPr>
        <w:t>c</w:t>
      </w:r>
      <w:r w:rsidR="00B95422" w:rsidRPr="00350D2B">
        <w:rPr>
          <w:i/>
        </w:rPr>
        <w:t>lass</w:t>
      </w:r>
      <w:r w:rsidR="00B95422" w:rsidRPr="00DC1B01">
        <w:t xml:space="preserve"> objects</w:t>
      </w:r>
      <w:proofErr w:type="gramEnd"/>
      <w:r w:rsidR="00B95422" w:rsidRPr="00DC1B01">
        <w:t xml:space="preserve"> are documented in the corresponding </w:t>
      </w:r>
      <w:proofErr w:type="spellStart"/>
      <w:r w:rsidR="00A95CCB" w:rsidRPr="00350D2B">
        <w:rPr>
          <w:i/>
        </w:rPr>
        <w:t>m</w:t>
      </w:r>
      <w:r w:rsidR="00B95422" w:rsidRPr="00350D2B">
        <w:rPr>
          <w:i/>
        </w:rPr>
        <w:t>fg</w:t>
      </w:r>
      <w:proofErr w:type="spellEnd"/>
      <w:r w:rsidR="00B95422" w:rsidRPr="00350D2B">
        <w:rPr>
          <w:i/>
        </w:rPr>
        <w:t xml:space="preserve"> </w:t>
      </w:r>
      <w:r w:rsidR="00A95CCB" w:rsidRPr="00350D2B">
        <w:rPr>
          <w:i/>
        </w:rPr>
        <w:t>e</w:t>
      </w:r>
      <w:r w:rsidR="00B95422" w:rsidRPr="00350D2B">
        <w:rPr>
          <w:i/>
        </w:rPr>
        <w:t xml:space="preserve">vent </w:t>
      </w:r>
      <w:r w:rsidR="00A95CCB" w:rsidRPr="00350D2B">
        <w:rPr>
          <w:i/>
        </w:rPr>
        <w:t>p</w:t>
      </w:r>
      <w:r w:rsidR="00B95422" w:rsidRPr="00350D2B">
        <w:rPr>
          <w:i/>
        </w:rPr>
        <w:t>rofile</w:t>
      </w:r>
      <w:r w:rsidR="00C24C28">
        <w:t>.</w:t>
      </w:r>
    </w:p>
    <w:p w14:paraId="4F474DA9" w14:textId="76B7C90F" w:rsidR="009344BD" w:rsidRDefault="00911FB4" w:rsidP="00FE1709">
      <w:r>
        <w:rPr>
          <w:noProof/>
          <w:lang w:val="en-US"/>
        </w:rPr>
        <w:lastRenderedPageBreak/>
        <w:drawing>
          <wp:inline distT="0" distB="0" distL="0" distR="0" wp14:anchorId="07357E01" wp14:editId="20654285">
            <wp:extent cx="5530850" cy="4070350"/>
            <wp:effectExtent l="0" t="0" r="0" b="6350"/>
            <wp:docPr id="10" name="Picture 10" descr="/Users/gavan1/Documents/Standards/events/2016/Mfg Event Model Def 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gavan1/Documents/Standards/events/2016/Mfg Event Model Def -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1" t="7160" r="3253" b="4597"/>
                    <a:stretch/>
                  </pic:blipFill>
                  <pic:spPr bwMode="auto">
                    <a:xfrm>
                      <a:off x="0" y="0"/>
                      <a:ext cx="5530850" cy="407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912313" w14:textId="2C3FC284" w:rsidR="00770BDE" w:rsidRDefault="00770BDE" w:rsidP="00FE1709">
      <w:pPr>
        <w:pStyle w:val="Caption"/>
      </w:pPr>
      <w:bookmarkStart w:id="338" w:name="_Ref446589308"/>
      <w:bookmarkStart w:id="339" w:name="_Toc446785465"/>
      <w:bookmarkStart w:id="340" w:name="_Toc446586913"/>
      <w:bookmarkStart w:id="341" w:name="_Toc446586938"/>
      <w:bookmarkStart w:id="342" w:name="_Ref444074731"/>
      <w:r>
        <w:t xml:space="preserve">Figure </w:t>
      </w:r>
      <w:r w:rsidR="00F53ABD">
        <w:fldChar w:fldCharType="begin"/>
      </w:r>
      <w:r w:rsidR="00F53ABD">
        <w:instrText xml:space="preserve"> SEQ Figure \* ARABIC </w:instrText>
      </w:r>
      <w:r w:rsidR="00F53ABD">
        <w:fldChar w:fldCharType="separate"/>
      </w:r>
      <w:r w:rsidR="00AF5BD2">
        <w:rPr>
          <w:noProof/>
        </w:rPr>
        <w:t>6</w:t>
      </w:r>
      <w:r w:rsidR="00F53ABD">
        <w:rPr>
          <w:noProof/>
        </w:rPr>
        <w:fldChar w:fldCharType="end"/>
      </w:r>
      <w:bookmarkEnd w:id="338"/>
      <w:r>
        <w:t xml:space="preserve"> - </w:t>
      </w:r>
      <w:proofErr w:type="spellStart"/>
      <w:r w:rsidRPr="006D45F4">
        <w:t>Mfg</w:t>
      </w:r>
      <w:proofErr w:type="spellEnd"/>
      <w:r w:rsidRPr="006D45F4">
        <w:t xml:space="preserve"> event definition and </w:t>
      </w:r>
      <w:proofErr w:type="spellStart"/>
      <w:r w:rsidRPr="006D45F4">
        <w:t>mfg</w:t>
      </w:r>
      <w:proofErr w:type="spellEnd"/>
      <w:r w:rsidRPr="006D45F4">
        <w:t xml:space="preserve"> class objects</w:t>
      </w:r>
      <w:bookmarkEnd w:id="339"/>
    </w:p>
    <w:bookmarkEnd w:id="340"/>
    <w:bookmarkEnd w:id="341"/>
    <w:bookmarkEnd w:id="342"/>
    <w:p w14:paraId="386680BE" w14:textId="7F751D3A" w:rsidR="00A95CCB" w:rsidRPr="006D45F4" w:rsidRDefault="00040D42" w:rsidP="00FE1709">
      <w:pPr>
        <w:pStyle w:val="Heading3"/>
      </w:pPr>
      <w:proofErr w:type="spellStart"/>
      <w:r w:rsidRPr="006D45F4">
        <w:t>Mfg</w:t>
      </w:r>
      <w:proofErr w:type="spellEnd"/>
      <w:r w:rsidRPr="006D45F4">
        <w:t xml:space="preserve"> event class </w:t>
      </w:r>
      <w:r w:rsidR="00F7495F" w:rsidRPr="006D45F4">
        <w:t>record specification</w:t>
      </w:r>
      <w:r w:rsidRPr="006D45F4">
        <w:t>s</w:t>
      </w:r>
    </w:p>
    <w:p w14:paraId="4EA7200C" w14:textId="4FEF2EA2" w:rsidR="00040D42" w:rsidRDefault="00040D42" w:rsidP="00FE1709">
      <w:proofErr w:type="spellStart"/>
      <w:r w:rsidRPr="0068671D">
        <w:rPr>
          <w:i/>
        </w:rPr>
        <w:t>Mfg</w:t>
      </w:r>
      <w:proofErr w:type="spellEnd"/>
      <w:r w:rsidRPr="0068671D">
        <w:rPr>
          <w:i/>
        </w:rPr>
        <w:t xml:space="preserve"> event classes</w:t>
      </w:r>
      <w:r w:rsidR="00AC209C">
        <w:t xml:space="preserve"> </w:t>
      </w:r>
      <w:r>
        <w:t xml:space="preserve">define common structures of </w:t>
      </w:r>
      <w:proofErr w:type="spellStart"/>
      <w:r w:rsidRPr="0068671D">
        <w:rPr>
          <w:i/>
        </w:rPr>
        <w:t>mfg</w:t>
      </w:r>
      <w:proofErr w:type="spellEnd"/>
      <w:r w:rsidRPr="0068671D">
        <w:rPr>
          <w:i/>
        </w:rPr>
        <w:t xml:space="preserve"> event definitions</w:t>
      </w:r>
      <w:r>
        <w:t xml:space="preserve"> using </w:t>
      </w:r>
      <w:proofErr w:type="spellStart"/>
      <w:proofErr w:type="gramStart"/>
      <w:r w:rsidRPr="0068671D">
        <w:rPr>
          <w:i/>
        </w:rPr>
        <w:t>mfg</w:t>
      </w:r>
      <w:proofErr w:type="spellEnd"/>
      <w:r w:rsidRPr="0068671D">
        <w:rPr>
          <w:i/>
        </w:rPr>
        <w:t xml:space="preserve"> event class </w:t>
      </w:r>
      <w:r w:rsidR="00F7495F" w:rsidRPr="0068671D">
        <w:rPr>
          <w:i/>
        </w:rPr>
        <w:t>record specification</w:t>
      </w:r>
      <w:r w:rsidRPr="0068671D">
        <w:rPr>
          <w:i/>
        </w:rPr>
        <w:t>s</w:t>
      </w:r>
      <w:proofErr w:type="gramEnd"/>
      <w:r>
        <w:t xml:space="preserve">. </w:t>
      </w:r>
      <w:proofErr w:type="spellStart"/>
      <w:r w:rsidRPr="0068671D">
        <w:rPr>
          <w:i/>
        </w:rPr>
        <w:t>Mfg</w:t>
      </w:r>
      <w:proofErr w:type="spellEnd"/>
      <w:r w:rsidRPr="0068671D">
        <w:rPr>
          <w:i/>
        </w:rPr>
        <w:t xml:space="preserve"> event definitions</w:t>
      </w:r>
      <w:r w:rsidR="00AC209C">
        <w:t xml:space="preserve"> as</w:t>
      </w:r>
      <w:r>
        <w:t xml:space="preserve"> members of </w:t>
      </w:r>
      <w:proofErr w:type="gramStart"/>
      <w:r>
        <w:t>a</w:t>
      </w:r>
      <w:proofErr w:type="gramEnd"/>
      <w:r>
        <w:t xml:space="preserve"> </w:t>
      </w:r>
      <w:proofErr w:type="spellStart"/>
      <w:r w:rsidRPr="0068671D">
        <w:rPr>
          <w:i/>
        </w:rPr>
        <w:t>mfg</w:t>
      </w:r>
      <w:proofErr w:type="spellEnd"/>
      <w:r w:rsidRPr="0068671D">
        <w:rPr>
          <w:i/>
        </w:rPr>
        <w:t xml:space="preserve"> event class</w:t>
      </w:r>
      <w:r>
        <w:t xml:space="preserve"> that contain </w:t>
      </w:r>
      <w:proofErr w:type="spellStart"/>
      <w:r w:rsidRPr="0068671D">
        <w:rPr>
          <w:i/>
        </w:rPr>
        <w:t>mfg</w:t>
      </w:r>
      <w:proofErr w:type="spellEnd"/>
      <w:r w:rsidRPr="0068671D">
        <w:rPr>
          <w:i/>
        </w:rPr>
        <w:t xml:space="preserve"> event class </w:t>
      </w:r>
      <w:r w:rsidR="00F7495F" w:rsidRPr="0068671D">
        <w:rPr>
          <w:i/>
        </w:rPr>
        <w:t>record specification</w:t>
      </w:r>
      <w:r w:rsidRPr="0068671D">
        <w:rPr>
          <w:i/>
        </w:rPr>
        <w:t>s</w:t>
      </w:r>
      <w:r>
        <w:t xml:space="preserve"> must support the</w:t>
      </w:r>
      <w:r w:rsidR="005D1D3A">
        <w:t xml:space="preserve"> </w:t>
      </w:r>
      <w:r w:rsidR="005D1D3A" w:rsidRPr="0068671D">
        <w:rPr>
          <w:i/>
        </w:rPr>
        <w:t>record</w:t>
      </w:r>
      <w:r w:rsidRPr="0068671D">
        <w:rPr>
          <w:i/>
        </w:rPr>
        <w:t xml:space="preserve"> </w:t>
      </w:r>
      <w:r w:rsidR="005D1D3A" w:rsidRPr="0068671D">
        <w:rPr>
          <w:i/>
        </w:rPr>
        <w:t>specification</w:t>
      </w:r>
      <w:r>
        <w:t xml:space="preserve"> entries indicated in the </w:t>
      </w:r>
      <w:proofErr w:type="spellStart"/>
      <w:r w:rsidRPr="0068671D">
        <w:rPr>
          <w:i/>
        </w:rPr>
        <w:t>mfg</w:t>
      </w:r>
      <w:proofErr w:type="spellEnd"/>
      <w:r w:rsidRPr="0068671D">
        <w:rPr>
          <w:i/>
        </w:rPr>
        <w:t xml:space="preserve"> event class</w:t>
      </w:r>
      <w:r w:rsidR="00C24C28">
        <w:t>.</w:t>
      </w:r>
    </w:p>
    <w:p w14:paraId="7BBB3C3F" w14:textId="657265D3" w:rsidR="00040D42" w:rsidRPr="009B3C35" w:rsidRDefault="00040D42" w:rsidP="00FE1709">
      <w:r>
        <w:t xml:space="preserve">The structure and semantics of the </w:t>
      </w:r>
      <w:proofErr w:type="spellStart"/>
      <w:proofErr w:type="gramStart"/>
      <w:r w:rsidRPr="0068671D">
        <w:rPr>
          <w:i/>
        </w:rPr>
        <w:t>mfg</w:t>
      </w:r>
      <w:proofErr w:type="spellEnd"/>
      <w:r w:rsidRPr="0068671D">
        <w:rPr>
          <w:i/>
        </w:rPr>
        <w:t xml:space="preserve"> event class </w:t>
      </w:r>
      <w:r w:rsidR="00F7495F" w:rsidRPr="0068671D">
        <w:rPr>
          <w:i/>
        </w:rPr>
        <w:t>record specification</w:t>
      </w:r>
      <w:proofErr w:type="gramEnd"/>
      <w:r>
        <w:t xml:space="preserve"> is the same as the </w:t>
      </w:r>
      <w:proofErr w:type="spellStart"/>
      <w:r w:rsidRPr="0068671D">
        <w:rPr>
          <w:i/>
        </w:rPr>
        <w:t>mfg</w:t>
      </w:r>
      <w:proofErr w:type="spellEnd"/>
      <w:r w:rsidRPr="0068671D">
        <w:rPr>
          <w:i/>
        </w:rPr>
        <w:t xml:space="preserve"> event definition </w:t>
      </w:r>
      <w:r w:rsidR="00F7495F" w:rsidRPr="0068671D">
        <w:rPr>
          <w:i/>
        </w:rPr>
        <w:t>record specification</w:t>
      </w:r>
      <w:r w:rsidR="00A741FE">
        <w:t>.</w:t>
      </w:r>
    </w:p>
    <w:p w14:paraId="7807F2AA" w14:textId="1D1E5CA4" w:rsidR="00B95422" w:rsidRDefault="00B95422" w:rsidP="00FE1709">
      <w:pPr>
        <w:pStyle w:val="Heading3"/>
      </w:pPr>
      <w:bookmarkStart w:id="343" w:name="_Toc444092778"/>
      <w:bookmarkStart w:id="344" w:name="_Toc444256823"/>
      <w:bookmarkStart w:id="345" w:name="_Toc444269400"/>
      <w:bookmarkEnd w:id="343"/>
      <w:bookmarkEnd w:id="344"/>
      <w:bookmarkEnd w:id="345"/>
      <w:r>
        <w:t xml:space="preserve">Pre-defined </w:t>
      </w:r>
      <w:proofErr w:type="spellStart"/>
      <w:r w:rsidR="00040D42">
        <w:t>mfg</w:t>
      </w:r>
      <w:proofErr w:type="spellEnd"/>
      <w:r w:rsidR="00040D42">
        <w:t xml:space="preserve"> event class entries</w:t>
      </w:r>
    </w:p>
    <w:p w14:paraId="7C2DBD55" w14:textId="2EE4ECC6" w:rsidR="00800AFC" w:rsidRDefault="00972AC8" w:rsidP="00FE1709">
      <w:r>
        <w:t>There are pre</w:t>
      </w:r>
      <w:r w:rsidR="009B3C35">
        <w:t>-</w:t>
      </w:r>
      <w:r>
        <w:t>defined class</w:t>
      </w:r>
      <w:r w:rsidR="00B95422">
        <w:t xml:space="preserve"> entrie</w:t>
      </w:r>
      <w:r>
        <w:t xml:space="preserve">s represented in the </w:t>
      </w:r>
      <w:proofErr w:type="spellStart"/>
      <w:r w:rsidR="009B3C35">
        <w:t>m</w:t>
      </w:r>
      <w:r>
        <w:t>fg</w:t>
      </w:r>
      <w:proofErr w:type="spellEnd"/>
      <w:r>
        <w:t xml:space="preserve"> </w:t>
      </w:r>
      <w:r w:rsidR="009B3C35">
        <w:t>e</w:t>
      </w:r>
      <w:r>
        <w:t xml:space="preserve">vent </w:t>
      </w:r>
      <w:r w:rsidR="009B3C35">
        <w:t>m</w:t>
      </w:r>
      <w:r>
        <w:t>odel being</w:t>
      </w:r>
      <w:r w:rsidR="00800AFC">
        <w:t>:</w:t>
      </w:r>
    </w:p>
    <w:p w14:paraId="4CD8AB70" w14:textId="6449FE2F" w:rsidR="00B44EEA" w:rsidRPr="00FE1709" w:rsidRDefault="006D4C63" w:rsidP="00FE1709">
      <w:pPr>
        <w:pStyle w:val="ListParagraph"/>
        <w:numPr>
          <w:ilvl w:val="0"/>
          <w:numId w:val="51"/>
        </w:numPr>
        <w:spacing w:after="100"/>
        <w:rPr>
          <w:sz w:val="20"/>
          <w:szCs w:val="20"/>
          <w:lang w:val="en-US"/>
        </w:rPr>
      </w:pPr>
      <w:proofErr w:type="spellStart"/>
      <w:r w:rsidRPr="00FE1709">
        <w:rPr>
          <w:sz w:val="20"/>
          <w:szCs w:val="20"/>
          <w:lang w:val="en-US"/>
        </w:rPr>
        <w:t>Mfg</w:t>
      </w:r>
      <w:proofErr w:type="spellEnd"/>
      <w:r w:rsidRPr="00FE1709">
        <w:rPr>
          <w:sz w:val="20"/>
          <w:szCs w:val="20"/>
          <w:lang w:val="en-US"/>
        </w:rPr>
        <w:t xml:space="preserve"> a</w:t>
      </w:r>
      <w:r w:rsidR="00972AC8" w:rsidRPr="00FE1709">
        <w:rPr>
          <w:sz w:val="20"/>
          <w:szCs w:val="20"/>
          <w:lang w:val="en-US"/>
        </w:rPr>
        <w:t>lert</w:t>
      </w:r>
    </w:p>
    <w:p w14:paraId="0D03E424" w14:textId="6E3E074B" w:rsidR="00800AFC" w:rsidRPr="00FE1709" w:rsidRDefault="00B44EEA" w:rsidP="00FE1709">
      <w:pPr>
        <w:pStyle w:val="ListParagraph"/>
        <w:spacing w:after="100"/>
        <w:rPr>
          <w:sz w:val="20"/>
          <w:szCs w:val="20"/>
          <w:lang w:val="en-US"/>
        </w:rPr>
      </w:pPr>
      <w:proofErr w:type="gramStart"/>
      <w:r w:rsidRPr="00FE1709">
        <w:rPr>
          <w:sz w:val="20"/>
          <w:szCs w:val="20"/>
          <w:lang w:val="en-US"/>
        </w:rPr>
        <w:t>Advice of an alert occurrence.</w:t>
      </w:r>
      <w:proofErr w:type="gramEnd"/>
    </w:p>
    <w:p w14:paraId="5291823A" w14:textId="77777777" w:rsidR="006E6B81" w:rsidRPr="00FE1709" w:rsidRDefault="006E6B81" w:rsidP="00FE1709">
      <w:pPr>
        <w:pStyle w:val="ListParagraph"/>
        <w:spacing w:after="100"/>
        <w:rPr>
          <w:sz w:val="20"/>
          <w:szCs w:val="20"/>
          <w:lang w:val="en-US"/>
        </w:rPr>
      </w:pPr>
    </w:p>
    <w:p w14:paraId="33F1AA9A" w14:textId="45F163E7" w:rsidR="00B44EEA" w:rsidRPr="00FE1709" w:rsidRDefault="006D4C63" w:rsidP="00FE1709">
      <w:pPr>
        <w:pStyle w:val="ListParagraph"/>
        <w:numPr>
          <w:ilvl w:val="0"/>
          <w:numId w:val="51"/>
        </w:numPr>
        <w:spacing w:after="100"/>
        <w:rPr>
          <w:sz w:val="20"/>
          <w:szCs w:val="20"/>
          <w:lang w:val="en-US"/>
        </w:rPr>
      </w:pPr>
      <w:proofErr w:type="spellStart"/>
      <w:r w:rsidRPr="00FE1709">
        <w:rPr>
          <w:sz w:val="20"/>
          <w:szCs w:val="20"/>
          <w:lang w:val="en-US"/>
        </w:rPr>
        <w:t>Mfg</w:t>
      </w:r>
      <w:proofErr w:type="spellEnd"/>
      <w:r w:rsidRPr="00FE1709">
        <w:rPr>
          <w:sz w:val="20"/>
          <w:szCs w:val="20"/>
          <w:lang w:val="en-US"/>
        </w:rPr>
        <w:t xml:space="preserve"> a</w:t>
      </w:r>
      <w:r w:rsidR="00972AC8" w:rsidRPr="00FE1709">
        <w:rPr>
          <w:sz w:val="20"/>
          <w:szCs w:val="20"/>
          <w:lang w:val="en-US"/>
        </w:rPr>
        <w:t>larm</w:t>
      </w:r>
    </w:p>
    <w:p w14:paraId="1580C0BA" w14:textId="5CAAC2FA" w:rsidR="00800AFC" w:rsidRPr="00FE1709" w:rsidRDefault="00B44EEA" w:rsidP="00FE1709">
      <w:pPr>
        <w:pStyle w:val="ListParagraph"/>
        <w:spacing w:after="100"/>
        <w:rPr>
          <w:sz w:val="20"/>
          <w:szCs w:val="20"/>
          <w:lang w:val="en-US"/>
        </w:rPr>
      </w:pPr>
      <w:proofErr w:type="gramStart"/>
      <w:r w:rsidRPr="00FE1709">
        <w:rPr>
          <w:sz w:val="20"/>
          <w:szCs w:val="20"/>
          <w:lang w:val="en-US"/>
        </w:rPr>
        <w:t>Advice of an alarm occurrence.</w:t>
      </w:r>
      <w:proofErr w:type="gramEnd"/>
    </w:p>
    <w:p w14:paraId="333DCA01" w14:textId="77777777" w:rsidR="006E6B81" w:rsidRPr="00FE1709" w:rsidRDefault="006E6B81" w:rsidP="00FE1709">
      <w:pPr>
        <w:pStyle w:val="ListParagraph"/>
        <w:spacing w:after="100"/>
        <w:rPr>
          <w:sz w:val="20"/>
          <w:szCs w:val="20"/>
          <w:lang w:val="en-US"/>
        </w:rPr>
      </w:pPr>
    </w:p>
    <w:p w14:paraId="078D097A" w14:textId="522DF7BF" w:rsidR="00800AFC" w:rsidRPr="00FE1709" w:rsidRDefault="001D672B" w:rsidP="00FE1709">
      <w:pPr>
        <w:pStyle w:val="ListParagraph"/>
        <w:numPr>
          <w:ilvl w:val="0"/>
          <w:numId w:val="51"/>
        </w:numPr>
        <w:spacing w:after="100"/>
        <w:rPr>
          <w:sz w:val="20"/>
          <w:szCs w:val="20"/>
          <w:lang w:val="en-US"/>
        </w:rPr>
      </w:pPr>
      <w:proofErr w:type="spellStart"/>
      <w:r w:rsidRPr="00FE1709">
        <w:rPr>
          <w:sz w:val="20"/>
          <w:szCs w:val="20"/>
          <w:lang w:val="en-US"/>
        </w:rPr>
        <w:t>Mfg</w:t>
      </w:r>
      <w:proofErr w:type="spellEnd"/>
      <w:r w:rsidRPr="00FE1709">
        <w:rPr>
          <w:sz w:val="20"/>
          <w:szCs w:val="20"/>
          <w:lang w:val="en-US"/>
        </w:rPr>
        <w:t xml:space="preserve"> event l</w:t>
      </w:r>
      <w:r w:rsidR="00972AC8" w:rsidRPr="00FE1709">
        <w:rPr>
          <w:sz w:val="20"/>
          <w:szCs w:val="20"/>
          <w:lang w:val="en-US"/>
        </w:rPr>
        <w:t>evel</w:t>
      </w:r>
    </w:p>
    <w:p w14:paraId="2A3F1D89" w14:textId="1CAC8CB2" w:rsidR="00B44EEA" w:rsidRPr="00FE1709" w:rsidRDefault="001D672B" w:rsidP="00FE1709">
      <w:pPr>
        <w:pStyle w:val="ListParagraph"/>
        <w:spacing w:after="100"/>
        <w:rPr>
          <w:sz w:val="20"/>
          <w:szCs w:val="20"/>
          <w:lang w:val="en-US"/>
        </w:rPr>
      </w:pPr>
      <w:proofErr w:type="spellStart"/>
      <w:r w:rsidRPr="00FE1709">
        <w:rPr>
          <w:i/>
          <w:sz w:val="20"/>
          <w:szCs w:val="20"/>
          <w:lang w:val="en-US"/>
        </w:rPr>
        <w:t>Mfg</w:t>
      </w:r>
      <w:proofErr w:type="spellEnd"/>
      <w:r w:rsidRPr="00FE1709">
        <w:rPr>
          <w:i/>
          <w:sz w:val="20"/>
          <w:szCs w:val="20"/>
          <w:lang w:val="en-US"/>
        </w:rPr>
        <w:t xml:space="preserve"> event l</w:t>
      </w:r>
      <w:r w:rsidR="00B44EEA" w:rsidRPr="00FE1709">
        <w:rPr>
          <w:i/>
          <w:sz w:val="20"/>
          <w:szCs w:val="20"/>
          <w:lang w:val="en-US"/>
        </w:rPr>
        <w:t>evels</w:t>
      </w:r>
      <w:r w:rsidR="00B44EEA" w:rsidRPr="00FE1709">
        <w:rPr>
          <w:sz w:val="20"/>
          <w:szCs w:val="20"/>
          <w:lang w:val="en-US"/>
        </w:rPr>
        <w:t xml:space="preserve"> represent classifications of events relative to the activities the events are associated</w:t>
      </w:r>
      <w:r w:rsidR="00AC209C" w:rsidRPr="00FE1709">
        <w:rPr>
          <w:sz w:val="20"/>
          <w:szCs w:val="20"/>
          <w:lang w:val="en-US"/>
        </w:rPr>
        <w:t xml:space="preserve"> with</w:t>
      </w:r>
      <w:r w:rsidR="00B95422" w:rsidRPr="00FE1709">
        <w:rPr>
          <w:sz w:val="20"/>
          <w:szCs w:val="20"/>
          <w:lang w:val="en-US"/>
        </w:rPr>
        <w:t xml:space="preserve"> the </w:t>
      </w:r>
      <w:r w:rsidR="00AC209C" w:rsidRPr="00FE1709">
        <w:rPr>
          <w:sz w:val="20"/>
          <w:szCs w:val="20"/>
          <w:lang w:val="en-US"/>
        </w:rPr>
        <w:t>proposed defined values</w:t>
      </w:r>
      <w:r w:rsidR="00B95422" w:rsidRPr="00FE1709">
        <w:rPr>
          <w:sz w:val="20"/>
          <w:szCs w:val="20"/>
          <w:lang w:val="en-US"/>
        </w:rPr>
        <w:t xml:space="preserve"> of </w:t>
      </w:r>
      <w:r w:rsidR="00BF7D65" w:rsidRPr="00BF7D65">
        <w:rPr>
          <w:i/>
          <w:sz w:val="20"/>
          <w:szCs w:val="20"/>
          <w:lang w:val="en-US"/>
        </w:rPr>
        <w:t>Level 4</w:t>
      </w:r>
      <w:r w:rsidR="009B3C35" w:rsidRPr="00FE1709">
        <w:rPr>
          <w:sz w:val="20"/>
          <w:szCs w:val="20"/>
          <w:lang w:val="en-US"/>
        </w:rPr>
        <w:t xml:space="preserve"> and</w:t>
      </w:r>
      <w:r w:rsidR="00B95422" w:rsidRPr="00FE1709">
        <w:rPr>
          <w:sz w:val="20"/>
          <w:szCs w:val="20"/>
          <w:lang w:val="en-US"/>
        </w:rPr>
        <w:t xml:space="preserve"> </w:t>
      </w:r>
      <w:r w:rsidR="00BF7D65" w:rsidRPr="00BF7D65">
        <w:rPr>
          <w:i/>
          <w:sz w:val="20"/>
          <w:szCs w:val="20"/>
          <w:lang w:val="en-US"/>
        </w:rPr>
        <w:t>Level 3</w:t>
      </w:r>
      <w:r w:rsidR="00432EF3" w:rsidRPr="00FE1709">
        <w:rPr>
          <w:sz w:val="20"/>
          <w:szCs w:val="20"/>
          <w:lang w:val="en-US"/>
        </w:rPr>
        <w:t>.</w:t>
      </w:r>
    </w:p>
    <w:p w14:paraId="6E9411CF" w14:textId="77777777" w:rsidR="00BD7634" w:rsidRPr="00FE1709" w:rsidRDefault="00BD7634" w:rsidP="00FE1709">
      <w:pPr>
        <w:pStyle w:val="ListParagraph"/>
        <w:spacing w:after="100"/>
        <w:rPr>
          <w:sz w:val="20"/>
          <w:szCs w:val="20"/>
          <w:lang w:val="en-US"/>
        </w:rPr>
      </w:pPr>
    </w:p>
    <w:p w14:paraId="50632B55" w14:textId="731E26B6" w:rsidR="00800AFC" w:rsidRPr="00FE1709" w:rsidRDefault="00800AFC" w:rsidP="00FE1709">
      <w:pPr>
        <w:pStyle w:val="ListParagraph"/>
        <w:numPr>
          <w:ilvl w:val="0"/>
          <w:numId w:val="51"/>
        </w:numPr>
        <w:spacing w:after="100"/>
        <w:rPr>
          <w:sz w:val="20"/>
          <w:szCs w:val="20"/>
          <w:lang w:val="en-US"/>
        </w:rPr>
      </w:pPr>
      <w:r w:rsidRPr="00FE1709">
        <w:rPr>
          <w:sz w:val="20"/>
          <w:szCs w:val="20"/>
          <w:lang w:val="en-US"/>
        </w:rPr>
        <w:t>Operatio</w:t>
      </w:r>
      <w:r w:rsidR="001D672B" w:rsidRPr="00FE1709">
        <w:rPr>
          <w:sz w:val="20"/>
          <w:szCs w:val="20"/>
          <w:lang w:val="en-US"/>
        </w:rPr>
        <w:t>ns t</w:t>
      </w:r>
      <w:r w:rsidRPr="00FE1709">
        <w:rPr>
          <w:sz w:val="20"/>
          <w:szCs w:val="20"/>
          <w:lang w:val="en-US"/>
        </w:rPr>
        <w:t xml:space="preserve">ype </w:t>
      </w:r>
    </w:p>
    <w:p w14:paraId="3D17B0B7" w14:textId="774BE904" w:rsidR="00C67675" w:rsidRPr="00FE1709" w:rsidRDefault="00C67675" w:rsidP="00FE1709">
      <w:pPr>
        <w:pStyle w:val="ListParagraph"/>
        <w:spacing w:after="100"/>
        <w:rPr>
          <w:sz w:val="20"/>
          <w:szCs w:val="20"/>
          <w:lang w:val="en-US"/>
        </w:rPr>
      </w:pPr>
      <w:proofErr w:type="gramStart"/>
      <w:r w:rsidRPr="00FE1709">
        <w:rPr>
          <w:sz w:val="20"/>
          <w:szCs w:val="20"/>
          <w:lang w:val="en-US"/>
        </w:rPr>
        <w:lastRenderedPageBreak/>
        <w:t xml:space="preserve">Describes the category of the </w:t>
      </w:r>
      <w:r w:rsidR="00AC209C" w:rsidRPr="00FE1709">
        <w:rPr>
          <w:sz w:val="20"/>
          <w:szCs w:val="20"/>
          <w:lang w:val="en-US"/>
        </w:rPr>
        <w:t xml:space="preserve">event </w:t>
      </w:r>
      <w:r w:rsidRPr="00FE1709">
        <w:rPr>
          <w:sz w:val="20"/>
          <w:szCs w:val="20"/>
          <w:lang w:val="en-US"/>
        </w:rPr>
        <w:t>activity.</w:t>
      </w:r>
      <w:proofErr w:type="gramEnd"/>
    </w:p>
    <w:p w14:paraId="5BCA9ADA" w14:textId="34AA7963" w:rsidR="00AC209C" w:rsidRPr="00FE1709" w:rsidRDefault="00AC209C" w:rsidP="00FE1709">
      <w:pPr>
        <w:pStyle w:val="ListParagraph"/>
        <w:spacing w:after="100"/>
        <w:rPr>
          <w:sz w:val="20"/>
          <w:szCs w:val="20"/>
          <w:lang w:val="en-US"/>
        </w:rPr>
      </w:pPr>
      <w:proofErr w:type="gramStart"/>
      <w:r w:rsidRPr="00FE1709">
        <w:rPr>
          <w:sz w:val="20"/>
          <w:szCs w:val="20"/>
          <w:lang w:val="en-US"/>
        </w:rPr>
        <w:t>Required attribute.</w:t>
      </w:r>
      <w:proofErr w:type="gramEnd"/>
    </w:p>
    <w:p w14:paraId="1EE2123E" w14:textId="280C3B00" w:rsidR="00C67675" w:rsidRPr="00FE1709" w:rsidRDefault="00C67675" w:rsidP="00FE1709">
      <w:pPr>
        <w:pStyle w:val="ListParagraph"/>
        <w:spacing w:after="100"/>
        <w:rPr>
          <w:sz w:val="20"/>
          <w:szCs w:val="20"/>
          <w:lang w:val="en-US"/>
        </w:rPr>
      </w:pPr>
      <w:r w:rsidRPr="00FE1709">
        <w:rPr>
          <w:sz w:val="20"/>
          <w:szCs w:val="20"/>
          <w:lang w:val="en-US"/>
        </w:rPr>
        <w:t xml:space="preserve">Defined values </w:t>
      </w:r>
      <w:proofErr w:type="gramStart"/>
      <w:r w:rsidRPr="00FE1709">
        <w:rPr>
          <w:sz w:val="20"/>
          <w:szCs w:val="20"/>
          <w:lang w:val="en-US"/>
        </w:rPr>
        <w:t>are:</w:t>
      </w:r>
      <w:proofErr w:type="gramEnd"/>
      <w:r w:rsidRPr="00FE1709">
        <w:rPr>
          <w:sz w:val="20"/>
          <w:szCs w:val="20"/>
          <w:lang w:val="en-US"/>
        </w:rPr>
        <w:t xml:space="preserve"> Production, Maintenance, Quality, Inventory</w:t>
      </w:r>
      <w:r w:rsidR="00EC1EBF">
        <w:rPr>
          <w:sz w:val="20"/>
          <w:szCs w:val="20"/>
          <w:lang w:val="en-US"/>
        </w:rPr>
        <w:t>, Mixed</w:t>
      </w:r>
      <w:r w:rsidRPr="00FE1709">
        <w:rPr>
          <w:sz w:val="20"/>
          <w:szCs w:val="20"/>
          <w:lang w:val="en-US"/>
        </w:rPr>
        <w:t>.</w:t>
      </w:r>
    </w:p>
    <w:p w14:paraId="647B6785" w14:textId="77777777" w:rsidR="006E6B81" w:rsidRPr="00FE1709" w:rsidRDefault="006E6B81" w:rsidP="00FE1709">
      <w:pPr>
        <w:pStyle w:val="ListParagraph"/>
        <w:spacing w:after="100"/>
        <w:rPr>
          <w:sz w:val="20"/>
          <w:szCs w:val="20"/>
          <w:lang w:val="en-US"/>
        </w:rPr>
      </w:pPr>
    </w:p>
    <w:p w14:paraId="55393383" w14:textId="54B910A4" w:rsidR="00972AC8" w:rsidRPr="00FE1709" w:rsidRDefault="00800AFC" w:rsidP="00FE1709">
      <w:pPr>
        <w:pStyle w:val="ListParagraph"/>
        <w:numPr>
          <w:ilvl w:val="0"/>
          <w:numId w:val="51"/>
        </w:numPr>
        <w:spacing w:after="100"/>
        <w:rPr>
          <w:sz w:val="20"/>
          <w:szCs w:val="20"/>
          <w:lang w:val="en-US"/>
        </w:rPr>
      </w:pPr>
      <w:r w:rsidRPr="00FE1709">
        <w:rPr>
          <w:sz w:val="20"/>
          <w:szCs w:val="20"/>
          <w:lang w:val="en-US"/>
        </w:rPr>
        <w:t>Category</w:t>
      </w:r>
      <w:r w:rsidR="00972AC8" w:rsidRPr="00FE1709">
        <w:rPr>
          <w:sz w:val="20"/>
          <w:szCs w:val="20"/>
          <w:lang w:val="en-US"/>
        </w:rPr>
        <w:t xml:space="preserve"> </w:t>
      </w:r>
    </w:p>
    <w:p w14:paraId="5121B090" w14:textId="7CDB2539" w:rsidR="00306538" w:rsidRPr="00FE1709" w:rsidRDefault="0004261F" w:rsidP="00FE1709">
      <w:pPr>
        <w:pStyle w:val="ListParagraph"/>
        <w:spacing w:after="100"/>
        <w:rPr>
          <w:sz w:val="20"/>
          <w:szCs w:val="20"/>
          <w:lang w:val="en-US"/>
        </w:rPr>
      </w:pPr>
      <w:r w:rsidRPr="00FE1709">
        <w:rPr>
          <w:sz w:val="20"/>
          <w:szCs w:val="20"/>
          <w:lang w:val="en-US"/>
        </w:rPr>
        <w:t xml:space="preserve">General grouping associated with </w:t>
      </w:r>
      <w:proofErr w:type="gramStart"/>
      <w:r w:rsidRPr="00FE1709">
        <w:rPr>
          <w:sz w:val="20"/>
          <w:szCs w:val="20"/>
          <w:lang w:val="en-US"/>
        </w:rPr>
        <w:t>a</w:t>
      </w:r>
      <w:proofErr w:type="gramEnd"/>
      <w:r w:rsidRPr="00FE1709">
        <w:rPr>
          <w:sz w:val="20"/>
          <w:szCs w:val="20"/>
          <w:lang w:val="en-US"/>
        </w:rPr>
        <w:t xml:space="preserve"> </w:t>
      </w:r>
      <w:proofErr w:type="spellStart"/>
      <w:r w:rsidR="001D672B" w:rsidRPr="00FE1709">
        <w:rPr>
          <w:sz w:val="20"/>
          <w:szCs w:val="20"/>
          <w:lang w:val="en-US"/>
        </w:rPr>
        <w:t>mfg</w:t>
      </w:r>
      <w:proofErr w:type="spellEnd"/>
      <w:r w:rsidR="001D672B" w:rsidRPr="00FE1709">
        <w:rPr>
          <w:sz w:val="20"/>
          <w:szCs w:val="20"/>
          <w:lang w:val="en-US"/>
        </w:rPr>
        <w:t xml:space="preserve"> event d</w:t>
      </w:r>
      <w:r w:rsidRPr="00FE1709">
        <w:rPr>
          <w:sz w:val="20"/>
          <w:szCs w:val="20"/>
          <w:lang w:val="en-US"/>
        </w:rPr>
        <w:t>efinition. E.g</w:t>
      </w:r>
      <w:r w:rsidR="00C67675" w:rsidRPr="00FE1709">
        <w:rPr>
          <w:sz w:val="20"/>
          <w:szCs w:val="20"/>
          <w:lang w:val="en-US"/>
        </w:rPr>
        <w:t>.</w:t>
      </w:r>
      <w:r w:rsidRPr="00FE1709">
        <w:rPr>
          <w:sz w:val="20"/>
          <w:szCs w:val="20"/>
          <w:lang w:val="en-US"/>
        </w:rPr>
        <w:t xml:space="preserve"> Scheduling, PM, Lab, Receiving</w:t>
      </w:r>
    </w:p>
    <w:p w14:paraId="7C550502" w14:textId="77777777" w:rsidR="006E6B81" w:rsidRDefault="006E6B81" w:rsidP="00FE1709">
      <w:pPr>
        <w:pStyle w:val="ListParagraph"/>
        <w:rPr>
          <w:lang w:val="en-US"/>
        </w:rPr>
      </w:pPr>
    </w:p>
    <w:p w14:paraId="4FBB43E2" w14:textId="77777777" w:rsidR="00E86467" w:rsidRDefault="00E86467" w:rsidP="00FE1709">
      <w:pPr>
        <w:rPr>
          <w:highlight w:val="lightGray"/>
        </w:rPr>
      </w:pPr>
      <w:r w:rsidRPr="00A372AD">
        <w:rPr>
          <w:highlight w:val="lightGray"/>
        </w:rPr>
        <w:t>For PCMWG Consideration:</w:t>
      </w:r>
    </w:p>
    <w:p w14:paraId="5E2822A5" w14:textId="2FC0C28A" w:rsidR="00E86467" w:rsidRPr="00A372AD" w:rsidRDefault="00E86467" w:rsidP="00FE1709">
      <w:pPr>
        <w:rPr>
          <w:highlight w:val="lightGray"/>
        </w:rPr>
      </w:pPr>
      <w:r>
        <w:rPr>
          <w:highlight w:val="lightGray"/>
        </w:rPr>
        <w:t xml:space="preserve">The above pre-defined class entries have been described </w:t>
      </w:r>
      <w:proofErr w:type="gramStart"/>
      <w:r>
        <w:rPr>
          <w:highlight w:val="lightGray"/>
        </w:rPr>
        <w:t>as a result</w:t>
      </w:r>
      <w:proofErr w:type="gramEnd"/>
      <w:r>
        <w:rPr>
          <w:highlight w:val="lightGray"/>
        </w:rPr>
        <w:t xml:space="preserve"> of an agreed outcome from the October 2015 ISA-95 Committee meeting. However, it </w:t>
      </w:r>
      <w:proofErr w:type="gramStart"/>
      <w:r>
        <w:rPr>
          <w:highlight w:val="lightGray"/>
        </w:rPr>
        <w:t>is recommended</w:t>
      </w:r>
      <w:proofErr w:type="gramEnd"/>
      <w:r>
        <w:rPr>
          <w:highlight w:val="lightGray"/>
        </w:rPr>
        <w:t xml:space="preserve"> to the PCMWG that the above entries be represented as attributes of the </w:t>
      </w:r>
      <w:proofErr w:type="spellStart"/>
      <w:r w:rsidRPr="0068671D">
        <w:rPr>
          <w:i/>
          <w:highlight w:val="lightGray"/>
        </w:rPr>
        <w:t>mfg</w:t>
      </w:r>
      <w:proofErr w:type="spellEnd"/>
      <w:r w:rsidRPr="0068671D">
        <w:rPr>
          <w:i/>
          <w:highlight w:val="lightGray"/>
        </w:rPr>
        <w:t xml:space="preserve"> event</w:t>
      </w:r>
      <w:r>
        <w:rPr>
          <w:highlight w:val="lightGray"/>
        </w:rPr>
        <w:t xml:space="preserve">, </w:t>
      </w:r>
      <w:proofErr w:type="spellStart"/>
      <w:r w:rsidRPr="0068671D">
        <w:rPr>
          <w:i/>
          <w:highlight w:val="lightGray"/>
        </w:rPr>
        <w:t>mfg</w:t>
      </w:r>
      <w:proofErr w:type="spellEnd"/>
      <w:r w:rsidRPr="0068671D">
        <w:rPr>
          <w:i/>
          <w:highlight w:val="lightGray"/>
        </w:rPr>
        <w:t xml:space="preserve"> event definition</w:t>
      </w:r>
      <w:r>
        <w:rPr>
          <w:highlight w:val="lightGray"/>
        </w:rPr>
        <w:t xml:space="preserve"> and </w:t>
      </w:r>
      <w:proofErr w:type="spellStart"/>
      <w:r w:rsidRPr="0068671D">
        <w:rPr>
          <w:i/>
          <w:highlight w:val="lightGray"/>
        </w:rPr>
        <w:t>mfg</w:t>
      </w:r>
      <w:proofErr w:type="spellEnd"/>
      <w:r w:rsidRPr="0068671D">
        <w:rPr>
          <w:i/>
          <w:highlight w:val="lightGray"/>
        </w:rPr>
        <w:t xml:space="preserve"> event class </w:t>
      </w:r>
      <w:r>
        <w:rPr>
          <w:highlight w:val="lightGray"/>
        </w:rPr>
        <w:t xml:space="preserve">objects. The rationale for this is that they are common pieces of information that are relevant to all </w:t>
      </w:r>
      <w:proofErr w:type="spellStart"/>
      <w:r w:rsidR="00AC209C" w:rsidRPr="0068671D">
        <w:rPr>
          <w:i/>
          <w:highlight w:val="lightGray"/>
        </w:rPr>
        <w:t>mfg</w:t>
      </w:r>
      <w:proofErr w:type="spellEnd"/>
      <w:r w:rsidR="00AC209C" w:rsidRPr="0068671D">
        <w:rPr>
          <w:i/>
          <w:highlight w:val="lightGray"/>
        </w:rPr>
        <w:t xml:space="preserve"> </w:t>
      </w:r>
      <w:r w:rsidRPr="0068671D">
        <w:rPr>
          <w:i/>
          <w:highlight w:val="lightGray"/>
        </w:rPr>
        <w:t>event</w:t>
      </w:r>
      <w:r>
        <w:rPr>
          <w:highlight w:val="lightGray"/>
        </w:rPr>
        <w:t xml:space="preserve"> </w:t>
      </w:r>
      <w:r w:rsidR="00AC209C">
        <w:rPr>
          <w:highlight w:val="lightGray"/>
        </w:rPr>
        <w:t>occurrences</w:t>
      </w:r>
      <w:r>
        <w:rPr>
          <w:highlight w:val="lightGray"/>
        </w:rPr>
        <w:t xml:space="preserve"> and are of potential value for infrastructure and application components in their treatment of the events. </w:t>
      </w:r>
      <w:r w:rsidR="00EC1EBF">
        <w:rPr>
          <w:highlight w:val="lightGray"/>
        </w:rPr>
        <w:t>E.g.,</w:t>
      </w:r>
      <w:r>
        <w:rPr>
          <w:highlight w:val="lightGray"/>
        </w:rPr>
        <w:t xml:space="preserve"> Alarms pre-empt alerts and alerts pre-empt events. Attribute values may be used to route</w:t>
      </w:r>
      <w:r w:rsidR="00D97661">
        <w:rPr>
          <w:highlight w:val="lightGray"/>
        </w:rPr>
        <w:t xml:space="preserve"> events to different queues or facilitate filtering of events.</w:t>
      </w:r>
    </w:p>
    <w:p w14:paraId="30A90F1C" w14:textId="7F66147E" w:rsidR="006A37BA" w:rsidRDefault="00306538" w:rsidP="00FE1709">
      <w:proofErr w:type="spellStart"/>
      <w:r w:rsidRPr="00350D2B">
        <w:rPr>
          <w:i/>
        </w:rPr>
        <w:t>Mfg</w:t>
      </w:r>
      <w:proofErr w:type="spellEnd"/>
      <w:r w:rsidRPr="00350D2B">
        <w:rPr>
          <w:i/>
        </w:rPr>
        <w:t xml:space="preserve"> e</w:t>
      </w:r>
      <w:r w:rsidR="006A37BA" w:rsidRPr="00350D2B">
        <w:rPr>
          <w:i/>
        </w:rPr>
        <w:t xml:space="preserve">vent </w:t>
      </w:r>
      <w:r w:rsidRPr="00350D2B">
        <w:rPr>
          <w:i/>
        </w:rPr>
        <w:t>d</w:t>
      </w:r>
      <w:r w:rsidR="006A37BA" w:rsidRPr="00350D2B">
        <w:rPr>
          <w:i/>
        </w:rPr>
        <w:t>efinitions</w:t>
      </w:r>
      <w:r w:rsidR="006A37BA">
        <w:t xml:space="preserve"> </w:t>
      </w:r>
      <w:r w:rsidR="00B95422">
        <w:t>can</w:t>
      </w:r>
      <w:r w:rsidR="006A37BA">
        <w:t xml:space="preserve"> support the </w:t>
      </w:r>
      <w:proofErr w:type="spellStart"/>
      <w:r w:rsidR="00AC209C">
        <w:rPr>
          <w:i/>
        </w:rPr>
        <w:t>mfg</w:t>
      </w:r>
      <w:proofErr w:type="spellEnd"/>
      <w:r w:rsidR="00AC209C">
        <w:rPr>
          <w:i/>
        </w:rPr>
        <w:t xml:space="preserve"> a</w:t>
      </w:r>
      <w:r w:rsidR="006A37BA" w:rsidRPr="00AC209C">
        <w:rPr>
          <w:i/>
        </w:rPr>
        <w:t>lert</w:t>
      </w:r>
      <w:r w:rsidR="006A37BA">
        <w:t xml:space="preserve"> and </w:t>
      </w:r>
      <w:proofErr w:type="spellStart"/>
      <w:r w:rsidR="00AC209C">
        <w:rPr>
          <w:i/>
        </w:rPr>
        <w:t>mfg</w:t>
      </w:r>
      <w:proofErr w:type="spellEnd"/>
      <w:r w:rsidR="00AC209C">
        <w:rPr>
          <w:i/>
        </w:rPr>
        <w:t xml:space="preserve"> a</w:t>
      </w:r>
      <w:r w:rsidR="006A37BA" w:rsidRPr="00AC209C">
        <w:rPr>
          <w:i/>
        </w:rPr>
        <w:t>l</w:t>
      </w:r>
      <w:r w:rsidR="008D22B7" w:rsidRPr="00AC209C">
        <w:rPr>
          <w:i/>
        </w:rPr>
        <w:t>arm</w:t>
      </w:r>
      <w:r w:rsidR="008D22B7">
        <w:t xml:space="preserve"> </w:t>
      </w:r>
      <w:r w:rsidR="00B95422">
        <w:t>classes directly</w:t>
      </w:r>
      <w:r w:rsidR="008D22B7">
        <w:t xml:space="preserve"> or </w:t>
      </w:r>
      <w:r>
        <w:t xml:space="preserve">through </w:t>
      </w:r>
      <w:proofErr w:type="spellStart"/>
      <w:r w:rsidRPr="00350D2B">
        <w:rPr>
          <w:i/>
        </w:rPr>
        <w:t>mfg</w:t>
      </w:r>
      <w:proofErr w:type="spellEnd"/>
      <w:r w:rsidRPr="00350D2B">
        <w:rPr>
          <w:i/>
        </w:rPr>
        <w:t xml:space="preserve"> event </w:t>
      </w:r>
      <w:r w:rsidR="008D22B7" w:rsidRPr="00350D2B">
        <w:rPr>
          <w:i/>
        </w:rPr>
        <w:t>classes</w:t>
      </w:r>
      <w:r w:rsidR="008D22B7">
        <w:t xml:space="preserve"> that have the</w:t>
      </w:r>
      <w:r w:rsidR="00AC209C">
        <w:t xml:space="preserve"> pre-defined </w:t>
      </w:r>
      <w:proofErr w:type="spellStart"/>
      <w:r w:rsidR="00AC209C" w:rsidRPr="00AC209C">
        <w:rPr>
          <w:i/>
        </w:rPr>
        <w:t>mfg</w:t>
      </w:r>
      <w:proofErr w:type="spellEnd"/>
      <w:r w:rsidR="00AC209C" w:rsidRPr="00AC209C">
        <w:rPr>
          <w:i/>
        </w:rPr>
        <w:t xml:space="preserve"> a</w:t>
      </w:r>
      <w:r w:rsidRPr="00AC209C">
        <w:rPr>
          <w:i/>
        </w:rPr>
        <w:t>lert</w:t>
      </w:r>
      <w:r w:rsidR="00AC209C">
        <w:t xml:space="preserve"> or </w:t>
      </w:r>
      <w:proofErr w:type="spellStart"/>
      <w:r w:rsidR="00AC209C" w:rsidRPr="00AC209C">
        <w:rPr>
          <w:i/>
        </w:rPr>
        <w:t>mfg</w:t>
      </w:r>
      <w:proofErr w:type="spellEnd"/>
      <w:r w:rsidR="00AC209C" w:rsidRPr="00AC209C">
        <w:rPr>
          <w:i/>
        </w:rPr>
        <w:t xml:space="preserve"> a</w:t>
      </w:r>
      <w:r w:rsidRPr="00AC209C">
        <w:rPr>
          <w:i/>
        </w:rPr>
        <w:t>larm</w:t>
      </w:r>
      <w:r>
        <w:t xml:space="preserve"> </w:t>
      </w:r>
      <w:r w:rsidR="008D22B7">
        <w:t xml:space="preserve">class as part of their </w:t>
      </w:r>
      <w:r w:rsidR="00B81658">
        <w:t xml:space="preserve">parent </w:t>
      </w:r>
      <w:r w:rsidR="008D22B7">
        <w:t>hierarchy</w:t>
      </w:r>
      <w:r w:rsidR="00C24C28">
        <w:t>.</w:t>
      </w:r>
    </w:p>
    <w:p w14:paraId="120F41C7" w14:textId="46A67DD6" w:rsidR="00C24C28" w:rsidRDefault="00306538" w:rsidP="00FE1709">
      <w:r>
        <w:t>E</w:t>
      </w:r>
      <w:r w:rsidR="00C24C28">
        <w:t>xample</w:t>
      </w:r>
      <w:r w:rsidR="008D22B7">
        <w:t xml:space="preserve"> </w:t>
      </w:r>
    </w:p>
    <w:p w14:paraId="43CBF9C2" w14:textId="11B73FBF" w:rsidR="00306538" w:rsidRDefault="008D22B7" w:rsidP="00FE1709">
      <w:r>
        <w:t xml:space="preserve">A </w:t>
      </w:r>
      <w:r w:rsidR="00B95422">
        <w:t>‘</w:t>
      </w:r>
      <w:r w:rsidR="00AC209C" w:rsidRPr="00AC209C">
        <w:rPr>
          <w:i/>
        </w:rPr>
        <w:t xml:space="preserve">Job </w:t>
      </w:r>
      <w:r w:rsidR="001D672B">
        <w:rPr>
          <w:i/>
        </w:rPr>
        <w:t>order checkpoint m</w:t>
      </w:r>
      <w:r w:rsidRPr="00AC209C">
        <w:rPr>
          <w:i/>
        </w:rPr>
        <w:t>issed</w:t>
      </w:r>
      <w:r w:rsidR="00B95422">
        <w:t>’</w:t>
      </w:r>
      <w:r>
        <w:t xml:space="preserve"> </w:t>
      </w:r>
      <w:proofErr w:type="spellStart"/>
      <w:r w:rsidR="00306538" w:rsidRPr="00350D2B">
        <w:rPr>
          <w:i/>
        </w:rPr>
        <w:t>m</w:t>
      </w:r>
      <w:r w:rsidR="00B95422" w:rsidRPr="00350D2B">
        <w:rPr>
          <w:i/>
        </w:rPr>
        <w:t>fg</w:t>
      </w:r>
      <w:proofErr w:type="spellEnd"/>
      <w:r w:rsidR="00B95422" w:rsidRPr="00350D2B">
        <w:rPr>
          <w:i/>
        </w:rPr>
        <w:t xml:space="preserve"> </w:t>
      </w:r>
      <w:r w:rsidR="00306538" w:rsidRPr="00350D2B">
        <w:rPr>
          <w:i/>
        </w:rPr>
        <w:t>e</w:t>
      </w:r>
      <w:r w:rsidR="00B95422" w:rsidRPr="00350D2B">
        <w:rPr>
          <w:i/>
        </w:rPr>
        <w:t xml:space="preserve">vent </w:t>
      </w:r>
      <w:r w:rsidR="00306538" w:rsidRPr="00350D2B">
        <w:rPr>
          <w:i/>
        </w:rPr>
        <w:t>c</w:t>
      </w:r>
      <w:r w:rsidRPr="00350D2B">
        <w:rPr>
          <w:i/>
        </w:rPr>
        <w:t>lass</w:t>
      </w:r>
      <w:r>
        <w:t xml:space="preserve"> has its parent </w:t>
      </w:r>
      <w:r w:rsidR="00306538">
        <w:t xml:space="preserve">class </w:t>
      </w:r>
      <w:r>
        <w:t xml:space="preserve">set to </w:t>
      </w:r>
      <w:r w:rsidR="00B95422">
        <w:t>the ‘</w:t>
      </w:r>
      <w:proofErr w:type="spellStart"/>
      <w:r w:rsidR="00AC209C" w:rsidRPr="00AC209C">
        <w:rPr>
          <w:i/>
        </w:rPr>
        <w:t>mfg</w:t>
      </w:r>
      <w:proofErr w:type="spellEnd"/>
      <w:r w:rsidR="00AC209C" w:rsidRPr="00AC209C">
        <w:rPr>
          <w:i/>
        </w:rPr>
        <w:t xml:space="preserve"> a</w:t>
      </w:r>
      <w:r w:rsidRPr="00AC209C">
        <w:rPr>
          <w:i/>
        </w:rPr>
        <w:t>lert</w:t>
      </w:r>
      <w:r w:rsidR="00B95422">
        <w:t xml:space="preserve">’ </w:t>
      </w:r>
      <w:proofErr w:type="spellStart"/>
      <w:r w:rsidR="00306538" w:rsidRPr="00350D2B">
        <w:rPr>
          <w:i/>
        </w:rPr>
        <w:t>m</w:t>
      </w:r>
      <w:r w:rsidR="00B95422" w:rsidRPr="00350D2B">
        <w:rPr>
          <w:i/>
        </w:rPr>
        <w:t>fg</w:t>
      </w:r>
      <w:proofErr w:type="spellEnd"/>
      <w:r w:rsidR="00B95422" w:rsidRPr="00350D2B">
        <w:rPr>
          <w:i/>
        </w:rPr>
        <w:t xml:space="preserve"> </w:t>
      </w:r>
      <w:r w:rsidR="00306538" w:rsidRPr="00350D2B">
        <w:rPr>
          <w:i/>
        </w:rPr>
        <w:t>e</w:t>
      </w:r>
      <w:r w:rsidR="00B95422" w:rsidRPr="00350D2B">
        <w:rPr>
          <w:i/>
        </w:rPr>
        <w:t xml:space="preserve">vent </w:t>
      </w:r>
      <w:r w:rsidR="00306538" w:rsidRPr="00350D2B">
        <w:rPr>
          <w:i/>
        </w:rPr>
        <w:t>c</w:t>
      </w:r>
      <w:r w:rsidR="00B95422" w:rsidRPr="00350D2B">
        <w:rPr>
          <w:i/>
        </w:rPr>
        <w:t>lass</w:t>
      </w:r>
      <w:r w:rsidR="00B95422">
        <w:t xml:space="preserve">. </w:t>
      </w:r>
      <w:proofErr w:type="gramStart"/>
      <w:r w:rsidR="00B95422">
        <w:t>A</w:t>
      </w:r>
      <w:proofErr w:type="gramEnd"/>
      <w:r w:rsidR="00B95422">
        <w:t xml:space="preserve"> </w:t>
      </w:r>
      <w:proofErr w:type="spellStart"/>
      <w:r w:rsidR="00306538" w:rsidRPr="00350D2B">
        <w:rPr>
          <w:i/>
        </w:rPr>
        <w:t>m</w:t>
      </w:r>
      <w:r w:rsidR="00B95422" w:rsidRPr="00350D2B">
        <w:rPr>
          <w:i/>
        </w:rPr>
        <w:t>fg</w:t>
      </w:r>
      <w:proofErr w:type="spellEnd"/>
      <w:r w:rsidR="00B95422" w:rsidRPr="00350D2B">
        <w:rPr>
          <w:i/>
        </w:rPr>
        <w:t xml:space="preserve"> </w:t>
      </w:r>
      <w:r w:rsidR="00306538" w:rsidRPr="00350D2B">
        <w:rPr>
          <w:i/>
        </w:rPr>
        <w:t>e</w:t>
      </w:r>
      <w:r w:rsidR="00B95422" w:rsidRPr="00350D2B">
        <w:rPr>
          <w:i/>
        </w:rPr>
        <w:t>vent</w:t>
      </w:r>
      <w:r>
        <w:t xml:space="preserve"> declaring the event is a </w:t>
      </w:r>
      <w:r w:rsidR="00B95422">
        <w:t>member of the ‘</w:t>
      </w:r>
      <w:r w:rsidR="00AC209C" w:rsidRPr="00AC209C">
        <w:rPr>
          <w:i/>
        </w:rPr>
        <w:t xml:space="preserve">Job </w:t>
      </w:r>
      <w:r w:rsidR="001D672B">
        <w:rPr>
          <w:i/>
        </w:rPr>
        <w:t>order checkpoint m</w:t>
      </w:r>
      <w:r w:rsidR="00B95422" w:rsidRPr="00AC209C">
        <w:rPr>
          <w:i/>
        </w:rPr>
        <w:t>issed</w:t>
      </w:r>
      <w:r w:rsidR="00B95422">
        <w:t xml:space="preserve">’ </w:t>
      </w:r>
      <w:proofErr w:type="spellStart"/>
      <w:r w:rsidR="00306538" w:rsidRPr="00350D2B">
        <w:rPr>
          <w:i/>
        </w:rPr>
        <w:t>m</w:t>
      </w:r>
      <w:r w:rsidR="00B95422" w:rsidRPr="00350D2B">
        <w:rPr>
          <w:i/>
        </w:rPr>
        <w:t>fg</w:t>
      </w:r>
      <w:proofErr w:type="spellEnd"/>
      <w:r w:rsidR="00B95422" w:rsidRPr="00350D2B">
        <w:rPr>
          <w:i/>
        </w:rPr>
        <w:t xml:space="preserve"> </w:t>
      </w:r>
      <w:r w:rsidR="00306538" w:rsidRPr="00350D2B">
        <w:rPr>
          <w:i/>
        </w:rPr>
        <w:t>e</w:t>
      </w:r>
      <w:r w:rsidR="00B95422" w:rsidRPr="00350D2B">
        <w:rPr>
          <w:i/>
        </w:rPr>
        <w:t xml:space="preserve">vent </w:t>
      </w:r>
      <w:r w:rsidR="00306538" w:rsidRPr="00350D2B">
        <w:rPr>
          <w:i/>
        </w:rPr>
        <w:t>c</w:t>
      </w:r>
      <w:r w:rsidR="00B95422" w:rsidRPr="00350D2B">
        <w:rPr>
          <w:i/>
        </w:rPr>
        <w:t>lass</w:t>
      </w:r>
      <w:r w:rsidR="00B95422">
        <w:t xml:space="preserve"> </w:t>
      </w:r>
      <w:r>
        <w:t xml:space="preserve">infers that it </w:t>
      </w:r>
      <w:r w:rsidR="00AC209C">
        <w:t>also</w:t>
      </w:r>
      <w:r>
        <w:t xml:space="preserve"> is a </w:t>
      </w:r>
      <w:r w:rsidR="00B95422">
        <w:t xml:space="preserve">member of the </w:t>
      </w:r>
      <w:proofErr w:type="spellStart"/>
      <w:r w:rsidR="00AC209C" w:rsidRPr="00AC209C">
        <w:rPr>
          <w:i/>
        </w:rPr>
        <w:t>m</w:t>
      </w:r>
      <w:r w:rsidR="00AC209C">
        <w:rPr>
          <w:i/>
        </w:rPr>
        <w:t>fg</w:t>
      </w:r>
      <w:proofErr w:type="spellEnd"/>
      <w:r w:rsidR="00AC209C">
        <w:rPr>
          <w:i/>
        </w:rPr>
        <w:t xml:space="preserve"> a</w:t>
      </w:r>
      <w:r w:rsidRPr="00AC209C">
        <w:rPr>
          <w:i/>
        </w:rPr>
        <w:t>lert</w:t>
      </w:r>
      <w:r w:rsidR="001D672B">
        <w:t xml:space="preserve"> c</w:t>
      </w:r>
      <w:r w:rsidR="00B95422">
        <w:t>lass</w:t>
      </w:r>
      <w:r w:rsidR="00AC209C">
        <w:t xml:space="preserve"> and consequently is a form of </w:t>
      </w:r>
      <w:proofErr w:type="spellStart"/>
      <w:r w:rsidR="00AC209C" w:rsidRPr="00AC209C">
        <w:rPr>
          <w:i/>
        </w:rPr>
        <w:t>mfg</w:t>
      </w:r>
      <w:proofErr w:type="spellEnd"/>
      <w:r w:rsidR="00AC209C" w:rsidRPr="00AC209C">
        <w:rPr>
          <w:i/>
        </w:rPr>
        <w:t xml:space="preserve"> a</w:t>
      </w:r>
      <w:r w:rsidR="00B95422" w:rsidRPr="00AC209C">
        <w:rPr>
          <w:i/>
        </w:rPr>
        <w:t>lert</w:t>
      </w:r>
      <w:r w:rsidR="00C24C28">
        <w:t>.</w:t>
      </w:r>
    </w:p>
    <w:p w14:paraId="55160251" w14:textId="4DC29310" w:rsidR="00972AC8" w:rsidRDefault="00306538" w:rsidP="00FE1709">
      <w:r>
        <w:t xml:space="preserve">The </w:t>
      </w:r>
      <w:proofErr w:type="spellStart"/>
      <w:proofErr w:type="gramStart"/>
      <w:r>
        <w:rPr>
          <w:i/>
        </w:rPr>
        <w:t>m</w:t>
      </w:r>
      <w:r w:rsidR="00B95422" w:rsidRPr="00350D2B">
        <w:rPr>
          <w:i/>
        </w:rPr>
        <w:t>fg</w:t>
      </w:r>
      <w:proofErr w:type="spellEnd"/>
      <w:r w:rsidR="00B95422" w:rsidRPr="00350D2B">
        <w:rPr>
          <w:i/>
        </w:rPr>
        <w:t xml:space="preserve"> </w:t>
      </w:r>
      <w:r w:rsidRPr="00350D2B">
        <w:rPr>
          <w:i/>
        </w:rPr>
        <w:t>e</w:t>
      </w:r>
      <w:r w:rsidR="00B95422" w:rsidRPr="00350D2B">
        <w:rPr>
          <w:i/>
        </w:rPr>
        <w:t>vent</w:t>
      </w:r>
      <w:r w:rsidR="00427BB2" w:rsidRPr="00350D2B">
        <w:rPr>
          <w:i/>
        </w:rPr>
        <w:t xml:space="preserve"> </w:t>
      </w:r>
      <w:r w:rsidRPr="00350D2B">
        <w:rPr>
          <w:i/>
        </w:rPr>
        <w:t>class</w:t>
      </w:r>
      <w:r>
        <w:t xml:space="preserve"> </w:t>
      </w:r>
      <w:r w:rsidR="00895948">
        <w:t>hierarchy</w:t>
      </w:r>
      <w:proofErr w:type="gramEnd"/>
      <w:r w:rsidR="00427BB2">
        <w:t xml:space="preserve"> </w:t>
      </w:r>
      <w:r w:rsidR="00B95422">
        <w:t xml:space="preserve">enables representation of </w:t>
      </w:r>
      <w:r w:rsidR="00427BB2">
        <w:t xml:space="preserve">classes that have </w:t>
      </w:r>
      <w:r w:rsidR="00051191">
        <w:t>an enumerated set of sub classes</w:t>
      </w:r>
      <w:r w:rsidR="00201B55">
        <w:t xml:space="preserve"> </w:t>
      </w:r>
      <w:r w:rsidR="00427BB2">
        <w:t>to be represented</w:t>
      </w:r>
      <w:r w:rsidR="00972AC8">
        <w:t>.</w:t>
      </w:r>
      <w:r w:rsidR="0056195B">
        <w:t xml:space="preserve"> </w:t>
      </w:r>
      <w:r w:rsidR="00BD7634">
        <w:fldChar w:fldCharType="begin"/>
      </w:r>
      <w:r w:rsidR="00BD7634">
        <w:instrText xml:space="preserve"> REF _Ref445912694 \h </w:instrText>
      </w:r>
      <w:r w:rsidR="00BD7634">
        <w:fldChar w:fldCharType="separate"/>
      </w:r>
      <w:r w:rsidR="00AF5BD2">
        <w:t xml:space="preserve">Table </w:t>
      </w:r>
      <w:r w:rsidR="00AF5BD2">
        <w:rPr>
          <w:noProof/>
        </w:rPr>
        <w:t>2</w:t>
      </w:r>
      <w:r w:rsidR="00BD7634">
        <w:fldChar w:fldCharType="end"/>
      </w:r>
      <w:r>
        <w:t xml:space="preserve"> </w:t>
      </w:r>
      <w:r w:rsidR="00972AC8">
        <w:t>below s</w:t>
      </w:r>
      <w:r w:rsidR="00AC209C">
        <w:t xml:space="preserve">hows the representation of the </w:t>
      </w:r>
      <w:proofErr w:type="spellStart"/>
      <w:r w:rsidR="00AC209C" w:rsidRPr="00AC209C">
        <w:rPr>
          <w:i/>
        </w:rPr>
        <w:t>mfg</w:t>
      </w:r>
      <w:proofErr w:type="spellEnd"/>
      <w:r w:rsidR="00AC209C" w:rsidRPr="00AC209C">
        <w:rPr>
          <w:i/>
        </w:rPr>
        <w:t xml:space="preserve"> event l</w:t>
      </w:r>
      <w:r w:rsidR="00972AC8" w:rsidRPr="00AC209C">
        <w:rPr>
          <w:i/>
        </w:rPr>
        <w:t>evel</w:t>
      </w:r>
      <w:r w:rsidR="00972AC8">
        <w:t xml:space="preserve"> </w:t>
      </w:r>
      <w:r w:rsidR="00AC209C">
        <w:t xml:space="preserve">defined value in </w:t>
      </w:r>
      <w:proofErr w:type="spellStart"/>
      <w:proofErr w:type="gramStart"/>
      <w:r w:rsidR="00AC209C" w:rsidRPr="00AC209C">
        <w:rPr>
          <w:i/>
        </w:rPr>
        <w:t>mfg</w:t>
      </w:r>
      <w:proofErr w:type="spellEnd"/>
      <w:r w:rsidR="00AC209C" w:rsidRPr="00AC209C">
        <w:rPr>
          <w:i/>
        </w:rPr>
        <w:t xml:space="preserve"> event c</w:t>
      </w:r>
      <w:r w:rsidR="00051191" w:rsidRPr="00AC209C">
        <w:rPr>
          <w:i/>
        </w:rPr>
        <w:t>lass</w:t>
      </w:r>
      <w:r w:rsidR="00051191">
        <w:t xml:space="preserve"> entries</w:t>
      </w:r>
      <w:proofErr w:type="gramEnd"/>
      <w:r w:rsidR="00972AC8">
        <w:t>.</w:t>
      </w:r>
      <w:r w:rsidR="00AC209C">
        <w:t xml:space="preserve"> The </w:t>
      </w:r>
      <w:proofErr w:type="spellStart"/>
      <w:r w:rsidR="00AC209C" w:rsidRPr="00AC209C">
        <w:rPr>
          <w:i/>
        </w:rPr>
        <w:t>mfg</w:t>
      </w:r>
      <w:proofErr w:type="spellEnd"/>
      <w:r w:rsidR="00AC209C" w:rsidRPr="00AC209C">
        <w:rPr>
          <w:i/>
        </w:rPr>
        <w:t xml:space="preserve"> e</w:t>
      </w:r>
      <w:r w:rsidR="00432EF3" w:rsidRPr="00AC209C">
        <w:rPr>
          <w:i/>
        </w:rPr>
        <w:t xml:space="preserve">vent </w:t>
      </w:r>
      <w:r w:rsidR="00AC209C" w:rsidRPr="00AC209C">
        <w:rPr>
          <w:i/>
        </w:rPr>
        <w:t>l</w:t>
      </w:r>
      <w:r w:rsidR="00432EF3" w:rsidRPr="00AC209C">
        <w:rPr>
          <w:i/>
        </w:rPr>
        <w:t>evel</w:t>
      </w:r>
      <w:r w:rsidR="00432EF3">
        <w:t xml:space="preserve"> has its extension attribute set to </w:t>
      </w:r>
      <w:r w:rsidR="00BF7D65" w:rsidRPr="00415081">
        <w:rPr>
          <w:i/>
        </w:rPr>
        <w:t>Level 4</w:t>
      </w:r>
      <w:r w:rsidR="000827F5">
        <w:t xml:space="preserve"> and</w:t>
      </w:r>
      <w:r w:rsidR="00432EF3">
        <w:t xml:space="preserve"> </w:t>
      </w:r>
      <w:r w:rsidR="00BF7D65" w:rsidRPr="00415081">
        <w:rPr>
          <w:i/>
        </w:rPr>
        <w:t>Level</w:t>
      </w:r>
      <w:r w:rsidR="00BF7D65">
        <w:rPr>
          <w:i/>
        </w:rPr>
        <w:t xml:space="preserve"> 3</w:t>
      </w:r>
      <w:r w:rsidR="00BF7D65" w:rsidRPr="00415081">
        <w:rPr>
          <w:i/>
        </w:rPr>
        <w:t xml:space="preserve"> </w:t>
      </w:r>
      <w:r w:rsidR="00AC209C">
        <w:t xml:space="preserve">as defined values </w:t>
      </w:r>
      <w:r w:rsidR="00432EF3">
        <w:t xml:space="preserve">indicating only those children </w:t>
      </w:r>
      <w:proofErr w:type="gramStart"/>
      <w:r w:rsidR="00432EF3">
        <w:t>are</w:t>
      </w:r>
      <w:proofErr w:type="gramEnd"/>
      <w:r w:rsidR="00432EF3">
        <w:t xml:space="preserve"> allowed. The </w:t>
      </w:r>
      <w:r w:rsidR="00432EF3" w:rsidRPr="00E75FA4">
        <w:rPr>
          <w:i/>
        </w:rPr>
        <w:t>Business</w:t>
      </w:r>
      <w:r w:rsidR="000827F5">
        <w:t xml:space="preserve"> and</w:t>
      </w:r>
      <w:r w:rsidR="00432EF3">
        <w:t xml:space="preserve"> </w:t>
      </w:r>
      <w:r w:rsidR="00432EF3" w:rsidRPr="00E75FA4">
        <w:rPr>
          <w:i/>
        </w:rPr>
        <w:t>Work</w:t>
      </w:r>
      <w:r w:rsidR="00432EF3">
        <w:t xml:space="preserve"> entries have the extension attribute set to </w:t>
      </w:r>
      <w:r w:rsidR="00E75FA4">
        <w:t xml:space="preserve">a defined value of </w:t>
      </w:r>
      <w:r w:rsidR="00432EF3" w:rsidRPr="00E75FA4">
        <w:rPr>
          <w:i/>
        </w:rPr>
        <w:t>sealed</w:t>
      </w:r>
      <w:r w:rsidR="00E75FA4">
        <w:rPr>
          <w:i/>
        </w:rPr>
        <w:t xml:space="preserve"> </w:t>
      </w:r>
      <w:r w:rsidR="00E75FA4" w:rsidRPr="00E75FA4">
        <w:t>which</w:t>
      </w:r>
      <w:r w:rsidR="00432EF3">
        <w:t xml:space="preserve"> prevent</w:t>
      </w:r>
      <w:r w:rsidR="00E75FA4">
        <w:t>s</w:t>
      </w:r>
      <w:r w:rsidR="00432EF3">
        <w:t xml:space="preserve"> new entries </w:t>
      </w:r>
      <w:r w:rsidR="00E75FA4">
        <w:t>to represent them as parents. This e</w:t>
      </w:r>
      <w:r w:rsidR="00432EF3">
        <w:t>ffectively lock</w:t>
      </w:r>
      <w:r w:rsidR="00E75FA4">
        <w:t>s</w:t>
      </w:r>
      <w:r w:rsidR="00432EF3">
        <w:t xml:space="preserve"> these classes from modification.</w:t>
      </w:r>
      <w:r w:rsidR="00972AC8">
        <w:t xml:space="preserve"> </w:t>
      </w:r>
    </w:p>
    <w:p w14:paraId="50504CEA" w14:textId="2E8095CA" w:rsidR="000C4BAC" w:rsidRPr="006D45F4" w:rsidRDefault="000C4BAC" w:rsidP="00FE1709">
      <w:pPr>
        <w:pStyle w:val="Caption"/>
      </w:pPr>
      <w:bookmarkStart w:id="346" w:name="_Ref445912694"/>
      <w:bookmarkStart w:id="347" w:name="_Toc446586915"/>
      <w:bookmarkStart w:id="348" w:name="_Toc446785439"/>
      <w:r>
        <w:t xml:space="preserve">Table </w:t>
      </w:r>
      <w:r w:rsidR="00F53ABD">
        <w:fldChar w:fldCharType="begin"/>
      </w:r>
      <w:r w:rsidR="00F53ABD">
        <w:instrText xml:space="preserve"> SEQ Table \* ARABIC </w:instrText>
      </w:r>
      <w:r w:rsidR="00F53ABD">
        <w:fldChar w:fldCharType="separate"/>
      </w:r>
      <w:r w:rsidR="00AF5BD2">
        <w:rPr>
          <w:noProof/>
        </w:rPr>
        <w:t>2</w:t>
      </w:r>
      <w:r w:rsidR="00F53ABD">
        <w:rPr>
          <w:noProof/>
        </w:rPr>
        <w:fldChar w:fldCharType="end"/>
      </w:r>
      <w:bookmarkEnd w:id="346"/>
      <w:r>
        <w:t xml:space="preserve"> </w:t>
      </w:r>
      <w:r w:rsidR="00E75FA4" w:rsidRPr="006D45F4">
        <w:t xml:space="preserve">- </w:t>
      </w:r>
      <w:proofErr w:type="spellStart"/>
      <w:r w:rsidR="00E75FA4" w:rsidRPr="006D45F4">
        <w:t>Mfg</w:t>
      </w:r>
      <w:proofErr w:type="spellEnd"/>
      <w:r w:rsidR="00E75FA4" w:rsidRPr="006D45F4">
        <w:t xml:space="preserve"> event level defined values represented</w:t>
      </w:r>
      <w:r w:rsidRPr="006D45F4">
        <w:t xml:space="preserve"> using </w:t>
      </w:r>
      <w:proofErr w:type="spellStart"/>
      <w:r w:rsidRPr="006D45F4">
        <w:t>mfg</w:t>
      </w:r>
      <w:proofErr w:type="spellEnd"/>
      <w:r w:rsidRPr="006D45F4">
        <w:t xml:space="preserve"> event class entries</w:t>
      </w:r>
      <w:bookmarkEnd w:id="347"/>
      <w:bookmarkEnd w:id="348"/>
    </w:p>
    <w:tbl>
      <w:tblPr>
        <w:tblStyle w:val="TableGridLight1"/>
        <w:tblW w:w="0" w:type="auto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155"/>
        <w:gridCol w:w="3536"/>
        <w:gridCol w:w="2962"/>
      </w:tblGrid>
      <w:tr w:rsidR="00051191" w:rsidRPr="004853FA" w14:paraId="7AD8BF6C" w14:textId="2924DC44" w:rsidTr="001D672B">
        <w:trPr>
          <w:cantSplit/>
          <w:trHeight w:val="332"/>
          <w:jc w:val="center"/>
        </w:trPr>
        <w:tc>
          <w:tcPr>
            <w:tcW w:w="2155" w:type="dxa"/>
          </w:tcPr>
          <w:p w14:paraId="6BCD5158" w14:textId="405014A2" w:rsidR="00051191" w:rsidRPr="004853FA" w:rsidRDefault="00E75FA4" w:rsidP="004853FA">
            <w:pPr>
              <w:spacing w:before="0" w:after="0"/>
              <w:rPr>
                <w:b/>
              </w:rPr>
            </w:pPr>
            <w:proofErr w:type="spellStart"/>
            <w:r w:rsidRPr="004853FA">
              <w:rPr>
                <w:b/>
              </w:rPr>
              <w:t>Mfg</w:t>
            </w:r>
            <w:proofErr w:type="spellEnd"/>
            <w:r w:rsidRPr="004853FA">
              <w:rPr>
                <w:b/>
              </w:rPr>
              <w:t xml:space="preserve"> event c</w:t>
            </w:r>
            <w:r w:rsidR="00051191" w:rsidRPr="004853FA">
              <w:rPr>
                <w:b/>
              </w:rPr>
              <w:t>lass ID</w:t>
            </w:r>
          </w:p>
        </w:tc>
        <w:tc>
          <w:tcPr>
            <w:tcW w:w="3536" w:type="dxa"/>
          </w:tcPr>
          <w:p w14:paraId="3EB68352" w14:textId="55F989EC" w:rsidR="00051191" w:rsidRPr="004853FA" w:rsidRDefault="00E75FA4" w:rsidP="004853FA">
            <w:pPr>
              <w:spacing w:before="0" w:after="0"/>
              <w:rPr>
                <w:b/>
              </w:rPr>
            </w:pPr>
            <w:proofErr w:type="spellStart"/>
            <w:r w:rsidRPr="004853FA">
              <w:rPr>
                <w:b/>
                <w:i/>
              </w:rPr>
              <w:t>Mfg</w:t>
            </w:r>
            <w:proofErr w:type="spellEnd"/>
            <w:r w:rsidRPr="004853FA">
              <w:rPr>
                <w:b/>
                <w:i/>
              </w:rPr>
              <w:t xml:space="preserve"> event class </w:t>
            </w:r>
            <w:r w:rsidRPr="004853FA">
              <w:rPr>
                <w:b/>
              </w:rPr>
              <w:t>parent a</w:t>
            </w:r>
            <w:r w:rsidR="00051191" w:rsidRPr="004853FA">
              <w:rPr>
                <w:b/>
              </w:rPr>
              <w:t>ttribute</w:t>
            </w:r>
          </w:p>
        </w:tc>
        <w:tc>
          <w:tcPr>
            <w:tcW w:w="2962" w:type="dxa"/>
          </w:tcPr>
          <w:p w14:paraId="0622EAEF" w14:textId="3B251682" w:rsidR="00051191" w:rsidRPr="004853FA" w:rsidRDefault="00051191" w:rsidP="004853FA">
            <w:pPr>
              <w:spacing w:before="0" w:after="0"/>
              <w:rPr>
                <w:b/>
              </w:rPr>
            </w:pPr>
            <w:r w:rsidRPr="004853FA">
              <w:rPr>
                <w:b/>
              </w:rPr>
              <w:t>Extension</w:t>
            </w:r>
            <w:r w:rsidR="00E75FA4" w:rsidRPr="004853FA">
              <w:rPr>
                <w:b/>
              </w:rPr>
              <w:t xml:space="preserve"> / defined value</w:t>
            </w:r>
          </w:p>
        </w:tc>
      </w:tr>
      <w:tr w:rsidR="00051191" w:rsidRPr="00E75FA4" w14:paraId="40037577" w14:textId="049B7838" w:rsidTr="00E75FA4">
        <w:trPr>
          <w:cantSplit/>
          <w:jc w:val="center"/>
        </w:trPr>
        <w:tc>
          <w:tcPr>
            <w:tcW w:w="2155" w:type="dxa"/>
          </w:tcPr>
          <w:p w14:paraId="68347BE2" w14:textId="57749868" w:rsidR="00051191" w:rsidRPr="00E75FA4" w:rsidRDefault="00E75FA4" w:rsidP="004853FA">
            <w:pPr>
              <w:spacing w:before="0" w:after="0"/>
            </w:pPr>
            <w:proofErr w:type="spellStart"/>
            <w:r w:rsidRPr="00E75FA4">
              <w:t>Mfg</w:t>
            </w:r>
            <w:proofErr w:type="spellEnd"/>
            <w:r w:rsidRPr="00E75FA4">
              <w:t xml:space="preserve"> event l</w:t>
            </w:r>
            <w:r w:rsidR="00051191" w:rsidRPr="00E75FA4">
              <w:t>evel</w:t>
            </w:r>
          </w:p>
        </w:tc>
        <w:tc>
          <w:tcPr>
            <w:tcW w:w="3536" w:type="dxa"/>
          </w:tcPr>
          <w:p w14:paraId="40816B70" w14:textId="3D06BCC8" w:rsidR="00051191" w:rsidRPr="00E75FA4" w:rsidRDefault="00051191" w:rsidP="004853FA">
            <w:pPr>
              <w:spacing w:before="0" w:after="0"/>
            </w:pPr>
            <w:r w:rsidRPr="00E75FA4">
              <w:t>NA</w:t>
            </w:r>
          </w:p>
        </w:tc>
        <w:tc>
          <w:tcPr>
            <w:tcW w:w="2962" w:type="dxa"/>
          </w:tcPr>
          <w:p w14:paraId="5B5FA1F5" w14:textId="614074F7" w:rsidR="00051191" w:rsidRPr="00E75FA4" w:rsidRDefault="00BF7D65" w:rsidP="00BF7D65">
            <w:pPr>
              <w:spacing w:before="0" w:after="0"/>
            </w:pPr>
            <w:r>
              <w:t>Level 4</w:t>
            </w:r>
            <w:r w:rsidR="00051191" w:rsidRPr="00E75FA4">
              <w:t xml:space="preserve">, </w:t>
            </w:r>
            <w:r>
              <w:t>Level 3</w:t>
            </w:r>
          </w:p>
        </w:tc>
      </w:tr>
      <w:tr w:rsidR="00051191" w:rsidRPr="00E75FA4" w14:paraId="56B6CA97" w14:textId="7ED514E2" w:rsidTr="00E75FA4">
        <w:trPr>
          <w:cantSplit/>
          <w:jc w:val="center"/>
        </w:trPr>
        <w:tc>
          <w:tcPr>
            <w:tcW w:w="2155" w:type="dxa"/>
          </w:tcPr>
          <w:p w14:paraId="5FBE1E89" w14:textId="72B09B6D" w:rsidR="00051191" w:rsidRPr="00E75FA4" w:rsidRDefault="00BF7D65" w:rsidP="004853FA">
            <w:pPr>
              <w:spacing w:before="0" w:after="0"/>
            </w:pPr>
            <w:r>
              <w:t>Level 4</w:t>
            </w:r>
          </w:p>
        </w:tc>
        <w:tc>
          <w:tcPr>
            <w:tcW w:w="3536" w:type="dxa"/>
          </w:tcPr>
          <w:p w14:paraId="1BA6527A" w14:textId="5CE179B9" w:rsidR="00051191" w:rsidRPr="00E75FA4" w:rsidRDefault="00E75FA4" w:rsidP="004853FA">
            <w:pPr>
              <w:spacing w:before="0" w:after="0"/>
            </w:pPr>
            <w:proofErr w:type="spellStart"/>
            <w:r w:rsidRPr="00E75FA4">
              <w:t>Mfg</w:t>
            </w:r>
            <w:proofErr w:type="spellEnd"/>
            <w:r w:rsidRPr="00E75FA4">
              <w:t xml:space="preserve"> e</w:t>
            </w:r>
            <w:r w:rsidR="00051191" w:rsidRPr="00E75FA4">
              <w:t>ven</w:t>
            </w:r>
            <w:r w:rsidRPr="00E75FA4">
              <w:t>t l</w:t>
            </w:r>
            <w:r w:rsidR="00051191" w:rsidRPr="00E75FA4">
              <w:t>evel</w:t>
            </w:r>
          </w:p>
        </w:tc>
        <w:tc>
          <w:tcPr>
            <w:tcW w:w="2962" w:type="dxa"/>
          </w:tcPr>
          <w:p w14:paraId="4F8F1CFC" w14:textId="17728FE6" w:rsidR="00051191" w:rsidRPr="00E75FA4" w:rsidRDefault="00051191" w:rsidP="004853FA">
            <w:pPr>
              <w:spacing w:before="0" w:after="0"/>
            </w:pPr>
            <w:r w:rsidRPr="00E75FA4">
              <w:t>Sealed</w:t>
            </w:r>
          </w:p>
        </w:tc>
      </w:tr>
      <w:tr w:rsidR="00051191" w:rsidRPr="00E75FA4" w14:paraId="3C7E8590" w14:textId="4057C531" w:rsidTr="00E75FA4">
        <w:trPr>
          <w:cantSplit/>
          <w:trHeight w:val="311"/>
          <w:jc w:val="center"/>
        </w:trPr>
        <w:tc>
          <w:tcPr>
            <w:tcW w:w="2155" w:type="dxa"/>
          </w:tcPr>
          <w:p w14:paraId="3D86EC81" w14:textId="35F666FD" w:rsidR="00051191" w:rsidRPr="00E75FA4" w:rsidRDefault="00BF7D65" w:rsidP="004853FA">
            <w:pPr>
              <w:spacing w:before="0" w:after="0"/>
            </w:pPr>
            <w:r>
              <w:t>Level 3</w:t>
            </w:r>
          </w:p>
        </w:tc>
        <w:tc>
          <w:tcPr>
            <w:tcW w:w="3536" w:type="dxa"/>
          </w:tcPr>
          <w:p w14:paraId="7C2BEF0B" w14:textId="02A15B61" w:rsidR="00051191" w:rsidRPr="00E75FA4" w:rsidRDefault="00E75FA4" w:rsidP="004853FA">
            <w:pPr>
              <w:spacing w:before="0" w:after="0"/>
            </w:pPr>
            <w:proofErr w:type="spellStart"/>
            <w:r w:rsidRPr="00E75FA4">
              <w:t>Mfg</w:t>
            </w:r>
            <w:proofErr w:type="spellEnd"/>
            <w:r w:rsidRPr="00E75FA4">
              <w:t xml:space="preserve"> event l</w:t>
            </w:r>
            <w:r w:rsidR="00051191" w:rsidRPr="00E75FA4">
              <w:t>evel</w:t>
            </w:r>
          </w:p>
        </w:tc>
        <w:tc>
          <w:tcPr>
            <w:tcW w:w="2962" w:type="dxa"/>
          </w:tcPr>
          <w:p w14:paraId="0234B3E2" w14:textId="21073213" w:rsidR="00051191" w:rsidRPr="00E75FA4" w:rsidRDefault="00051191" w:rsidP="004853FA">
            <w:pPr>
              <w:spacing w:before="0" w:after="0"/>
            </w:pPr>
            <w:r w:rsidRPr="00E75FA4">
              <w:t>Sealed</w:t>
            </w:r>
          </w:p>
        </w:tc>
      </w:tr>
    </w:tbl>
    <w:p w14:paraId="4D314EC6" w14:textId="07689DA8" w:rsidR="00AD5362" w:rsidRPr="00615DF7" w:rsidRDefault="006E6B81" w:rsidP="00FE1709">
      <w:pPr>
        <w:rPr>
          <w:highlight w:val="lightGray"/>
        </w:rPr>
      </w:pPr>
      <w:r w:rsidRPr="00615DF7">
        <w:rPr>
          <w:highlight w:val="lightGray"/>
        </w:rPr>
        <w:t>For PCMWG Consideration:</w:t>
      </w:r>
    </w:p>
    <w:p w14:paraId="64AE2259" w14:textId="3A6DD3C7" w:rsidR="006E6B81" w:rsidRDefault="00BD7634" w:rsidP="00FE1709">
      <w:r w:rsidRPr="00BD7634">
        <w:rPr>
          <w:highlight w:val="lightGray"/>
        </w:rPr>
        <w:fldChar w:fldCharType="begin"/>
      </w:r>
      <w:r w:rsidRPr="00BD7634">
        <w:rPr>
          <w:highlight w:val="lightGray"/>
        </w:rPr>
        <w:instrText xml:space="preserve"> REF _Ref445912694 \h </w:instrText>
      </w:r>
      <w:r>
        <w:rPr>
          <w:highlight w:val="lightGray"/>
        </w:rPr>
        <w:instrText xml:space="preserve"> \* MERGEFORMAT </w:instrText>
      </w:r>
      <w:r w:rsidRPr="00BD7634">
        <w:rPr>
          <w:highlight w:val="lightGray"/>
        </w:rPr>
      </w:r>
      <w:r w:rsidRPr="00BD7634">
        <w:rPr>
          <w:highlight w:val="lightGray"/>
        </w:rPr>
        <w:fldChar w:fldCharType="separate"/>
      </w:r>
      <w:r w:rsidR="00AF5BD2" w:rsidRPr="00AF5BD2">
        <w:rPr>
          <w:highlight w:val="lightGray"/>
        </w:rPr>
        <w:t xml:space="preserve">Table </w:t>
      </w:r>
      <w:r w:rsidR="00AF5BD2" w:rsidRPr="00AF5BD2">
        <w:rPr>
          <w:noProof/>
          <w:highlight w:val="lightGray"/>
        </w:rPr>
        <w:t>2</w:t>
      </w:r>
      <w:r w:rsidRPr="00BD7634">
        <w:rPr>
          <w:highlight w:val="lightGray"/>
        </w:rPr>
        <w:fldChar w:fldCharType="end"/>
      </w:r>
      <w:r w:rsidRPr="00BD7634">
        <w:rPr>
          <w:highlight w:val="lightGray"/>
        </w:rPr>
        <w:t xml:space="preserve"> </w:t>
      </w:r>
      <w:r w:rsidR="00A043BB" w:rsidRPr="00BD7634">
        <w:rPr>
          <w:highlight w:val="lightGray"/>
        </w:rPr>
        <w:t xml:space="preserve">above </w:t>
      </w:r>
      <w:del w:id="349" w:author="Charles Gifford" w:date="2016-04-01T09:25:00Z">
        <w:r w:rsidR="00A043BB" w:rsidRPr="00BD7634" w:rsidDel="0063748E">
          <w:rPr>
            <w:highlight w:val="lightGray"/>
          </w:rPr>
          <w:delText xml:space="preserve">has </w:delText>
        </w:r>
      </w:del>
      <w:r w:rsidR="00A043BB" w:rsidRPr="00BD7634">
        <w:rPr>
          <w:highlight w:val="lightGray"/>
        </w:rPr>
        <w:t xml:space="preserve">consciously only </w:t>
      </w:r>
      <w:ins w:id="350" w:author="Charles Gifford" w:date="2016-04-01T09:25:00Z">
        <w:r w:rsidR="0063748E">
          <w:rPr>
            <w:highlight w:val="lightGray"/>
          </w:rPr>
          <w:t xml:space="preserve">has </w:t>
        </w:r>
      </w:ins>
      <w:r w:rsidR="00A043BB" w:rsidRPr="00BD7634">
        <w:rPr>
          <w:highlight w:val="lightGray"/>
        </w:rPr>
        <w:t>defined</w:t>
      </w:r>
      <w:r w:rsidR="00E75FA4">
        <w:rPr>
          <w:highlight w:val="lightGray"/>
        </w:rPr>
        <w:t xml:space="preserve"> </w:t>
      </w:r>
      <w:ins w:id="351" w:author="Charles Gifford" w:date="2016-04-01T09:25:00Z">
        <w:r w:rsidR="0063748E">
          <w:rPr>
            <w:highlight w:val="lightGray"/>
          </w:rPr>
          <w:t xml:space="preserve">values </w:t>
        </w:r>
      </w:ins>
      <w:r w:rsidR="00E75FA4">
        <w:rPr>
          <w:highlight w:val="lightGray"/>
        </w:rPr>
        <w:t>of</w:t>
      </w:r>
      <w:r w:rsidR="00A043BB" w:rsidRPr="00BD7634">
        <w:rPr>
          <w:highlight w:val="lightGray"/>
        </w:rPr>
        <w:t xml:space="preserve"> </w:t>
      </w:r>
      <w:r w:rsidR="00A043BB" w:rsidRPr="00415081">
        <w:rPr>
          <w:i/>
          <w:highlight w:val="lightGray"/>
        </w:rPr>
        <w:t>Level 4</w:t>
      </w:r>
      <w:r w:rsidR="00A043BB" w:rsidRPr="00BD7634">
        <w:rPr>
          <w:highlight w:val="lightGray"/>
        </w:rPr>
        <w:t xml:space="preserve"> and </w:t>
      </w:r>
      <w:r w:rsidR="00A043BB" w:rsidRPr="00415081">
        <w:rPr>
          <w:i/>
          <w:highlight w:val="lightGray"/>
        </w:rPr>
        <w:t>Level 3</w:t>
      </w:r>
      <w:r w:rsidR="00A043BB" w:rsidRPr="00BD7634">
        <w:rPr>
          <w:highlight w:val="lightGray"/>
        </w:rPr>
        <w:t xml:space="preserve"> </w:t>
      </w:r>
      <w:r w:rsidR="00E75FA4">
        <w:rPr>
          <w:highlight w:val="lightGray"/>
        </w:rPr>
        <w:t xml:space="preserve">as </w:t>
      </w:r>
      <w:proofErr w:type="spellStart"/>
      <w:proofErr w:type="gramStart"/>
      <w:r w:rsidR="00E75FA4" w:rsidRPr="00E75FA4">
        <w:rPr>
          <w:i/>
          <w:highlight w:val="lightGray"/>
        </w:rPr>
        <w:t>mfg</w:t>
      </w:r>
      <w:proofErr w:type="spellEnd"/>
      <w:r w:rsidR="00E75FA4" w:rsidRPr="00E75FA4">
        <w:rPr>
          <w:i/>
          <w:highlight w:val="lightGray"/>
        </w:rPr>
        <w:t xml:space="preserve"> </w:t>
      </w:r>
      <w:r w:rsidR="00A043BB" w:rsidRPr="00E75FA4">
        <w:rPr>
          <w:i/>
          <w:highlight w:val="lightGray"/>
        </w:rPr>
        <w:t>event class</w:t>
      </w:r>
      <w:r w:rsidR="00A043BB" w:rsidRPr="00615DF7">
        <w:rPr>
          <w:highlight w:val="lightGray"/>
        </w:rPr>
        <w:t xml:space="preserve"> entries</w:t>
      </w:r>
      <w:proofErr w:type="gramEnd"/>
      <w:ins w:id="352" w:author="Charles Gifford" w:date="2016-04-01T09:24:00Z">
        <w:r w:rsidR="0063748E">
          <w:rPr>
            <w:highlight w:val="lightGray"/>
          </w:rPr>
          <w:t xml:space="preserve">. These are domain focused.  During the review earlier drafts of the </w:t>
        </w:r>
        <w:proofErr w:type="spellStart"/>
        <w:r w:rsidR="0063748E">
          <w:rPr>
            <w:highlight w:val="lightGray"/>
          </w:rPr>
          <w:t>Mfg</w:t>
        </w:r>
        <w:proofErr w:type="spellEnd"/>
        <w:r w:rsidR="0063748E">
          <w:rPr>
            <w:highlight w:val="lightGray"/>
          </w:rPr>
          <w:t xml:space="preserve"> Event Model, reviewer had suggested that defined value</w:t>
        </w:r>
      </w:ins>
      <w:ins w:id="353" w:author="Charles Gifford" w:date="2016-04-01T09:28:00Z">
        <w:r w:rsidR="0063748E">
          <w:rPr>
            <w:highlight w:val="lightGray"/>
          </w:rPr>
          <w:t>s</w:t>
        </w:r>
      </w:ins>
      <w:ins w:id="354" w:author="Charles Gifford" w:date="2016-04-01T09:24:00Z">
        <w:r w:rsidR="0063748E">
          <w:rPr>
            <w:highlight w:val="lightGray"/>
          </w:rPr>
          <w:t xml:space="preserve"> may be </w:t>
        </w:r>
      </w:ins>
      <w:ins w:id="355" w:author="Charles Gifford" w:date="2016-04-01T09:31:00Z">
        <w:r w:rsidR="0063748E">
          <w:rPr>
            <w:highlight w:val="lightGray"/>
          </w:rPr>
          <w:t xml:space="preserve">based </w:t>
        </w:r>
      </w:ins>
      <w:ins w:id="356" w:author="Charles Gifford" w:date="2016-04-01T09:32:00Z">
        <w:r w:rsidR="0063748E">
          <w:rPr>
            <w:highlight w:val="lightGray"/>
          </w:rPr>
          <w:t xml:space="preserve">a few different views and </w:t>
        </w:r>
      </w:ins>
      <w:ins w:id="357" w:author="Charles Gifford" w:date="2016-04-01T09:33:00Z">
        <w:r w:rsidR="0063748E">
          <w:rPr>
            <w:highlight w:val="lightGray"/>
          </w:rPr>
          <w:t>definitions</w:t>
        </w:r>
      </w:ins>
      <w:ins w:id="358" w:author="Charles Gifford" w:date="2016-04-01T09:32:00Z">
        <w:r w:rsidR="0063748E">
          <w:rPr>
            <w:highlight w:val="lightGray"/>
          </w:rPr>
          <w:t xml:space="preserve"> </w:t>
        </w:r>
      </w:ins>
      <w:ins w:id="359" w:author="Charles Gifford" w:date="2016-04-01T09:33:00Z">
        <w:r w:rsidR="0063748E">
          <w:rPr>
            <w:highlight w:val="lightGray"/>
          </w:rPr>
          <w:t xml:space="preserve">of the value. For </w:t>
        </w:r>
      </w:ins>
      <w:ins w:id="360" w:author="Charles Gifford" w:date="2016-04-01T09:34:00Z">
        <w:r w:rsidR="0063748E">
          <w:rPr>
            <w:highlight w:val="lightGray"/>
          </w:rPr>
          <w:t xml:space="preserve">instance, a suggestion was to have Operations for the L3-L4 interface events.  As well as to use </w:t>
        </w:r>
      </w:ins>
      <w:ins w:id="361" w:author="Charles Gifford" w:date="2016-04-01T09:31:00Z">
        <w:r w:rsidR="0063748E">
          <w:rPr>
            <w:highlight w:val="lightGray"/>
          </w:rPr>
          <w:t xml:space="preserve">the </w:t>
        </w:r>
      </w:ins>
      <w:ins w:id="362" w:author="Charles Gifford" w:date="2016-04-01T09:24:00Z">
        <w:r w:rsidR="0063748E">
          <w:rPr>
            <w:highlight w:val="lightGray"/>
          </w:rPr>
          <w:t>function</w:t>
        </w:r>
      </w:ins>
      <w:ins w:id="363" w:author="Charles Gifford" w:date="2016-04-01T09:31:00Z">
        <w:r w:rsidR="0063748E">
          <w:rPr>
            <w:highlight w:val="lightGray"/>
          </w:rPr>
          <w:t>s</w:t>
        </w:r>
      </w:ins>
      <w:ins w:id="364" w:author="Charles Gifford" w:date="2016-04-01T09:24:00Z">
        <w:r w:rsidR="0063748E">
          <w:rPr>
            <w:highlight w:val="lightGray"/>
          </w:rPr>
          <w:t xml:space="preserve"> per Part 3</w:t>
        </w:r>
      </w:ins>
      <w:ins w:id="365" w:author="Charles Gifford" w:date="2016-04-01T09:32:00Z">
        <w:r w:rsidR="0063748E">
          <w:rPr>
            <w:highlight w:val="lightGray"/>
          </w:rPr>
          <w:t xml:space="preserve"> (Level 3)</w:t>
        </w:r>
      </w:ins>
      <w:ins w:id="366" w:author="Charles Gifford" w:date="2016-04-01T09:24:00Z">
        <w:r w:rsidR="0063748E">
          <w:rPr>
            <w:highlight w:val="lightGray"/>
          </w:rPr>
          <w:t xml:space="preserve"> and per </w:t>
        </w:r>
        <w:proofErr w:type="gramStart"/>
        <w:r w:rsidR="0063748E">
          <w:rPr>
            <w:highlight w:val="lightGray"/>
          </w:rPr>
          <w:t>PERA</w:t>
        </w:r>
        <w:proofErr w:type="gramEnd"/>
        <w:r w:rsidR="0063748E">
          <w:rPr>
            <w:highlight w:val="lightGray"/>
          </w:rPr>
          <w:t xml:space="preserve"> </w:t>
        </w:r>
      </w:ins>
      <w:ins w:id="367" w:author="Charles Gifford" w:date="2016-04-01T09:29:00Z">
        <w:r w:rsidR="0063748E">
          <w:rPr>
            <w:highlight w:val="lightGray"/>
          </w:rPr>
          <w:t>model</w:t>
        </w:r>
      </w:ins>
      <w:ins w:id="368" w:author="Charles Gifford" w:date="2016-04-01T09:32:00Z">
        <w:r w:rsidR="0063748E">
          <w:rPr>
            <w:highlight w:val="lightGray"/>
          </w:rPr>
          <w:t xml:space="preserve"> (Level 4)</w:t>
        </w:r>
      </w:ins>
      <w:ins w:id="369" w:author="Charles Gifford" w:date="2016-04-01T09:30:00Z">
        <w:r w:rsidR="00B22686">
          <w:rPr>
            <w:highlight w:val="lightGray"/>
          </w:rPr>
          <w:t>.</w:t>
        </w:r>
      </w:ins>
      <w:del w:id="370" w:author="Charles Gifford" w:date="2016-04-01T09:24:00Z">
        <w:r w:rsidR="00A043BB" w:rsidRPr="00615DF7" w:rsidDel="0063748E">
          <w:rPr>
            <w:highlight w:val="lightGray"/>
          </w:rPr>
          <w:delText>,</w:delText>
        </w:r>
      </w:del>
      <w:r w:rsidR="00A043BB" w:rsidRPr="00615DF7">
        <w:rPr>
          <w:highlight w:val="lightGray"/>
        </w:rPr>
        <w:t xml:space="preserve"> </w:t>
      </w:r>
      <w:proofErr w:type="gramStart"/>
      <w:ins w:id="371" w:author="Charles Gifford" w:date="2016-04-01T09:35:00Z">
        <w:r w:rsidR="00B22686">
          <w:rPr>
            <w:highlight w:val="lightGray"/>
          </w:rPr>
          <w:t>Also</w:t>
        </w:r>
        <w:proofErr w:type="gramEnd"/>
        <w:r w:rsidR="00B22686">
          <w:rPr>
            <w:highlight w:val="lightGray"/>
          </w:rPr>
          <w:t xml:space="preserve">, </w:t>
        </w:r>
      </w:ins>
      <w:r w:rsidR="00A043BB" w:rsidRPr="00615DF7">
        <w:rPr>
          <w:highlight w:val="lightGray"/>
        </w:rPr>
        <w:t>even though t</w:t>
      </w:r>
      <w:r w:rsidR="006E6B81" w:rsidRPr="00615DF7">
        <w:rPr>
          <w:highlight w:val="lightGray"/>
        </w:rPr>
        <w:t xml:space="preserve">he </w:t>
      </w:r>
      <w:proofErr w:type="spellStart"/>
      <w:r w:rsidR="006E6B81" w:rsidRPr="00615DF7">
        <w:rPr>
          <w:highlight w:val="lightGray"/>
        </w:rPr>
        <w:t>mfg</w:t>
      </w:r>
      <w:proofErr w:type="spellEnd"/>
      <w:r w:rsidR="006E6B81" w:rsidRPr="00615DF7">
        <w:rPr>
          <w:highlight w:val="lightGray"/>
        </w:rPr>
        <w:t xml:space="preserve"> event model is suitable to use for notification</w:t>
      </w:r>
      <w:r w:rsidR="00A043BB" w:rsidRPr="00615DF7">
        <w:rPr>
          <w:highlight w:val="lightGray"/>
        </w:rPr>
        <w:t>/publication</w:t>
      </w:r>
      <w:r w:rsidR="006E6B81" w:rsidRPr="00615DF7">
        <w:rPr>
          <w:highlight w:val="lightGray"/>
        </w:rPr>
        <w:t xml:space="preserve"> of events emanating from </w:t>
      </w:r>
      <w:r w:rsidR="00E75FA4">
        <w:rPr>
          <w:highlight w:val="lightGray"/>
        </w:rPr>
        <w:t>L</w:t>
      </w:r>
      <w:r w:rsidR="00A043BB" w:rsidRPr="00615DF7">
        <w:rPr>
          <w:highlight w:val="lightGray"/>
        </w:rPr>
        <w:t>evel 2 systems</w:t>
      </w:r>
      <w:ins w:id="372" w:author="Charles Gifford" w:date="2016-04-01T09:35:00Z">
        <w:r w:rsidR="00B22686">
          <w:rPr>
            <w:highlight w:val="lightGray"/>
          </w:rPr>
          <w:t xml:space="preserve"> and processes</w:t>
        </w:r>
      </w:ins>
      <w:r w:rsidR="00A043BB" w:rsidRPr="00615DF7">
        <w:rPr>
          <w:highlight w:val="lightGray"/>
        </w:rPr>
        <w:t xml:space="preserve"> for level 3 subscribers. The reason why a Control (Level 2) entry </w:t>
      </w:r>
      <w:proofErr w:type="gramStart"/>
      <w:r w:rsidR="00A043BB" w:rsidRPr="00615DF7">
        <w:rPr>
          <w:highlight w:val="lightGray"/>
        </w:rPr>
        <w:t>has been excluded</w:t>
      </w:r>
      <w:proofErr w:type="gramEnd"/>
      <w:r w:rsidR="00A043BB" w:rsidRPr="00615DF7">
        <w:rPr>
          <w:highlight w:val="lightGray"/>
        </w:rPr>
        <w:t xml:space="preserve"> is </w:t>
      </w:r>
      <w:r w:rsidR="00E75FA4" w:rsidRPr="00615DF7">
        <w:rPr>
          <w:highlight w:val="lightGray"/>
        </w:rPr>
        <w:t>that</w:t>
      </w:r>
      <w:r w:rsidR="00A043BB" w:rsidRPr="00615DF7">
        <w:rPr>
          <w:highlight w:val="lightGray"/>
        </w:rPr>
        <w:t xml:space="preserve"> there are currently no ISA-95 defined </w:t>
      </w:r>
      <w:r w:rsidR="00A043BB" w:rsidRPr="00615DF7">
        <w:rPr>
          <w:highlight w:val="lightGray"/>
        </w:rPr>
        <w:lastRenderedPageBreak/>
        <w:t xml:space="preserve">information models </w:t>
      </w:r>
      <w:ins w:id="373" w:author="Charles Gifford" w:date="2016-04-01T09:36:00Z">
        <w:r w:rsidR="00B22686">
          <w:rPr>
            <w:highlight w:val="lightGray"/>
          </w:rPr>
          <w:t xml:space="preserve">and objects </w:t>
        </w:r>
      </w:ins>
      <w:r w:rsidR="00A043BB" w:rsidRPr="00615DF7">
        <w:rPr>
          <w:highlight w:val="lightGray"/>
        </w:rPr>
        <w:t>for exchange of data acr</w:t>
      </w:r>
      <w:r w:rsidR="00E75FA4">
        <w:rPr>
          <w:highlight w:val="lightGray"/>
        </w:rPr>
        <w:t>oss the L</w:t>
      </w:r>
      <w:r w:rsidR="00A043BB" w:rsidRPr="00615DF7">
        <w:rPr>
          <w:highlight w:val="lightGray"/>
        </w:rPr>
        <w:t>evel 2-3 boundary. Given that the name of ISA-95 is “Enterprise–Control System Integration”, it would seem logical that i</w:t>
      </w:r>
      <w:r w:rsidR="00E75FA4">
        <w:rPr>
          <w:highlight w:val="lightGray"/>
        </w:rPr>
        <w:t>nformation exchange models for L</w:t>
      </w:r>
      <w:r w:rsidR="00A043BB" w:rsidRPr="00615DF7">
        <w:rPr>
          <w:highlight w:val="lightGray"/>
        </w:rPr>
        <w:t>evel 2&lt;&gt;</w:t>
      </w:r>
      <w:proofErr w:type="gramStart"/>
      <w:r w:rsidR="00A043BB" w:rsidRPr="00615DF7">
        <w:rPr>
          <w:highlight w:val="lightGray"/>
        </w:rPr>
        <w:t>3</w:t>
      </w:r>
      <w:proofErr w:type="gramEnd"/>
      <w:r w:rsidR="00A043BB" w:rsidRPr="00615DF7">
        <w:rPr>
          <w:highlight w:val="lightGray"/>
        </w:rPr>
        <w:t xml:space="preserve"> exchanges should be defined at some point in time. The definition of such information exchange models is beyond the scope </w:t>
      </w:r>
      <w:r w:rsidR="00E75FA4">
        <w:rPr>
          <w:highlight w:val="lightGray"/>
        </w:rPr>
        <w:t xml:space="preserve">and problem statement </w:t>
      </w:r>
      <w:r w:rsidR="00A043BB" w:rsidRPr="00615DF7">
        <w:rPr>
          <w:highlight w:val="lightGray"/>
        </w:rPr>
        <w:t xml:space="preserve">of the PCMWG. The PCMWG is requested to consider whether </w:t>
      </w:r>
      <w:r w:rsidR="00615DF7" w:rsidRPr="00615DF7">
        <w:rPr>
          <w:highlight w:val="lightGray"/>
        </w:rPr>
        <w:t>a recommendation should be made to the ISA-95 Committee to commission a separate working group to investigate and propose i</w:t>
      </w:r>
      <w:r w:rsidR="00E75FA4">
        <w:rPr>
          <w:highlight w:val="lightGray"/>
        </w:rPr>
        <w:t>nformation exchange models for L</w:t>
      </w:r>
      <w:r w:rsidR="00615DF7" w:rsidRPr="00615DF7">
        <w:rPr>
          <w:highlight w:val="lightGray"/>
        </w:rPr>
        <w:t>evel 2&lt;&gt;3 exchanges.</w:t>
      </w:r>
    </w:p>
    <w:p w14:paraId="4BC1838A" w14:textId="77777777" w:rsidR="008B6E6F" w:rsidRDefault="008B6E6F" w:rsidP="00FE1709">
      <w:pPr>
        <w:pStyle w:val="Heading2"/>
      </w:pPr>
      <w:bookmarkStart w:id="374" w:name="_Toc446785487"/>
      <w:proofErr w:type="spellStart"/>
      <w:r w:rsidRPr="004E110A">
        <w:t>Mfg</w:t>
      </w:r>
      <w:proofErr w:type="spellEnd"/>
      <w:r w:rsidRPr="004E110A">
        <w:t xml:space="preserve"> Event Profile</w:t>
      </w:r>
      <w:bookmarkEnd w:id="374"/>
    </w:p>
    <w:p w14:paraId="557AAF6E" w14:textId="79E66B72" w:rsidR="003C5024" w:rsidRDefault="003C5024" w:rsidP="00FE1709">
      <w:r>
        <w:t xml:space="preserve">Note: The proposed </w:t>
      </w:r>
      <w:proofErr w:type="spellStart"/>
      <w:proofErr w:type="gramStart"/>
      <w:r w:rsidRPr="003C5024">
        <w:rPr>
          <w:i/>
        </w:rPr>
        <w:t>mfg</w:t>
      </w:r>
      <w:proofErr w:type="spellEnd"/>
      <w:r w:rsidRPr="003C5024">
        <w:rPr>
          <w:i/>
        </w:rPr>
        <w:t xml:space="preserve"> event profile</w:t>
      </w:r>
      <w:r w:rsidR="008C0D89">
        <w:t xml:space="preserve"> object</w:t>
      </w:r>
      <w:proofErr w:type="gramEnd"/>
      <w:r w:rsidR="008C0D89">
        <w:t xml:space="preserve"> has </w:t>
      </w:r>
      <w:r w:rsidR="00B94C4A">
        <w:t xml:space="preserve">only a </w:t>
      </w:r>
      <w:r w:rsidR="008C0D89">
        <w:t>preliminary definition in this paper</w:t>
      </w:r>
      <w:r w:rsidR="00B94C4A">
        <w:t xml:space="preserve">. The purpose of this definition is </w:t>
      </w:r>
      <w:r w:rsidR="00A32B2F">
        <w:t xml:space="preserve">to </w:t>
      </w:r>
      <w:r w:rsidR="00B94C4A">
        <w:t>provide context by explaining to</w:t>
      </w:r>
      <w:r w:rsidR="00B94C4A" w:rsidRPr="00B94C4A">
        <w:t xml:space="preserve"> the PCMWG and the ISA-95 Committee </w:t>
      </w:r>
      <w:r w:rsidR="00B94C4A">
        <w:t>that</w:t>
      </w:r>
      <w:r>
        <w:t xml:space="preserve"> </w:t>
      </w:r>
      <w:r w:rsidRPr="003C5024">
        <w:t xml:space="preserve">clear </w:t>
      </w:r>
      <w:r w:rsidR="008C0D89">
        <w:t xml:space="preserve">dependencies </w:t>
      </w:r>
      <w:r w:rsidR="00B94C4A">
        <w:t xml:space="preserve">exist between the </w:t>
      </w:r>
      <w:proofErr w:type="spellStart"/>
      <w:r w:rsidR="00B94C4A">
        <w:t>mfg</w:t>
      </w:r>
      <w:proofErr w:type="spellEnd"/>
      <w:r w:rsidR="00B94C4A">
        <w:t xml:space="preserve"> event model and the </w:t>
      </w:r>
      <w:proofErr w:type="spellStart"/>
      <w:r w:rsidR="00B94C4A">
        <w:t>mfg</w:t>
      </w:r>
      <w:proofErr w:type="spellEnd"/>
      <w:r w:rsidR="00B94C4A">
        <w:t xml:space="preserve"> p</w:t>
      </w:r>
      <w:r w:rsidRPr="003C5024">
        <w:t>rofile</w:t>
      </w:r>
      <w:r>
        <w:t xml:space="preserve"> (proposed Part 8)</w:t>
      </w:r>
      <w:r w:rsidR="00B94C4A">
        <w:t xml:space="preserve"> </w:t>
      </w:r>
      <w:r w:rsidR="008C0D89">
        <w:t>in their separate working drafts</w:t>
      </w:r>
      <w:r w:rsidRPr="003C5024">
        <w:t xml:space="preserve">. </w:t>
      </w:r>
      <w:r w:rsidR="008C0D89">
        <w:t xml:space="preserve">The dependencies </w:t>
      </w:r>
      <w:r w:rsidR="00B94C4A">
        <w:t xml:space="preserve">in the </w:t>
      </w:r>
      <w:proofErr w:type="spellStart"/>
      <w:r w:rsidR="00B94C4A">
        <w:t>mfg</w:t>
      </w:r>
      <w:proofErr w:type="spellEnd"/>
      <w:r w:rsidR="00B94C4A">
        <w:t xml:space="preserve"> event m</w:t>
      </w:r>
      <w:r w:rsidR="008C0D89">
        <w:t xml:space="preserve">odel </w:t>
      </w:r>
      <w:proofErr w:type="gramStart"/>
      <w:r w:rsidR="00B94C4A">
        <w:t>are only briefly</w:t>
      </w:r>
      <w:r w:rsidR="008C0D89">
        <w:t xml:space="preserve"> defined</w:t>
      </w:r>
      <w:proofErr w:type="gramEnd"/>
      <w:r w:rsidR="008C0D89">
        <w:t xml:space="preserve"> in this discussion paper</w:t>
      </w:r>
      <w:r w:rsidR="00B94C4A">
        <w:t xml:space="preserve"> for the greater context. Since</w:t>
      </w:r>
      <w:r w:rsidR="008C0D89">
        <w:t xml:space="preserve"> the </w:t>
      </w:r>
      <w:proofErr w:type="spellStart"/>
      <w:r w:rsidR="008C0D89" w:rsidRPr="008C0D89">
        <w:rPr>
          <w:i/>
        </w:rPr>
        <w:t>mfg</w:t>
      </w:r>
      <w:proofErr w:type="spellEnd"/>
      <w:r w:rsidR="008C0D89" w:rsidRPr="008C0D89">
        <w:rPr>
          <w:i/>
        </w:rPr>
        <w:t xml:space="preserve"> </w:t>
      </w:r>
      <w:proofErr w:type="gramStart"/>
      <w:r w:rsidR="008C0D89" w:rsidRPr="008C0D89">
        <w:rPr>
          <w:i/>
        </w:rPr>
        <w:t>event</w:t>
      </w:r>
      <w:proofErr w:type="gramEnd"/>
      <w:r w:rsidR="008C0D89" w:rsidRPr="008C0D89">
        <w:rPr>
          <w:i/>
        </w:rPr>
        <w:t xml:space="preserve"> profile</w:t>
      </w:r>
      <w:r w:rsidR="008C0D89">
        <w:t xml:space="preserve"> object is </w:t>
      </w:r>
      <w:r w:rsidRPr="003C5024">
        <w:t>under developm</w:t>
      </w:r>
      <w:r w:rsidR="00B94C4A">
        <w:t xml:space="preserve">ent in the Part 8: </w:t>
      </w:r>
      <w:proofErr w:type="spellStart"/>
      <w:r w:rsidR="00B94C4A">
        <w:t>Mfg</w:t>
      </w:r>
      <w:proofErr w:type="spellEnd"/>
      <w:r w:rsidR="00B94C4A">
        <w:t xml:space="preserve"> Profile w</w:t>
      </w:r>
      <w:r w:rsidRPr="003C5024">
        <w:t>orking</w:t>
      </w:r>
      <w:r w:rsidR="00B94C4A">
        <w:t xml:space="preserve"> d</w:t>
      </w:r>
      <w:r w:rsidRPr="003C5024">
        <w:t>raft</w:t>
      </w:r>
      <w:r w:rsidR="008C0D89">
        <w:t xml:space="preserve">, the following preliminary definition and dependencies </w:t>
      </w:r>
      <w:r w:rsidRPr="003C5024">
        <w:t>are subject to chang</w:t>
      </w:r>
      <w:r w:rsidR="00B94C4A">
        <w:t xml:space="preserve">e and realignment with the </w:t>
      </w:r>
      <w:proofErr w:type="spellStart"/>
      <w:r w:rsidR="00B94C4A">
        <w:t>mfg</w:t>
      </w:r>
      <w:proofErr w:type="spellEnd"/>
      <w:r w:rsidR="00B94C4A">
        <w:t xml:space="preserve"> event m</w:t>
      </w:r>
      <w:r w:rsidRPr="003C5024">
        <w:t>odel</w:t>
      </w:r>
      <w:r w:rsidR="008C0D89">
        <w:t xml:space="preserve"> as work progresses</w:t>
      </w:r>
      <w:r w:rsidRPr="003C5024">
        <w:t>.</w:t>
      </w:r>
    </w:p>
    <w:p w14:paraId="3DBA7935" w14:textId="69967E7C" w:rsidR="000827F5" w:rsidRDefault="008B6E6F" w:rsidP="00FE1709">
      <w:r w:rsidRPr="00AA621A">
        <w:t xml:space="preserve">The </w:t>
      </w:r>
      <w:proofErr w:type="spellStart"/>
      <w:r w:rsidR="000827F5" w:rsidRPr="00350D2B">
        <w:rPr>
          <w:i/>
        </w:rPr>
        <w:t>m</w:t>
      </w:r>
      <w:r w:rsidRPr="00350D2B">
        <w:rPr>
          <w:i/>
        </w:rPr>
        <w:t>fg</w:t>
      </w:r>
      <w:proofErr w:type="spellEnd"/>
      <w:r w:rsidRPr="00350D2B">
        <w:rPr>
          <w:i/>
        </w:rPr>
        <w:t xml:space="preserve"> </w:t>
      </w:r>
      <w:r w:rsidR="000827F5" w:rsidRPr="00350D2B">
        <w:rPr>
          <w:i/>
        </w:rPr>
        <w:t>e</w:t>
      </w:r>
      <w:r w:rsidRPr="00350D2B">
        <w:rPr>
          <w:i/>
        </w:rPr>
        <w:t xml:space="preserve">vent </w:t>
      </w:r>
      <w:r w:rsidR="000827F5" w:rsidRPr="00350D2B">
        <w:rPr>
          <w:i/>
        </w:rPr>
        <w:t>p</w:t>
      </w:r>
      <w:r w:rsidRPr="00350D2B">
        <w:rPr>
          <w:i/>
        </w:rPr>
        <w:t>rofile</w:t>
      </w:r>
      <w:r w:rsidRPr="00AA621A">
        <w:t xml:space="preserve"> </w:t>
      </w:r>
      <w:r w:rsidR="000827F5" w:rsidRPr="00AA621A">
        <w:t xml:space="preserve">describes the events component of the </w:t>
      </w:r>
      <w:proofErr w:type="spellStart"/>
      <w:r w:rsidR="000827F5" w:rsidRPr="009D43A1">
        <w:rPr>
          <w:i/>
        </w:rPr>
        <w:t>mfg</w:t>
      </w:r>
      <w:proofErr w:type="spellEnd"/>
      <w:r w:rsidR="000827F5" w:rsidRPr="009D43A1">
        <w:rPr>
          <w:i/>
        </w:rPr>
        <w:t xml:space="preserve"> profile</w:t>
      </w:r>
      <w:r w:rsidR="000827F5" w:rsidRPr="00AA621A">
        <w:t xml:space="preserve"> </w:t>
      </w:r>
      <w:r w:rsidR="000827F5">
        <w:t xml:space="preserve">and </w:t>
      </w:r>
      <w:r w:rsidRPr="00AA621A">
        <w:t xml:space="preserve">is a description of the event exchange semantics supported within a defined scope. The </w:t>
      </w:r>
      <w:proofErr w:type="spellStart"/>
      <w:r w:rsidR="000827F5" w:rsidRPr="00350D2B">
        <w:rPr>
          <w:i/>
        </w:rPr>
        <w:t>m</w:t>
      </w:r>
      <w:r w:rsidRPr="00350D2B">
        <w:rPr>
          <w:i/>
        </w:rPr>
        <w:t>fg</w:t>
      </w:r>
      <w:proofErr w:type="spellEnd"/>
      <w:r w:rsidRPr="00350D2B">
        <w:rPr>
          <w:i/>
        </w:rPr>
        <w:t xml:space="preserve"> </w:t>
      </w:r>
      <w:r w:rsidR="000827F5" w:rsidRPr="00350D2B">
        <w:rPr>
          <w:i/>
        </w:rPr>
        <w:t>p</w:t>
      </w:r>
      <w:r w:rsidRPr="00350D2B">
        <w:rPr>
          <w:i/>
        </w:rPr>
        <w:t>rofile</w:t>
      </w:r>
      <w:r w:rsidRPr="00AA621A">
        <w:t xml:space="preserve"> describes all message exchanges in a scope</w:t>
      </w:r>
      <w:r w:rsidR="000827F5">
        <w:t>.</w:t>
      </w:r>
    </w:p>
    <w:p w14:paraId="5111FAF2" w14:textId="42B515AD" w:rsidR="000827F5" w:rsidRPr="00AA621A" w:rsidRDefault="008B6E6F" w:rsidP="00FE1709">
      <w:r w:rsidRPr="00AA621A">
        <w:t>Th</w:t>
      </w:r>
      <w:r w:rsidR="000827F5">
        <w:t>e</w:t>
      </w:r>
      <w:r w:rsidRPr="00AA621A">
        <w:t xml:space="preserve"> </w:t>
      </w:r>
      <w:proofErr w:type="spellStart"/>
      <w:r w:rsidR="000827F5" w:rsidRPr="00350D2B">
        <w:rPr>
          <w:i/>
        </w:rPr>
        <w:t>m</w:t>
      </w:r>
      <w:r w:rsidRPr="00350D2B">
        <w:rPr>
          <w:i/>
        </w:rPr>
        <w:t>fg</w:t>
      </w:r>
      <w:proofErr w:type="spellEnd"/>
      <w:r w:rsidRPr="00350D2B">
        <w:rPr>
          <w:i/>
        </w:rPr>
        <w:t xml:space="preserve"> </w:t>
      </w:r>
      <w:r w:rsidR="000827F5" w:rsidRPr="00350D2B">
        <w:rPr>
          <w:i/>
        </w:rPr>
        <w:t>p</w:t>
      </w:r>
      <w:r w:rsidRPr="00350D2B">
        <w:rPr>
          <w:i/>
        </w:rPr>
        <w:t>rofile</w:t>
      </w:r>
      <w:r w:rsidRPr="00AA621A">
        <w:t xml:space="preserve"> </w:t>
      </w:r>
      <w:r w:rsidRPr="00350D2B">
        <w:rPr>
          <w:i/>
        </w:rPr>
        <w:t>scope</w:t>
      </w:r>
      <w:r w:rsidR="00B94C4A">
        <w:t xml:space="preserve"> may be logical groups, ISA 99 zone / c</w:t>
      </w:r>
      <w:r w:rsidRPr="00AA621A">
        <w:t xml:space="preserve">onduits or sections of the role based equipment hierarchy. For example: ISA 95 </w:t>
      </w:r>
      <w:proofErr w:type="spellStart"/>
      <w:r w:rsidRPr="00AA621A">
        <w:t>Mfg</w:t>
      </w:r>
      <w:proofErr w:type="spellEnd"/>
      <w:r w:rsidRPr="00AA621A">
        <w:t xml:space="preserve"> Profile, ISA 88 </w:t>
      </w:r>
      <w:proofErr w:type="spellStart"/>
      <w:r w:rsidRPr="00AA621A">
        <w:t>Mfg</w:t>
      </w:r>
      <w:proofErr w:type="spellEnd"/>
      <w:r w:rsidRPr="00AA621A">
        <w:t xml:space="preserve"> Profile, GS1, My Industry group, Vendor, Site Y, My Enterprise, Enterprise Zone, Operations Zone, Weigh and Dispense</w:t>
      </w:r>
      <w:r w:rsidR="000827F5">
        <w:t>, etc.</w:t>
      </w:r>
    </w:p>
    <w:p w14:paraId="3F13B7AE" w14:textId="5FEC5D88" w:rsidR="000827F5" w:rsidRDefault="008B6E6F" w:rsidP="00FE1709">
      <w:r w:rsidRPr="004E110A">
        <w:t xml:space="preserve">The </w:t>
      </w:r>
      <w:r>
        <w:t>events and objects described</w:t>
      </w:r>
      <w:r w:rsidRPr="004E110A">
        <w:t xml:space="preserve"> may be a subset</w:t>
      </w:r>
      <w:r>
        <w:t xml:space="preserve"> </w:t>
      </w:r>
      <w:r w:rsidR="000827F5">
        <w:t>and/or</w:t>
      </w:r>
      <w:r>
        <w:t xml:space="preserve"> extensions</w:t>
      </w:r>
      <w:r w:rsidRPr="004E110A">
        <w:t xml:space="preserve"> of </w:t>
      </w:r>
      <w:r>
        <w:t xml:space="preserve">those published in </w:t>
      </w:r>
      <w:r w:rsidRPr="004E110A">
        <w:t>ISA-95</w:t>
      </w:r>
      <w:r>
        <w:t xml:space="preserve"> as well as </w:t>
      </w:r>
      <w:r w:rsidR="007209C7">
        <w:t xml:space="preserve">custom </w:t>
      </w:r>
      <w:proofErr w:type="spellStart"/>
      <w:r w:rsidR="007209C7" w:rsidRPr="0068671D">
        <w:rPr>
          <w:i/>
        </w:rPr>
        <w:t>m</w:t>
      </w:r>
      <w:r w:rsidRPr="0068671D">
        <w:rPr>
          <w:i/>
        </w:rPr>
        <w:t>fg</w:t>
      </w:r>
      <w:proofErr w:type="spellEnd"/>
      <w:r w:rsidRPr="0068671D">
        <w:rPr>
          <w:i/>
        </w:rPr>
        <w:t xml:space="preserve"> </w:t>
      </w:r>
      <w:r w:rsidR="007209C7" w:rsidRPr="0068671D">
        <w:rPr>
          <w:i/>
        </w:rPr>
        <w:t>e</w:t>
      </w:r>
      <w:r w:rsidRPr="0068671D">
        <w:rPr>
          <w:i/>
        </w:rPr>
        <w:t xml:space="preserve">vent </w:t>
      </w:r>
      <w:r w:rsidR="00AA621A" w:rsidRPr="0068671D">
        <w:rPr>
          <w:i/>
        </w:rPr>
        <w:t>definitions</w:t>
      </w:r>
      <w:r w:rsidR="00C24C28">
        <w:t xml:space="preserve">. </w:t>
      </w:r>
    </w:p>
    <w:p w14:paraId="3A3DE347" w14:textId="461F0F6C" w:rsidR="000827F5" w:rsidRDefault="008B6E6F" w:rsidP="00FE1709">
      <w:r w:rsidRPr="00856F2B">
        <w:t xml:space="preserve">The </w:t>
      </w:r>
      <w:proofErr w:type="spellStart"/>
      <w:r w:rsidR="000827F5" w:rsidRPr="00350D2B">
        <w:rPr>
          <w:i/>
        </w:rPr>
        <w:t>m</w:t>
      </w:r>
      <w:r w:rsidRPr="00350D2B">
        <w:rPr>
          <w:i/>
        </w:rPr>
        <w:t>fg</w:t>
      </w:r>
      <w:proofErr w:type="spellEnd"/>
      <w:r w:rsidRPr="00350D2B">
        <w:rPr>
          <w:i/>
        </w:rPr>
        <w:t xml:space="preserve"> </w:t>
      </w:r>
      <w:r w:rsidR="000827F5" w:rsidRPr="00350D2B">
        <w:rPr>
          <w:i/>
        </w:rPr>
        <w:t>e</w:t>
      </w:r>
      <w:r w:rsidRPr="00350D2B">
        <w:rPr>
          <w:i/>
        </w:rPr>
        <w:t xml:space="preserve">vent </w:t>
      </w:r>
      <w:r w:rsidR="000827F5" w:rsidRPr="00350D2B">
        <w:rPr>
          <w:i/>
        </w:rPr>
        <w:t>p</w:t>
      </w:r>
      <w:r w:rsidRPr="00350D2B">
        <w:rPr>
          <w:i/>
        </w:rPr>
        <w:t>rofile</w:t>
      </w:r>
      <w:r w:rsidRPr="00856F2B">
        <w:t xml:space="preserve"> groups the </w:t>
      </w:r>
      <w:proofErr w:type="spellStart"/>
      <w:proofErr w:type="gramStart"/>
      <w:r w:rsidR="000827F5" w:rsidRPr="00350D2B">
        <w:rPr>
          <w:i/>
        </w:rPr>
        <w:t>m</w:t>
      </w:r>
      <w:r w:rsidRPr="00350D2B">
        <w:rPr>
          <w:i/>
        </w:rPr>
        <w:t>fg</w:t>
      </w:r>
      <w:proofErr w:type="spellEnd"/>
      <w:r w:rsidRPr="00350D2B">
        <w:rPr>
          <w:i/>
        </w:rPr>
        <w:t xml:space="preserve"> </w:t>
      </w:r>
      <w:r w:rsidR="000827F5" w:rsidRPr="00350D2B">
        <w:rPr>
          <w:i/>
        </w:rPr>
        <w:t>e</w:t>
      </w:r>
      <w:r w:rsidRPr="00350D2B">
        <w:rPr>
          <w:i/>
        </w:rPr>
        <w:t xml:space="preserve">vent </w:t>
      </w:r>
      <w:r w:rsidR="000827F5" w:rsidRPr="00350D2B">
        <w:rPr>
          <w:i/>
        </w:rPr>
        <w:t>d</w:t>
      </w:r>
      <w:r w:rsidRPr="00350D2B">
        <w:rPr>
          <w:i/>
        </w:rPr>
        <w:t>efinition</w:t>
      </w:r>
      <w:r>
        <w:t xml:space="preserve"> entries</w:t>
      </w:r>
      <w:proofErr w:type="gramEnd"/>
      <w:r w:rsidRPr="00856F2B">
        <w:t xml:space="preserve"> and </w:t>
      </w:r>
      <w:proofErr w:type="spellStart"/>
      <w:r w:rsidR="000827F5" w:rsidRPr="00350D2B">
        <w:rPr>
          <w:i/>
        </w:rPr>
        <w:t>m</w:t>
      </w:r>
      <w:r w:rsidRPr="00350D2B">
        <w:rPr>
          <w:i/>
        </w:rPr>
        <w:t>fg</w:t>
      </w:r>
      <w:proofErr w:type="spellEnd"/>
      <w:r w:rsidRPr="00350D2B">
        <w:rPr>
          <w:i/>
        </w:rPr>
        <w:t xml:space="preserve"> </w:t>
      </w:r>
      <w:r w:rsidR="000827F5" w:rsidRPr="00350D2B">
        <w:rPr>
          <w:i/>
        </w:rPr>
        <w:t>c</w:t>
      </w:r>
      <w:r w:rsidRPr="00350D2B">
        <w:rPr>
          <w:i/>
        </w:rPr>
        <w:t>lass</w:t>
      </w:r>
      <w:r w:rsidR="00AA621A">
        <w:t xml:space="preserve"> entries into a defined namespace that fully describes the environment </w:t>
      </w:r>
      <w:r w:rsidR="007209C7">
        <w:t>that these objects exist</w:t>
      </w:r>
      <w:r w:rsidR="00AA621A">
        <w:t>.</w:t>
      </w:r>
      <w:r w:rsidRPr="00856F2B">
        <w:t xml:space="preserve"> </w:t>
      </w:r>
      <w:r>
        <w:t xml:space="preserve"> When </w:t>
      </w:r>
      <w:proofErr w:type="gramStart"/>
      <w:r>
        <w:t>a</w:t>
      </w:r>
      <w:proofErr w:type="gramEnd"/>
      <w:r>
        <w:t xml:space="preserve"> </w:t>
      </w:r>
      <w:proofErr w:type="spellStart"/>
      <w:r w:rsidR="000827F5" w:rsidRPr="00350D2B">
        <w:rPr>
          <w:i/>
        </w:rPr>
        <w:t>m</w:t>
      </w:r>
      <w:r w:rsidRPr="00350D2B">
        <w:rPr>
          <w:i/>
        </w:rPr>
        <w:t>fg</w:t>
      </w:r>
      <w:proofErr w:type="spellEnd"/>
      <w:r w:rsidRPr="00350D2B">
        <w:rPr>
          <w:i/>
        </w:rPr>
        <w:t xml:space="preserve"> </w:t>
      </w:r>
      <w:r w:rsidR="000827F5" w:rsidRPr="00350D2B">
        <w:rPr>
          <w:i/>
        </w:rPr>
        <w:t>e</w:t>
      </w:r>
      <w:r w:rsidRPr="00350D2B">
        <w:rPr>
          <w:i/>
        </w:rPr>
        <w:t xml:space="preserve">vent </w:t>
      </w:r>
      <w:r w:rsidR="000827F5" w:rsidRPr="00350D2B">
        <w:rPr>
          <w:i/>
        </w:rPr>
        <w:t>c</w:t>
      </w:r>
      <w:r w:rsidRPr="00350D2B">
        <w:rPr>
          <w:i/>
        </w:rPr>
        <w:t xml:space="preserve">lass </w:t>
      </w:r>
      <w:r>
        <w:t xml:space="preserve">or </w:t>
      </w:r>
      <w:proofErr w:type="spellStart"/>
      <w:r w:rsidR="000827F5" w:rsidRPr="00350D2B">
        <w:rPr>
          <w:i/>
        </w:rPr>
        <w:t>m</w:t>
      </w:r>
      <w:r w:rsidRPr="00350D2B">
        <w:rPr>
          <w:i/>
        </w:rPr>
        <w:t>fg</w:t>
      </w:r>
      <w:proofErr w:type="spellEnd"/>
      <w:r w:rsidRPr="00350D2B">
        <w:rPr>
          <w:i/>
        </w:rPr>
        <w:t xml:space="preserve"> </w:t>
      </w:r>
      <w:r w:rsidR="000827F5" w:rsidRPr="00350D2B">
        <w:rPr>
          <w:i/>
        </w:rPr>
        <w:t>e</w:t>
      </w:r>
      <w:r w:rsidRPr="00350D2B">
        <w:rPr>
          <w:i/>
        </w:rPr>
        <w:t xml:space="preserve">vent </w:t>
      </w:r>
      <w:r w:rsidR="000827F5" w:rsidRPr="00350D2B">
        <w:rPr>
          <w:i/>
        </w:rPr>
        <w:t>d</w:t>
      </w:r>
      <w:r w:rsidRPr="00350D2B">
        <w:rPr>
          <w:i/>
        </w:rPr>
        <w:t>efinition</w:t>
      </w:r>
      <w:r>
        <w:t xml:space="preserve"> is created it is a member of a </w:t>
      </w:r>
      <w:proofErr w:type="spellStart"/>
      <w:r w:rsidR="000827F5" w:rsidRPr="00350D2B">
        <w:rPr>
          <w:i/>
        </w:rPr>
        <w:t>m</w:t>
      </w:r>
      <w:r w:rsidRPr="00350D2B">
        <w:rPr>
          <w:i/>
        </w:rPr>
        <w:t>fg</w:t>
      </w:r>
      <w:proofErr w:type="spellEnd"/>
      <w:r w:rsidRPr="00350D2B">
        <w:rPr>
          <w:i/>
        </w:rPr>
        <w:t xml:space="preserve"> </w:t>
      </w:r>
      <w:r w:rsidR="000827F5" w:rsidRPr="00350D2B">
        <w:rPr>
          <w:i/>
        </w:rPr>
        <w:t>e</w:t>
      </w:r>
      <w:r w:rsidRPr="00350D2B">
        <w:rPr>
          <w:i/>
        </w:rPr>
        <w:t xml:space="preserve">vent </w:t>
      </w:r>
      <w:r w:rsidR="000827F5" w:rsidRPr="00350D2B">
        <w:rPr>
          <w:i/>
        </w:rPr>
        <w:t>p</w:t>
      </w:r>
      <w:r w:rsidRPr="00350D2B">
        <w:rPr>
          <w:i/>
        </w:rPr>
        <w:t>rofile</w:t>
      </w:r>
      <w:r>
        <w:t xml:space="preserve">. Other profiles may reference these objects in their profile using the Fully Qualified Name (FQN) that indicates the source of the object. </w:t>
      </w:r>
      <w:r w:rsidR="00AA621A">
        <w:t xml:space="preserve">Only the </w:t>
      </w:r>
      <w:proofErr w:type="spellStart"/>
      <w:r w:rsidR="000827F5" w:rsidRPr="00350D2B">
        <w:rPr>
          <w:i/>
        </w:rPr>
        <w:t>m</w:t>
      </w:r>
      <w:r w:rsidR="00AA621A" w:rsidRPr="00350D2B">
        <w:rPr>
          <w:i/>
        </w:rPr>
        <w:t>fg</w:t>
      </w:r>
      <w:proofErr w:type="spellEnd"/>
      <w:r w:rsidR="00AA621A" w:rsidRPr="00350D2B">
        <w:rPr>
          <w:i/>
        </w:rPr>
        <w:t xml:space="preserve"> </w:t>
      </w:r>
      <w:r w:rsidR="000827F5" w:rsidRPr="00350D2B">
        <w:rPr>
          <w:i/>
        </w:rPr>
        <w:t>e</w:t>
      </w:r>
      <w:r w:rsidR="00AA621A" w:rsidRPr="00350D2B">
        <w:rPr>
          <w:i/>
        </w:rPr>
        <w:t xml:space="preserve">vent </w:t>
      </w:r>
      <w:r w:rsidR="000827F5" w:rsidRPr="00350D2B">
        <w:rPr>
          <w:i/>
        </w:rPr>
        <w:t>p</w:t>
      </w:r>
      <w:r w:rsidR="00AA621A" w:rsidRPr="00350D2B">
        <w:rPr>
          <w:i/>
        </w:rPr>
        <w:t>rofile</w:t>
      </w:r>
      <w:r w:rsidR="00AA621A">
        <w:t xml:space="preserve"> that created and published the object can modify the object. Updates incorporate version information to avoid change clashes.</w:t>
      </w:r>
    </w:p>
    <w:p w14:paraId="5CA5BCD7" w14:textId="001164C4" w:rsidR="000827F5" w:rsidRDefault="008B6E6F" w:rsidP="00FE1709">
      <w:r>
        <w:t>Note: The FQN syntax is required to avoid name</w:t>
      </w:r>
      <w:r w:rsidR="00382291">
        <w:t xml:space="preserve"> and semantic</w:t>
      </w:r>
      <w:r>
        <w:t xml:space="preserve"> clashes and</w:t>
      </w:r>
      <w:r w:rsidR="00382291">
        <w:t xml:space="preserve"> allow clear representation of</w:t>
      </w:r>
      <w:r w:rsidR="00C24C28">
        <w:t xml:space="preserve"> object ownership.</w:t>
      </w:r>
    </w:p>
    <w:p w14:paraId="46301784" w14:textId="4EFB63A9" w:rsidR="000827F5" w:rsidRDefault="008B6E6F" w:rsidP="00FE1709">
      <w:r>
        <w:t xml:space="preserve">Note: The </w:t>
      </w:r>
      <w:proofErr w:type="spellStart"/>
      <w:r w:rsidR="000827F5" w:rsidRPr="00350D2B">
        <w:rPr>
          <w:i/>
        </w:rPr>
        <w:t>m</w:t>
      </w:r>
      <w:r w:rsidRPr="00350D2B">
        <w:rPr>
          <w:i/>
        </w:rPr>
        <w:t>fg</w:t>
      </w:r>
      <w:proofErr w:type="spellEnd"/>
      <w:r w:rsidRPr="00350D2B">
        <w:rPr>
          <w:i/>
        </w:rPr>
        <w:t xml:space="preserve"> </w:t>
      </w:r>
      <w:r w:rsidR="000827F5" w:rsidRPr="00350D2B">
        <w:rPr>
          <w:i/>
        </w:rPr>
        <w:t>p</w:t>
      </w:r>
      <w:r w:rsidRPr="00350D2B">
        <w:rPr>
          <w:i/>
        </w:rPr>
        <w:t>rofile</w:t>
      </w:r>
      <w:r>
        <w:t xml:space="preserve"> documents</w:t>
      </w:r>
      <w:r w:rsidRPr="004E110A">
        <w:t xml:space="preserve"> other information applicable to </w:t>
      </w:r>
      <w:proofErr w:type="gramStart"/>
      <w:r w:rsidRPr="004E110A">
        <w:t>a</w:t>
      </w:r>
      <w:proofErr w:type="gramEnd"/>
      <w:r w:rsidRPr="004E110A">
        <w:t xml:space="preserve"> </w:t>
      </w:r>
      <w:proofErr w:type="spellStart"/>
      <w:r w:rsidR="000827F5" w:rsidRPr="00350D2B">
        <w:rPr>
          <w:i/>
        </w:rPr>
        <w:t>m</w:t>
      </w:r>
      <w:r w:rsidRPr="00350D2B">
        <w:rPr>
          <w:i/>
        </w:rPr>
        <w:t>fg</w:t>
      </w:r>
      <w:proofErr w:type="spellEnd"/>
      <w:r w:rsidRPr="00350D2B">
        <w:rPr>
          <w:i/>
        </w:rPr>
        <w:t xml:space="preserve"> </w:t>
      </w:r>
      <w:r w:rsidR="000827F5" w:rsidRPr="00350D2B">
        <w:rPr>
          <w:i/>
        </w:rPr>
        <w:t>p</w:t>
      </w:r>
      <w:r w:rsidRPr="00350D2B">
        <w:rPr>
          <w:i/>
        </w:rPr>
        <w:t xml:space="preserve">rofile </w:t>
      </w:r>
      <w:r w:rsidR="000827F5" w:rsidRPr="00350D2B">
        <w:rPr>
          <w:i/>
        </w:rPr>
        <w:t>s</w:t>
      </w:r>
      <w:r w:rsidRPr="00350D2B">
        <w:rPr>
          <w:i/>
        </w:rPr>
        <w:t>cope</w:t>
      </w:r>
      <w:r w:rsidRPr="004E110A">
        <w:t xml:space="preserve">.  Details of </w:t>
      </w:r>
      <w:proofErr w:type="spellStart"/>
      <w:r w:rsidR="00981557" w:rsidRPr="00350D2B">
        <w:rPr>
          <w:i/>
        </w:rPr>
        <w:t>m</w:t>
      </w:r>
      <w:r w:rsidRPr="00350D2B">
        <w:rPr>
          <w:i/>
        </w:rPr>
        <w:t>fg</w:t>
      </w:r>
      <w:proofErr w:type="spellEnd"/>
      <w:r w:rsidRPr="00350D2B">
        <w:rPr>
          <w:i/>
        </w:rPr>
        <w:t xml:space="preserve"> </w:t>
      </w:r>
      <w:r w:rsidR="00981557" w:rsidRPr="00350D2B">
        <w:rPr>
          <w:i/>
        </w:rPr>
        <w:t>p</w:t>
      </w:r>
      <w:r w:rsidRPr="00350D2B">
        <w:rPr>
          <w:i/>
        </w:rPr>
        <w:t>rofiles</w:t>
      </w:r>
      <w:r w:rsidRPr="004E110A">
        <w:t xml:space="preserve"> are presented in</w:t>
      </w:r>
      <w:r w:rsidR="00145554">
        <w:t xml:space="preserve"> the under development </w:t>
      </w:r>
      <w:r w:rsidR="004919EF">
        <w:t>ISA-</w:t>
      </w:r>
      <w:r w:rsidR="00AF6E38">
        <w:t xml:space="preserve">95 </w:t>
      </w:r>
      <w:r w:rsidR="004919EF">
        <w:t>P</w:t>
      </w:r>
      <w:r w:rsidR="00145554">
        <w:t>art 8</w:t>
      </w:r>
      <w:r w:rsidR="004919EF">
        <w:t xml:space="preserve"> working draft</w:t>
      </w:r>
      <w:r w:rsidR="00AF6E38">
        <w:t>.</w:t>
      </w:r>
    </w:p>
    <w:p w14:paraId="57A63D4B" w14:textId="3D20BCAE" w:rsidR="000041E7" w:rsidRDefault="000041E7" w:rsidP="00FE1709">
      <w:r>
        <w:br w:type="page"/>
      </w:r>
    </w:p>
    <w:p w14:paraId="6EEFA1D4" w14:textId="7C5C2B56" w:rsidR="00531F7C" w:rsidRDefault="00874BBA" w:rsidP="00FE1709">
      <w:pPr>
        <w:pStyle w:val="Heading1"/>
      </w:pPr>
      <w:bookmarkStart w:id="375" w:name="_Toc444092782"/>
      <w:bookmarkStart w:id="376" w:name="_Toc444256827"/>
      <w:bookmarkStart w:id="377" w:name="_Toc444269404"/>
      <w:bookmarkStart w:id="378" w:name="_Toc444092783"/>
      <w:bookmarkStart w:id="379" w:name="_Toc444256828"/>
      <w:bookmarkStart w:id="380" w:name="_Toc444269405"/>
      <w:bookmarkStart w:id="381" w:name="_Toc444092784"/>
      <w:bookmarkStart w:id="382" w:name="_Toc444256829"/>
      <w:bookmarkStart w:id="383" w:name="_Toc444269406"/>
      <w:bookmarkStart w:id="384" w:name="_Toc444092785"/>
      <w:bookmarkStart w:id="385" w:name="_Toc444256830"/>
      <w:bookmarkStart w:id="386" w:name="_Toc444269407"/>
      <w:bookmarkStart w:id="387" w:name="_Toc305862122"/>
      <w:bookmarkStart w:id="388" w:name="_Toc446785488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r>
        <w:lastRenderedPageBreak/>
        <w:t>ISA-95 m</w:t>
      </w:r>
      <w:r w:rsidR="00531F7C" w:rsidRPr="004E110A">
        <w:t xml:space="preserve">anufacturing </w:t>
      </w:r>
      <w:r w:rsidR="004919EF">
        <w:t>e</w:t>
      </w:r>
      <w:r w:rsidR="00F163AE" w:rsidRPr="004E110A">
        <w:t>vent</w:t>
      </w:r>
      <w:r w:rsidR="00531F7C" w:rsidRPr="004E110A">
        <w:t xml:space="preserve"> </w:t>
      </w:r>
      <w:r w:rsidR="00AF3BEB">
        <w:t>object</w:t>
      </w:r>
      <w:r w:rsidR="00531F7C" w:rsidRPr="004E110A">
        <w:t xml:space="preserve"> </w:t>
      </w:r>
      <w:r w:rsidR="008B66F0">
        <w:t xml:space="preserve">relationships and </w:t>
      </w:r>
      <w:r w:rsidR="00531F7C" w:rsidRPr="004E110A">
        <w:t>attributes</w:t>
      </w:r>
      <w:bookmarkEnd w:id="387"/>
      <w:bookmarkEnd w:id="388"/>
    </w:p>
    <w:p w14:paraId="2E63ADA6" w14:textId="77777777" w:rsidR="00D724EE" w:rsidRPr="00BF594F" w:rsidRDefault="00D724EE" w:rsidP="00FE1709">
      <w:pPr>
        <w:pStyle w:val="Heading2"/>
      </w:pPr>
      <w:bookmarkStart w:id="389" w:name="_Toc446785489"/>
      <w:proofErr w:type="spellStart"/>
      <w:r w:rsidRPr="008E2CCC">
        <w:t>Mfg</w:t>
      </w:r>
      <w:proofErr w:type="spellEnd"/>
      <w:r w:rsidRPr="008E2CCC">
        <w:t xml:space="preserve"> event</w:t>
      </w:r>
      <w:r w:rsidRPr="00BF594F">
        <w:t xml:space="preserve"> </w:t>
      </w:r>
      <w:r>
        <w:t xml:space="preserve">relationships and </w:t>
      </w:r>
      <w:r w:rsidRPr="00BF594F">
        <w:t>attributes</w:t>
      </w:r>
      <w:bookmarkEnd w:id="389"/>
    </w:p>
    <w:p w14:paraId="410986C8" w14:textId="79EE005C" w:rsidR="00D724EE" w:rsidRDefault="00D724EE" w:rsidP="00FE1709">
      <w:r>
        <w:fldChar w:fldCharType="begin"/>
      </w:r>
      <w:r>
        <w:instrText xml:space="preserve"> REF _Ref445813236 \h </w:instrText>
      </w:r>
      <w:r>
        <w:fldChar w:fldCharType="separate"/>
      </w:r>
      <w:r w:rsidR="00AF5BD2">
        <w:t xml:space="preserve">Table </w:t>
      </w:r>
      <w:r w:rsidR="00AF5BD2">
        <w:rPr>
          <w:noProof/>
        </w:rPr>
        <w:t>3</w:t>
      </w:r>
      <w:r>
        <w:fldChar w:fldCharType="end"/>
      </w:r>
      <w:r>
        <w:t xml:space="preserve"> defines the </w:t>
      </w:r>
      <w:r w:rsidR="005F59CD">
        <w:t xml:space="preserve">relationship of the </w:t>
      </w:r>
      <w:proofErr w:type="spellStart"/>
      <w:r w:rsidRPr="00350D2B">
        <w:rPr>
          <w:i/>
        </w:rPr>
        <w:t>mfg</w:t>
      </w:r>
      <w:proofErr w:type="spellEnd"/>
      <w:r w:rsidRPr="00350D2B">
        <w:rPr>
          <w:i/>
        </w:rPr>
        <w:t xml:space="preserve"> event</w:t>
      </w:r>
      <w:r w:rsidR="001D672B">
        <w:t xml:space="preserve"> object</w:t>
      </w:r>
      <w:r w:rsidR="005F59CD">
        <w:t>s</w:t>
      </w:r>
      <w:r>
        <w:t xml:space="preserve">. </w:t>
      </w:r>
      <w:r>
        <w:fldChar w:fldCharType="begin"/>
      </w:r>
      <w:r>
        <w:instrText xml:space="preserve"> REF _Ref444082875 \h </w:instrText>
      </w:r>
      <w:r>
        <w:fldChar w:fldCharType="separate"/>
      </w:r>
      <w:r w:rsidR="00AF5BD2">
        <w:t xml:space="preserve">Table </w:t>
      </w:r>
      <w:r w:rsidR="00AF5BD2">
        <w:rPr>
          <w:noProof/>
        </w:rPr>
        <w:t>4</w:t>
      </w:r>
      <w:r>
        <w:fldChar w:fldCharType="end"/>
      </w:r>
      <w:r>
        <w:t xml:space="preserve"> </w:t>
      </w:r>
      <w:r w:rsidRPr="0065705B">
        <w:t xml:space="preserve">defines </w:t>
      </w:r>
      <w:r w:rsidR="005F59CD">
        <w:t xml:space="preserve">the attributes of </w:t>
      </w:r>
      <w:proofErr w:type="spellStart"/>
      <w:r>
        <w:rPr>
          <w:i/>
        </w:rPr>
        <w:t>m</w:t>
      </w:r>
      <w:r w:rsidRPr="0065705B">
        <w:rPr>
          <w:i/>
        </w:rPr>
        <w:t>fg</w:t>
      </w:r>
      <w:proofErr w:type="spellEnd"/>
      <w:r w:rsidRPr="0065705B">
        <w:rPr>
          <w:i/>
        </w:rPr>
        <w:t xml:space="preserve"> </w:t>
      </w:r>
      <w:r>
        <w:rPr>
          <w:i/>
        </w:rPr>
        <w:t>e</w:t>
      </w:r>
      <w:r w:rsidRPr="0065705B">
        <w:rPr>
          <w:i/>
        </w:rPr>
        <w:t>vent</w:t>
      </w:r>
      <w:r w:rsidR="001D672B">
        <w:t xml:space="preserve"> objects</w:t>
      </w:r>
      <w:r w:rsidRPr="0065705B">
        <w:rPr>
          <w:i/>
        </w:rPr>
        <w:t>.</w:t>
      </w:r>
      <w:r w:rsidRPr="0065705B">
        <w:t xml:space="preserve">  </w:t>
      </w:r>
    </w:p>
    <w:p w14:paraId="25847974" w14:textId="0DA23199" w:rsidR="00D724EE" w:rsidRDefault="00D724EE" w:rsidP="00FE1709">
      <w:pPr>
        <w:pStyle w:val="Caption"/>
      </w:pPr>
      <w:bookmarkStart w:id="390" w:name="_Ref445813236"/>
      <w:bookmarkStart w:id="391" w:name="_Toc446586916"/>
      <w:bookmarkStart w:id="392" w:name="_Toc446785440"/>
      <w:r>
        <w:t xml:space="preserve">Table </w:t>
      </w:r>
      <w:r w:rsidR="00F53ABD">
        <w:fldChar w:fldCharType="begin"/>
      </w:r>
      <w:r w:rsidR="00F53ABD">
        <w:instrText xml:space="preserve"> SEQ Table \* ARABIC </w:instrText>
      </w:r>
      <w:r w:rsidR="00F53ABD">
        <w:fldChar w:fldCharType="separate"/>
      </w:r>
      <w:r w:rsidR="00AF5BD2">
        <w:rPr>
          <w:noProof/>
        </w:rPr>
        <w:t>3</w:t>
      </w:r>
      <w:r w:rsidR="00F53ABD">
        <w:rPr>
          <w:noProof/>
        </w:rPr>
        <w:fldChar w:fldCharType="end"/>
      </w:r>
      <w:bookmarkEnd w:id="390"/>
      <w:r w:rsidR="006D45F4">
        <w:rPr>
          <w:noProof/>
        </w:rPr>
        <w:t xml:space="preserve"> </w:t>
      </w:r>
      <w:r>
        <w:t xml:space="preserve">- </w:t>
      </w:r>
      <w:proofErr w:type="spellStart"/>
      <w:r w:rsidR="001D672B">
        <w:t>M</w:t>
      </w:r>
      <w:r>
        <w:t>fg</w:t>
      </w:r>
      <w:proofErr w:type="spellEnd"/>
      <w:r>
        <w:t xml:space="preserve"> event</w:t>
      </w:r>
      <w:bookmarkEnd w:id="391"/>
      <w:r w:rsidR="001D672B" w:rsidRPr="001D672B">
        <w:t xml:space="preserve"> </w:t>
      </w:r>
      <w:r w:rsidR="001D672B">
        <w:t>relationships</w:t>
      </w:r>
      <w:bookmarkEnd w:id="39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179"/>
        <w:gridCol w:w="1156"/>
        <w:gridCol w:w="1260"/>
        <w:gridCol w:w="1080"/>
        <w:gridCol w:w="1242"/>
        <w:gridCol w:w="3433"/>
      </w:tblGrid>
      <w:tr w:rsidR="00D724EE" w:rsidRPr="004853FA" w14:paraId="59853AD8" w14:textId="77777777" w:rsidTr="004853FA">
        <w:trPr>
          <w:trHeight w:val="278"/>
          <w:tblHeader/>
        </w:trPr>
        <w:tc>
          <w:tcPr>
            <w:tcW w:w="1179" w:type="dxa"/>
            <w:vMerge w:val="restart"/>
          </w:tcPr>
          <w:p w14:paraId="663425F7" w14:textId="02EFAA48" w:rsidR="00D724EE" w:rsidRPr="004853FA" w:rsidRDefault="001D672B" w:rsidP="004853FA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4853FA">
              <w:rPr>
                <w:sz w:val="20"/>
                <w:szCs w:val="20"/>
                <w:lang w:val="en-US"/>
              </w:rPr>
              <w:t>Related o</w:t>
            </w:r>
            <w:r w:rsidR="00D724EE" w:rsidRPr="004853FA">
              <w:rPr>
                <w:sz w:val="20"/>
                <w:szCs w:val="20"/>
                <w:lang w:val="en-US"/>
              </w:rPr>
              <w:t>bject</w:t>
            </w:r>
          </w:p>
        </w:tc>
        <w:tc>
          <w:tcPr>
            <w:tcW w:w="4738" w:type="dxa"/>
            <w:gridSpan w:val="4"/>
          </w:tcPr>
          <w:p w14:paraId="79A151DD" w14:textId="77777777" w:rsidR="00D724EE" w:rsidRPr="004853FA" w:rsidRDefault="00D724EE" w:rsidP="004853FA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4853FA">
              <w:rPr>
                <w:sz w:val="20"/>
                <w:szCs w:val="20"/>
                <w:lang w:val="en-US"/>
              </w:rPr>
              <w:t>Relationship</w:t>
            </w:r>
          </w:p>
        </w:tc>
        <w:tc>
          <w:tcPr>
            <w:tcW w:w="3433" w:type="dxa"/>
            <w:vMerge w:val="restart"/>
          </w:tcPr>
          <w:p w14:paraId="3CCE8305" w14:textId="77777777" w:rsidR="00D724EE" w:rsidRPr="004853FA" w:rsidRDefault="00D724EE" w:rsidP="004853FA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4853FA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D724EE" w:rsidRPr="004853FA" w14:paraId="683AA078" w14:textId="77777777" w:rsidTr="004853FA">
        <w:trPr>
          <w:trHeight w:val="242"/>
          <w:tblHeader/>
        </w:trPr>
        <w:tc>
          <w:tcPr>
            <w:tcW w:w="1179" w:type="dxa"/>
            <w:vMerge/>
          </w:tcPr>
          <w:p w14:paraId="672F5D1D" w14:textId="77777777" w:rsidR="00D724EE" w:rsidRPr="004853FA" w:rsidRDefault="00D724EE" w:rsidP="004853FA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56" w:type="dxa"/>
          </w:tcPr>
          <w:p w14:paraId="1F1409EA" w14:textId="77777777" w:rsidR="00D724EE" w:rsidRPr="004853FA" w:rsidRDefault="00D724EE" w:rsidP="004853FA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4853FA">
              <w:rPr>
                <w:sz w:val="20"/>
                <w:szCs w:val="20"/>
                <w:lang w:val="en-US"/>
              </w:rPr>
              <w:t>Source</w:t>
            </w:r>
          </w:p>
        </w:tc>
        <w:tc>
          <w:tcPr>
            <w:tcW w:w="1260" w:type="dxa"/>
          </w:tcPr>
          <w:p w14:paraId="5ECD0A75" w14:textId="77777777" w:rsidR="00D724EE" w:rsidRPr="004853FA" w:rsidRDefault="00D724EE" w:rsidP="004853FA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4853FA">
              <w:rPr>
                <w:sz w:val="20"/>
                <w:szCs w:val="20"/>
                <w:lang w:val="en-US"/>
              </w:rPr>
              <w:t>Multiplicity</w:t>
            </w:r>
          </w:p>
        </w:tc>
        <w:tc>
          <w:tcPr>
            <w:tcW w:w="1080" w:type="dxa"/>
          </w:tcPr>
          <w:p w14:paraId="7B170A09" w14:textId="77777777" w:rsidR="00D724EE" w:rsidRPr="004853FA" w:rsidRDefault="00D724EE" w:rsidP="004853FA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4853FA">
              <w:rPr>
                <w:sz w:val="20"/>
                <w:szCs w:val="20"/>
                <w:lang w:val="en-US"/>
              </w:rPr>
              <w:t>Role</w:t>
            </w:r>
          </w:p>
        </w:tc>
        <w:tc>
          <w:tcPr>
            <w:tcW w:w="1242" w:type="dxa"/>
          </w:tcPr>
          <w:p w14:paraId="3DE8EBD0" w14:textId="77777777" w:rsidR="00D724EE" w:rsidRPr="004853FA" w:rsidRDefault="00D724EE" w:rsidP="004853FA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4853FA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3433" w:type="dxa"/>
            <w:vMerge/>
          </w:tcPr>
          <w:p w14:paraId="2BAB5DCF" w14:textId="77777777" w:rsidR="00D724EE" w:rsidRPr="004853FA" w:rsidRDefault="00D724EE" w:rsidP="004853FA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</w:p>
        </w:tc>
      </w:tr>
      <w:tr w:rsidR="00D724EE" w:rsidRPr="004853FA" w14:paraId="026BD2FF" w14:textId="77777777" w:rsidTr="004853FA">
        <w:trPr>
          <w:trHeight w:val="548"/>
        </w:trPr>
        <w:tc>
          <w:tcPr>
            <w:tcW w:w="1179" w:type="dxa"/>
          </w:tcPr>
          <w:p w14:paraId="2C2B065E" w14:textId="71BD407D" w:rsidR="00D724EE" w:rsidRPr="004853FA" w:rsidRDefault="004919EF" w:rsidP="004853FA">
            <w:pPr>
              <w:pStyle w:val="TableContents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4853FA">
              <w:rPr>
                <w:sz w:val="20"/>
                <w:szCs w:val="20"/>
                <w:lang w:val="en-US"/>
              </w:rPr>
              <w:t>Mfg</w:t>
            </w:r>
            <w:proofErr w:type="spellEnd"/>
            <w:r w:rsidRPr="004853FA">
              <w:rPr>
                <w:sz w:val="20"/>
                <w:szCs w:val="20"/>
                <w:lang w:val="en-US"/>
              </w:rPr>
              <w:t xml:space="preserve"> e</w:t>
            </w:r>
            <w:r w:rsidR="00D724EE" w:rsidRPr="004853FA">
              <w:rPr>
                <w:sz w:val="20"/>
                <w:szCs w:val="20"/>
                <w:lang w:val="en-US"/>
              </w:rPr>
              <w:t xml:space="preserve">vent </w:t>
            </w:r>
            <w:r w:rsidRPr="004853FA">
              <w:rPr>
                <w:sz w:val="20"/>
                <w:szCs w:val="20"/>
                <w:lang w:val="en-US"/>
              </w:rPr>
              <w:t>r</w:t>
            </w:r>
            <w:r w:rsidR="00D724EE" w:rsidRPr="004853FA">
              <w:rPr>
                <w:sz w:val="20"/>
                <w:szCs w:val="20"/>
                <w:lang w:val="en-US"/>
              </w:rPr>
              <w:t>ecord</w:t>
            </w:r>
          </w:p>
        </w:tc>
        <w:tc>
          <w:tcPr>
            <w:tcW w:w="1156" w:type="dxa"/>
          </w:tcPr>
          <w:p w14:paraId="09A017C6" w14:textId="7C51F3D7" w:rsidR="00D724EE" w:rsidRPr="004853FA" w:rsidRDefault="004919EF" w:rsidP="004853FA">
            <w:pPr>
              <w:pStyle w:val="TableContents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4853FA">
              <w:rPr>
                <w:sz w:val="20"/>
                <w:szCs w:val="20"/>
                <w:lang w:val="en-US"/>
              </w:rPr>
              <w:t>Mfg</w:t>
            </w:r>
            <w:proofErr w:type="spellEnd"/>
            <w:r w:rsidRPr="004853FA">
              <w:rPr>
                <w:sz w:val="20"/>
                <w:szCs w:val="20"/>
                <w:lang w:val="en-US"/>
              </w:rPr>
              <w:t xml:space="preserve"> event r</w:t>
            </w:r>
            <w:r w:rsidR="00D724EE" w:rsidRPr="004853FA">
              <w:rPr>
                <w:sz w:val="20"/>
                <w:szCs w:val="20"/>
                <w:lang w:val="en-US"/>
              </w:rPr>
              <w:t>ecord</w:t>
            </w:r>
          </w:p>
        </w:tc>
        <w:tc>
          <w:tcPr>
            <w:tcW w:w="1260" w:type="dxa"/>
          </w:tcPr>
          <w:p w14:paraId="5DBCAF51" w14:textId="77777777" w:rsidR="00D724EE" w:rsidRPr="004853FA" w:rsidRDefault="00D724EE" w:rsidP="004853FA">
            <w:pPr>
              <w:pStyle w:val="TableContents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4853FA">
              <w:rPr>
                <w:sz w:val="20"/>
                <w:szCs w:val="20"/>
                <w:lang w:val="en-US"/>
              </w:rPr>
              <w:t>0..n</w:t>
            </w:r>
          </w:p>
        </w:tc>
        <w:tc>
          <w:tcPr>
            <w:tcW w:w="1080" w:type="dxa"/>
          </w:tcPr>
          <w:p w14:paraId="2A9E8C98" w14:textId="77777777" w:rsidR="00D724EE" w:rsidRPr="004853FA" w:rsidRDefault="00D724EE" w:rsidP="004853FA">
            <w:pPr>
              <w:pStyle w:val="TableContents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4853FA">
              <w:rPr>
                <w:sz w:val="20"/>
                <w:szCs w:val="20"/>
                <w:lang w:val="en-US"/>
              </w:rPr>
              <w:t xml:space="preserve">Is a collection of </w:t>
            </w:r>
          </w:p>
        </w:tc>
        <w:tc>
          <w:tcPr>
            <w:tcW w:w="1242" w:type="dxa"/>
          </w:tcPr>
          <w:p w14:paraId="1F8478B7" w14:textId="77777777" w:rsidR="00D724EE" w:rsidRPr="004853FA" w:rsidRDefault="00D724EE" w:rsidP="004853FA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4853FA">
              <w:rPr>
                <w:sz w:val="20"/>
                <w:szCs w:val="20"/>
                <w:lang w:val="en-US"/>
              </w:rPr>
              <w:t>Composite</w:t>
            </w:r>
          </w:p>
        </w:tc>
        <w:tc>
          <w:tcPr>
            <w:tcW w:w="3433" w:type="dxa"/>
          </w:tcPr>
          <w:p w14:paraId="3817C19F" w14:textId="77777777" w:rsidR="00D724EE" w:rsidRPr="004853FA" w:rsidRDefault="00D724EE" w:rsidP="004853FA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4853FA">
              <w:rPr>
                <w:sz w:val="20"/>
                <w:szCs w:val="20"/>
                <w:lang w:val="en-US"/>
              </w:rPr>
              <w:t xml:space="preserve">See </w:t>
            </w:r>
            <w:proofErr w:type="spellStart"/>
            <w:r w:rsidRPr="004853FA">
              <w:rPr>
                <w:i/>
                <w:sz w:val="20"/>
                <w:szCs w:val="20"/>
                <w:lang w:val="en-US"/>
              </w:rPr>
              <w:t>mfg</w:t>
            </w:r>
            <w:proofErr w:type="spellEnd"/>
            <w:r w:rsidRPr="004853FA">
              <w:rPr>
                <w:i/>
                <w:sz w:val="20"/>
                <w:szCs w:val="20"/>
                <w:lang w:val="en-US"/>
              </w:rPr>
              <w:t xml:space="preserve"> event record</w:t>
            </w:r>
            <w:r w:rsidRPr="004853FA">
              <w:rPr>
                <w:sz w:val="20"/>
                <w:szCs w:val="20"/>
                <w:lang w:val="en-US"/>
              </w:rPr>
              <w:t xml:space="preserve"> for details</w:t>
            </w:r>
          </w:p>
        </w:tc>
      </w:tr>
      <w:tr w:rsidR="00D724EE" w:rsidRPr="004853FA" w14:paraId="110E1FA8" w14:textId="77777777" w:rsidTr="004853FA">
        <w:trPr>
          <w:trHeight w:val="710"/>
        </w:trPr>
        <w:tc>
          <w:tcPr>
            <w:tcW w:w="1179" w:type="dxa"/>
          </w:tcPr>
          <w:p w14:paraId="7D8A3921" w14:textId="23419ECA" w:rsidR="00D724EE" w:rsidRPr="004853FA" w:rsidRDefault="004919EF" w:rsidP="004853FA">
            <w:pPr>
              <w:pStyle w:val="TableContents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4853FA">
              <w:rPr>
                <w:sz w:val="20"/>
                <w:szCs w:val="20"/>
                <w:lang w:val="en-US"/>
              </w:rPr>
              <w:t>Mfg</w:t>
            </w:r>
            <w:proofErr w:type="spellEnd"/>
            <w:r w:rsidRPr="004853FA">
              <w:rPr>
                <w:sz w:val="20"/>
                <w:szCs w:val="20"/>
                <w:lang w:val="en-US"/>
              </w:rPr>
              <w:t xml:space="preserve"> event p</w:t>
            </w:r>
            <w:r w:rsidR="00D724EE" w:rsidRPr="004853FA">
              <w:rPr>
                <w:sz w:val="20"/>
                <w:szCs w:val="20"/>
                <w:lang w:val="en-US"/>
              </w:rPr>
              <w:t>roperty</w:t>
            </w:r>
          </w:p>
        </w:tc>
        <w:tc>
          <w:tcPr>
            <w:tcW w:w="1156" w:type="dxa"/>
          </w:tcPr>
          <w:p w14:paraId="3ABEA58C" w14:textId="0019D399" w:rsidR="00D724EE" w:rsidRPr="004853FA" w:rsidRDefault="004919EF" w:rsidP="004853FA">
            <w:pPr>
              <w:pStyle w:val="TableContents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4853FA">
              <w:rPr>
                <w:sz w:val="20"/>
                <w:szCs w:val="20"/>
                <w:lang w:val="en-US"/>
              </w:rPr>
              <w:t>Mfg</w:t>
            </w:r>
            <w:proofErr w:type="spellEnd"/>
            <w:r w:rsidRPr="004853FA">
              <w:rPr>
                <w:sz w:val="20"/>
                <w:szCs w:val="20"/>
                <w:lang w:val="en-US"/>
              </w:rPr>
              <w:t xml:space="preserve"> event p</w:t>
            </w:r>
            <w:r w:rsidR="00D724EE" w:rsidRPr="004853FA">
              <w:rPr>
                <w:sz w:val="20"/>
                <w:szCs w:val="20"/>
                <w:lang w:val="en-US"/>
              </w:rPr>
              <w:t>roperty</w:t>
            </w:r>
          </w:p>
        </w:tc>
        <w:tc>
          <w:tcPr>
            <w:tcW w:w="1260" w:type="dxa"/>
          </w:tcPr>
          <w:p w14:paraId="3EE1AE52" w14:textId="77777777" w:rsidR="00D724EE" w:rsidRPr="004853FA" w:rsidRDefault="00D724EE" w:rsidP="004853FA">
            <w:pPr>
              <w:pStyle w:val="TableContents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4853FA">
              <w:rPr>
                <w:sz w:val="20"/>
                <w:szCs w:val="20"/>
                <w:lang w:val="en-US"/>
              </w:rPr>
              <w:t>0..n</w:t>
            </w:r>
          </w:p>
        </w:tc>
        <w:tc>
          <w:tcPr>
            <w:tcW w:w="1080" w:type="dxa"/>
          </w:tcPr>
          <w:p w14:paraId="72E95E0C" w14:textId="77777777" w:rsidR="00D724EE" w:rsidRPr="004853FA" w:rsidRDefault="00D724EE" w:rsidP="004853FA">
            <w:pPr>
              <w:pStyle w:val="TableContents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4853FA">
              <w:rPr>
                <w:sz w:val="20"/>
                <w:szCs w:val="20"/>
                <w:lang w:val="en-US"/>
              </w:rPr>
              <w:t>Has values for</w:t>
            </w:r>
          </w:p>
        </w:tc>
        <w:tc>
          <w:tcPr>
            <w:tcW w:w="1242" w:type="dxa"/>
          </w:tcPr>
          <w:p w14:paraId="7DC9DF87" w14:textId="77777777" w:rsidR="00D724EE" w:rsidRPr="004853FA" w:rsidRDefault="00D724EE" w:rsidP="004853FA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4853FA">
              <w:rPr>
                <w:sz w:val="20"/>
                <w:szCs w:val="20"/>
                <w:lang w:val="en-US"/>
              </w:rPr>
              <w:t>Composite</w:t>
            </w:r>
          </w:p>
        </w:tc>
        <w:tc>
          <w:tcPr>
            <w:tcW w:w="3433" w:type="dxa"/>
          </w:tcPr>
          <w:p w14:paraId="449130E8" w14:textId="77777777" w:rsidR="00D724EE" w:rsidRPr="004853FA" w:rsidRDefault="00D724EE" w:rsidP="004853FA">
            <w:pPr>
              <w:pStyle w:val="TableNormal1"/>
              <w:spacing w:before="0" w:after="0"/>
              <w:jc w:val="left"/>
              <w:rPr>
                <w:rStyle w:val="CommentReference"/>
                <w:rFonts w:cs="Arial"/>
                <w:spacing w:val="0"/>
                <w:sz w:val="20"/>
                <w:szCs w:val="20"/>
              </w:rPr>
            </w:pPr>
            <w:r w:rsidRPr="004853FA">
              <w:rPr>
                <w:sz w:val="20"/>
                <w:szCs w:val="20"/>
                <w:lang w:val="en-US"/>
              </w:rPr>
              <w:t>General bag of properties associated with the event. There is no formal validation of the property contents.</w:t>
            </w:r>
          </w:p>
        </w:tc>
      </w:tr>
      <w:tr w:rsidR="00D724EE" w:rsidRPr="004853FA" w14:paraId="3946F6F5" w14:textId="77777777" w:rsidTr="004853FA">
        <w:trPr>
          <w:trHeight w:val="710"/>
        </w:trPr>
        <w:tc>
          <w:tcPr>
            <w:tcW w:w="1179" w:type="dxa"/>
          </w:tcPr>
          <w:p w14:paraId="65E12EAB" w14:textId="37D11A7E" w:rsidR="00D724EE" w:rsidRPr="004853FA" w:rsidRDefault="004919EF" w:rsidP="004853FA">
            <w:pPr>
              <w:pStyle w:val="TableContents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4853FA">
              <w:rPr>
                <w:sz w:val="20"/>
                <w:szCs w:val="20"/>
                <w:lang w:val="en-US"/>
              </w:rPr>
              <w:t>Mfg</w:t>
            </w:r>
            <w:proofErr w:type="spellEnd"/>
            <w:r w:rsidRPr="004853FA">
              <w:rPr>
                <w:sz w:val="20"/>
                <w:szCs w:val="20"/>
                <w:lang w:val="en-US"/>
              </w:rPr>
              <w:t xml:space="preserve"> e</w:t>
            </w:r>
            <w:r w:rsidR="001D672B" w:rsidRPr="004853FA">
              <w:rPr>
                <w:sz w:val="20"/>
                <w:szCs w:val="20"/>
                <w:lang w:val="en-US"/>
              </w:rPr>
              <w:t>vent d</w:t>
            </w:r>
            <w:r w:rsidR="00D724EE" w:rsidRPr="004853FA">
              <w:rPr>
                <w:sz w:val="20"/>
                <w:szCs w:val="20"/>
                <w:lang w:val="en-US"/>
              </w:rPr>
              <w:t>efinition</w:t>
            </w:r>
          </w:p>
        </w:tc>
        <w:tc>
          <w:tcPr>
            <w:tcW w:w="1156" w:type="dxa"/>
          </w:tcPr>
          <w:p w14:paraId="0AC850A2" w14:textId="77777777" w:rsidR="00D724EE" w:rsidRPr="004853FA" w:rsidRDefault="00D724EE" w:rsidP="004853FA">
            <w:pPr>
              <w:pStyle w:val="TableContents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4853FA">
              <w:rPr>
                <w:sz w:val="20"/>
                <w:szCs w:val="20"/>
                <w:lang w:val="en-US"/>
              </w:rPr>
              <w:t>Definition ID</w:t>
            </w:r>
          </w:p>
        </w:tc>
        <w:tc>
          <w:tcPr>
            <w:tcW w:w="1260" w:type="dxa"/>
          </w:tcPr>
          <w:p w14:paraId="41CA09A7" w14:textId="77777777" w:rsidR="00D724EE" w:rsidRPr="004853FA" w:rsidRDefault="00D724EE" w:rsidP="004853FA">
            <w:pPr>
              <w:pStyle w:val="TableContents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4853FA">
              <w:rPr>
                <w:sz w:val="20"/>
                <w:szCs w:val="20"/>
                <w:lang w:val="en-US"/>
              </w:rPr>
              <w:t>1..1</w:t>
            </w:r>
          </w:p>
        </w:tc>
        <w:tc>
          <w:tcPr>
            <w:tcW w:w="1080" w:type="dxa"/>
          </w:tcPr>
          <w:p w14:paraId="7EE12B59" w14:textId="77777777" w:rsidR="00D724EE" w:rsidRPr="004853FA" w:rsidRDefault="00D724EE" w:rsidP="004853FA">
            <w:pPr>
              <w:pStyle w:val="TableContents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4853FA">
              <w:rPr>
                <w:sz w:val="20"/>
                <w:szCs w:val="20"/>
                <w:lang w:val="en-US"/>
              </w:rPr>
              <w:t>Defined by</w:t>
            </w:r>
          </w:p>
        </w:tc>
        <w:tc>
          <w:tcPr>
            <w:tcW w:w="1242" w:type="dxa"/>
          </w:tcPr>
          <w:p w14:paraId="1F48F3D0" w14:textId="77777777" w:rsidR="00D724EE" w:rsidRPr="004853FA" w:rsidRDefault="00D724EE" w:rsidP="004853FA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4853FA">
              <w:rPr>
                <w:sz w:val="20"/>
                <w:szCs w:val="20"/>
                <w:lang w:val="en-US"/>
              </w:rPr>
              <w:t>Association</w:t>
            </w:r>
          </w:p>
        </w:tc>
        <w:tc>
          <w:tcPr>
            <w:tcW w:w="3433" w:type="dxa"/>
          </w:tcPr>
          <w:p w14:paraId="4CBE3D6A" w14:textId="77777777" w:rsidR="00D724EE" w:rsidRPr="004853FA" w:rsidRDefault="00D724EE" w:rsidP="004853FA">
            <w:pPr>
              <w:pStyle w:val="TableNormal1"/>
              <w:spacing w:before="0" w:after="0"/>
              <w:jc w:val="left"/>
              <w:rPr>
                <w:rStyle w:val="CommentReference"/>
                <w:rFonts w:cs="Arial"/>
                <w:spacing w:val="0"/>
                <w:sz w:val="20"/>
                <w:szCs w:val="20"/>
              </w:rPr>
            </w:pPr>
            <w:proofErr w:type="gramStart"/>
            <w:r w:rsidRPr="004853FA">
              <w:rPr>
                <w:sz w:val="20"/>
                <w:szCs w:val="20"/>
                <w:lang w:val="en-US"/>
              </w:rPr>
              <w:t xml:space="preserve">The </w:t>
            </w:r>
            <w:proofErr w:type="spellStart"/>
            <w:r w:rsidRPr="004853FA">
              <w:rPr>
                <w:i/>
                <w:sz w:val="20"/>
                <w:szCs w:val="20"/>
                <w:lang w:val="en-US"/>
              </w:rPr>
              <w:t>mfg</w:t>
            </w:r>
            <w:proofErr w:type="spellEnd"/>
            <w:r w:rsidRPr="004853FA">
              <w:rPr>
                <w:i/>
                <w:sz w:val="20"/>
                <w:szCs w:val="20"/>
                <w:lang w:val="en-US"/>
              </w:rPr>
              <w:t xml:space="preserve"> event definition</w:t>
            </w:r>
            <w:r w:rsidRPr="004853FA">
              <w:rPr>
                <w:sz w:val="20"/>
                <w:szCs w:val="20"/>
                <w:lang w:val="en-US"/>
              </w:rPr>
              <w:t xml:space="preserve"> that defines the structure and generic context of the message.</w:t>
            </w:r>
            <w:proofErr w:type="gramEnd"/>
          </w:p>
        </w:tc>
      </w:tr>
      <w:tr w:rsidR="00D724EE" w:rsidRPr="004853FA" w14:paraId="426B31A3" w14:textId="77777777" w:rsidTr="004853FA">
        <w:trPr>
          <w:trHeight w:val="800"/>
        </w:trPr>
        <w:tc>
          <w:tcPr>
            <w:tcW w:w="1179" w:type="dxa"/>
          </w:tcPr>
          <w:p w14:paraId="727CDA9C" w14:textId="2733BE61" w:rsidR="00D724EE" w:rsidRPr="004853FA" w:rsidRDefault="004919EF" w:rsidP="004853FA">
            <w:pPr>
              <w:pStyle w:val="TableContents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4853FA">
              <w:rPr>
                <w:sz w:val="20"/>
                <w:szCs w:val="20"/>
                <w:lang w:val="en-US"/>
              </w:rPr>
              <w:t>Mfg</w:t>
            </w:r>
            <w:proofErr w:type="spellEnd"/>
            <w:r w:rsidRPr="004853FA">
              <w:rPr>
                <w:sz w:val="20"/>
                <w:szCs w:val="20"/>
                <w:lang w:val="en-US"/>
              </w:rPr>
              <w:t xml:space="preserve"> e</w:t>
            </w:r>
            <w:r w:rsidR="00D724EE" w:rsidRPr="004853FA">
              <w:rPr>
                <w:sz w:val="20"/>
                <w:szCs w:val="20"/>
                <w:lang w:val="en-US"/>
              </w:rPr>
              <w:t xml:space="preserve">vent </w:t>
            </w:r>
          </w:p>
        </w:tc>
        <w:tc>
          <w:tcPr>
            <w:tcW w:w="1156" w:type="dxa"/>
          </w:tcPr>
          <w:p w14:paraId="3ADB890F" w14:textId="2918B14D" w:rsidR="00D724EE" w:rsidRPr="004853FA" w:rsidRDefault="004919EF" w:rsidP="004853FA">
            <w:pPr>
              <w:pStyle w:val="TableContents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4853FA">
              <w:rPr>
                <w:sz w:val="20"/>
                <w:szCs w:val="20"/>
                <w:lang w:val="en-US"/>
              </w:rPr>
              <w:t>Associated e</w:t>
            </w:r>
            <w:r w:rsidR="00D724EE" w:rsidRPr="004853FA">
              <w:rPr>
                <w:sz w:val="20"/>
                <w:szCs w:val="20"/>
                <w:lang w:val="en-US"/>
              </w:rPr>
              <w:t>vent ID</w:t>
            </w:r>
          </w:p>
        </w:tc>
        <w:tc>
          <w:tcPr>
            <w:tcW w:w="1260" w:type="dxa"/>
          </w:tcPr>
          <w:p w14:paraId="1325DDFE" w14:textId="77777777" w:rsidR="00D724EE" w:rsidRPr="004853FA" w:rsidRDefault="00D724EE" w:rsidP="004853FA">
            <w:pPr>
              <w:pStyle w:val="TableContents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4853FA">
              <w:rPr>
                <w:sz w:val="20"/>
                <w:szCs w:val="20"/>
                <w:lang w:val="en-US"/>
              </w:rPr>
              <w:t>0..n</w:t>
            </w:r>
          </w:p>
        </w:tc>
        <w:tc>
          <w:tcPr>
            <w:tcW w:w="1080" w:type="dxa"/>
          </w:tcPr>
          <w:p w14:paraId="2EC20F13" w14:textId="77777777" w:rsidR="00D724EE" w:rsidRPr="004853FA" w:rsidRDefault="00D724EE" w:rsidP="004853FA">
            <w:pPr>
              <w:pStyle w:val="TableContents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4853FA">
              <w:rPr>
                <w:sz w:val="20"/>
                <w:szCs w:val="20"/>
                <w:lang w:val="en-US"/>
              </w:rPr>
              <w:t>Is associated with</w:t>
            </w:r>
          </w:p>
        </w:tc>
        <w:tc>
          <w:tcPr>
            <w:tcW w:w="1242" w:type="dxa"/>
          </w:tcPr>
          <w:p w14:paraId="65C90F69" w14:textId="77777777" w:rsidR="00D724EE" w:rsidRPr="004853FA" w:rsidRDefault="00D724EE" w:rsidP="004853FA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4853FA">
              <w:rPr>
                <w:sz w:val="20"/>
                <w:szCs w:val="20"/>
                <w:lang w:val="en-US"/>
              </w:rPr>
              <w:t>Association</w:t>
            </w:r>
          </w:p>
        </w:tc>
        <w:tc>
          <w:tcPr>
            <w:tcW w:w="3433" w:type="dxa"/>
          </w:tcPr>
          <w:p w14:paraId="6D61223B" w14:textId="77777777" w:rsidR="00D724EE" w:rsidRPr="004853FA" w:rsidRDefault="00D724EE" w:rsidP="004853FA">
            <w:pPr>
              <w:pStyle w:val="TableNormal1"/>
              <w:spacing w:before="0" w:after="0"/>
              <w:jc w:val="left"/>
              <w:rPr>
                <w:rStyle w:val="CommentReference"/>
                <w:rFonts w:cs="Arial"/>
                <w:spacing w:val="0"/>
                <w:sz w:val="20"/>
                <w:szCs w:val="20"/>
              </w:rPr>
            </w:pPr>
            <w:r w:rsidRPr="004853FA">
              <w:rPr>
                <w:sz w:val="20"/>
                <w:szCs w:val="20"/>
                <w:lang w:val="en-US"/>
              </w:rPr>
              <w:t>The events related to this message. The reference is an ID with any additional attributes required.</w:t>
            </w:r>
          </w:p>
        </w:tc>
      </w:tr>
      <w:tr w:rsidR="00D724EE" w:rsidRPr="004853FA" w14:paraId="48A14CEE" w14:textId="77777777" w:rsidTr="004853FA">
        <w:trPr>
          <w:trHeight w:val="530"/>
        </w:trPr>
        <w:tc>
          <w:tcPr>
            <w:tcW w:w="1179" w:type="dxa"/>
          </w:tcPr>
          <w:p w14:paraId="255C0BF7" w14:textId="30562E8F" w:rsidR="00D724EE" w:rsidRPr="004853FA" w:rsidRDefault="004919EF" w:rsidP="004853FA">
            <w:pPr>
              <w:pStyle w:val="TableContents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4853FA">
              <w:rPr>
                <w:sz w:val="20"/>
                <w:szCs w:val="20"/>
                <w:lang w:val="en-US"/>
              </w:rPr>
              <w:t>Mfg</w:t>
            </w:r>
            <w:proofErr w:type="spellEnd"/>
            <w:r w:rsidRPr="004853FA">
              <w:rPr>
                <w:sz w:val="20"/>
                <w:szCs w:val="20"/>
                <w:lang w:val="en-US"/>
              </w:rPr>
              <w:t xml:space="preserve"> event p</w:t>
            </w:r>
            <w:r w:rsidR="00D724EE" w:rsidRPr="004853FA">
              <w:rPr>
                <w:sz w:val="20"/>
                <w:szCs w:val="20"/>
                <w:lang w:val="en-US"/>
              </w:rPr>
              <w:t>rofile ID</w:t>
            </w:r>
          </w:p>
        </w:tc>
        <w:tc>
          <w:tcPr>
            <w:tcW w:w="1156" w:type="dxa"/>
          </w:tcPr>
          <w:p w14:paraId="5743BCB9" w14:textId="77777777" w:rsidR="00D724EE" w:rsidRPr="004853FA" w:rsidRDefault="00D724EE" w:rsidP="004853FA">
            <w:pPr>
              <w:pStyle w:val="TableContents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4853FA">
              <w:rPr>
                <w:sz w:val="20"/>
                <w:szCs w:val="20"/>
                <w:lang w:val="en-US"/>
              </w:rPr>
              <w:t>Profile</w:t>
            </w:r>
          </w:p>
        </w:tc>
        <w:tc>
          <w:tcPr>
            <w:tcW w:w="1260" w:type="dxa"/>
          </w:tcPr>
          <w:p w14:paraId="5CABF5AC" w14:textId="77777777" w:rsidR="00D724EE" w:rsidRPr="004853FA" w:rsidRDefault="00D724EE" w:rsidP="004853FA">
            <w:pPr>
              <w:pStyle w:val="TableContents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4853FA">
              <w:rPr>
                <w:sz w:val="20"/>
                <w:szCs w:val="20"/>
                <w:lang w:val="en-US"/>
              </w:rPr>
              <w:t>1:1</w:t>
            </w:r>
          </w:p>
        </w:tc>
        <w:tc>
          <w:tcPr>
            <w:tcW w:w="1080" w:type="dxa"/>
          </w:tcPr>
          <w:p w14:paraId="4BFCB9F9" w14:textId="77777777" w:rsidR="00D724EE" w:rsidRPr="004853FA" w:rsidRDefault="00D724EE" w:rsidP="004853FA">
            <w:pPr>
              <w:pStyle w:val="TableContents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4853FA">
              <w:rPr>
                <w:sz w:val="20"/>
                <w:szCs w:val="20"/>
                <w:lang w:val="en-US"/>
              </w:rPr>
              <w:t xml:space="preserve">Is part of </w:t>
            </w:r>
          </w:p>
        </w:tc>
        <w:tc>
          <w:tcPr>
            <w:tcW w:w="1242" w:type="dxa"/>
          </w:tcPr>
          <w:p w14:paraId="39777447" w14:textId="77777777" w:rsidR="00D724EE" w:rsidRPr="004853FA" w:rsidRDefault="00D724EE" w:rsidP="004853FA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4853FA">
              <w:rPr>
                <w:sz w:val="20"/>
                <w:szCs w:val="20"/>
                <w:lang w:val="en-US"/>
              </w:rPr>
              <w:t>Association</w:t>
            </w:r>
          </w:p>
        </w:tc>
        <w:tc>
          <w:tcPr>
            <w:tcW w:w="3433" w:type="dxa"/>
          </w:tcPr>
          <w:p w14:paraId="36B49412" w14:textId="77777777" w:rsidR="00D724EE" w:rsidRPr="004853FA" w:rsidRDefault="00D724EE" w:rsidP="004853FA">
            <w:pPr>
              <w:pStyle w:val="TableNormal1"/>
              <w:spacing w:before="0" w:after="0"/>
              <w:jc w:val="left"/>
              <w:rPr>
                <w:rStyle w:val="CommentReference"/>
                <w:rFonts w:cs="Arial"/>
                <w:spacing w:val="0"/>
                <w:sz w:val="20"/>
                <w:szCs w:val="20"/>
              </w:rPr>
            </w:pPr>
            <w:r w:rsidRPr="004853FA">
              <w:rPr>
                <w:sz w:val="20"/>
                <w:szCs w:val="20"/>
                <w:lang w:val="en-US"/>
              </w:rPr>
              <w:t xml:space="preserve">The </w:t>
            </w:r>
            <w:proofErr w:type="spellStart"/>
            <w:r w:rsidRPr="004853FA">
              <w:rPr>
                <w:i/>
                <w:sz w:val="20"/>
                <w:szCs w:val="20"/>
                <w:lang w:val="en-US"/>
              </w:rPr>
              <w:t>mfg</w:t>
            </w:r>
            <w:proofErr w:type="spellEnd"/>
            <w:r w:rsidRPr="004853FA">
              <w:rPr>
                <w:i/>
                <w:sz w:val="20"/>
                <w:szCs w:val="20"/>
                <w:lang w:val="en-US"/>
              </w:rPr>
              <w:t xml:space="preserve"> event profile</w:t>
            </w:r>
            <w:r w:rsidRPr="004853FA">
              <w:rPr>
                <w:sz w:val="20"/>
                <w:szCs w:val="20"/>
                <w:lang w:val="en-US"/>
              </w:rPr>
              <w:t xml:space="preserve"> this event is a part </w:t>
            </w:r>
            <w:proofErr w:type="gramStart"/>
            <w:r w:rsidRPr="004853FA">
              <w:rPr>
                <w:sz w:val="20"/>
                <w:szCs w:val="20"/>
                <w:lang w:val="en-US"/>
              </w:rPr>
              <w:t>of</w:t>
            </w:r>
            <w:proofErr w:type="gramEnd"/>
            <w:r w:rsidRPr="004853FA">
              <w:rPr>
                <w:sz w:val="20"/>
                <w:szCs w:val="20"/>
                <w:lang w:val="en-US"/>
              </w:rPr>
              <w:t xml:space="preserve">. </w:t>
            </w:r>
          </w:p>
        </w:tc>
      </w:tr>
      <w:tr w:rsidR="00D724EE" w:rsidRPr="004853FA" w14:paraId="30A80C4E" w14:textId="77777777" w:rsidTr="004853FA">
        <w:trPr>
          <w:trHeight w:val="800"/>
        </w:trPr>
        <w:tc>
          <w:tcPr>
            <w:tcW w:w="1179" w:type="dxa"/>
          </w:tcPr>
          <w:p w14:paraId="6F1130DB" w14:textId="5D4DB46A" w:rsidR="00D724EE" w:rsidRPr="004853FA" w:rsidRDefault="004919EF" w:rsidP="004853FA">
            <w:pPr>
              <w:pStyle w:val="TableContents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4853FA">
              <w:rPr>
                <w:sz w:val="20"/>
                <w:szCs w:val="20"/>
                <w:lang w:val="en-US"/>
              </w:rPr>
              <w:t>Mfg</w:t>
            </w:r>
            <w:proofErr w:type="spellEnd"/>
            <w:r w:rsidRPr="004853FA">
              <w:rPr>
                <w:sz w:val="20"/>
                <w:szCs w:val="20"/>
                <w:lang w:val="en-US"/>
              </w:rPr>
              <w:t xml:space="preserve"> event c</w:t>
            </w:r>
            <w:r w:rsidR="00D724EE" w:rsidRPr="004853FA">
              <w:rPr>
                <w:sz w:val="20"/>
                <w:szCs w:val="20"/>
                <w:lang w:val="en-US"/>
              </w:rPr>
              <w:t xml:space="preserve">lass </w:t>
            </w:r>
          </w:p>
        </w:tc>
        <w:tc>
          <w:tcPr>
            <w:tcW w:w="1156" w:type="dxa"/>
          </w:tcPr>
          <w:p w14:paraId="018C3F11" w14:textId="77777777" w:rsidR="00D724EE" w:rsidRPr="004853FA" w:rsidRDefault="00D724EE" w:rsidP="004853FA">
            <w:pPr>
              <w:pStyle w:val="TableContents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4853FA">
              <w:rPr>
                <w:sz w:val="20"/>
                <w:szCs w:val="20"/>
                <w:lang w:val="en-US"/>
              </w:rPr>
              <w:t>Class ID</w:t>
            </w:r>
          </w:p>
        </w:tc>
        <w:tc>
          <w:tcPr>
            <w:tcW w:w="1260" w:type="dxa"/>
          </w:tcPr>
          <w:p w14:paraId="7C5C2C3D" w14:textId="77777777" w:rsidR="00D724EE" w:rsidRPr="004853FA" w:rsidRDefault="00D724EE" w:rsidP="004853FA">
            <w:pPr>
              <w:pStyle w:val="TableContents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4853FA">
              <w:rPr>
                <w:sz w:val="20"/>
                <w:szCs w:val="20"/>
                <w:lang w:val="en-US"/>
              </w:rPr>
              <w:t>0..n</w:t>
            </w:r>
          </w:p>
        </w:tc>
        <w:tc>
          <w:tcPr>
            <w:tcW w:w="1080" w:type="dxa"/>
          </w:tcPr>
          <w:p w14:paraId="771A21C9" w14:textId="77777777" w:rsidR="00D724EE" w:rsidRPr="004853FA" w:rsidRDefault="00D724EE" w:rsidP="004853FA">
            <w:pPr>
              <w:pStyle w:val="TableContents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4853FA">
              <w:rPr>
                <w:sz w:val="20"/>
                <w:szCs w:val="20"/>
                <w:lang w:val="en-US"/>
              </w:rPr>
              <w:t>Supports</w:t>
            </w:r>
          </w:p>
        </w:tc>
        <w:tc>
          <w:tcPr>
            <w:tcW w:w="1242" w:type="dxa"/>
          </w:tcPr>
          <w:p w14:paraId="408F0A8A" w14:textId="77777777" w:rsidR="00D724EE" w:rsidRPr="004853FA" w:rsidRDefault="00D724EE" w:rsidP="004853FA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4853FA">
              <w:rPr>
                <w:sz w:val="20"/>
                <w:szCs w:val="20"/>
                <w:lang w:val="en-US"/>
              </w:rPr>
              <w:t>Association</w:t>
            </w:r>
          </w:p>
        </w:tc>
        <w:tc>
          <w:tcPr>
            <w:tcW w:w="3433" w:type="dxa"/>
          </w:tcPr>
          <w:p w14:paraId="4A9426F9" w14:textId="0F03E744" w:rsidR="00D724EE" w:rsidRPr="004853FA" w:rsidRDefault="00D724EE" w:rsidP="004853FA">
            <w:pPr>
              <w:pStyle w:val="TableNormal1"/>
              <w:spacing w:before="0" w:after="0"/>
              <w:jc w:val="left"/>
              <w:rPr>
                <w:rStyle w:val="CommentReference"/>
                <w:rFonts w:cs="Arial"/>
                <w:spacing w:val="0"/>
                <w:sz w:val="20"/>
                <w:szCs w:val="20"/>
              </w:rPr>
            </w:pPr>
            <w:r w:rsidRPr="004853FA">
              <w:rPr>
                <w:sz w:val="20"/>
                <w:szCs w:val="20"/>
                <w:lang w:val="en-US"/>
              </w:rPr>
              <w:t xml:space="preserve">The class this </w:t>
            </w:r>
            <w:proofErr w:type="spellStart"/>
            <w:r w:rsidRPr="004853FA">
              <w:rPr>
                <w:i/>
                <w:sz w:val="20"/>
                <w:szCs w:val="20"/>
                <w:lang w:val="en-US"/>
              </w:rPr>
              <w:t>mfg</w:t>
            </w:r>
            <w:proofErr w:type="spellEnd"/>
            <w:r w:rsidRPr="004853FA">
              <w:rPr>
                <w:i/>
                <w:sz w:val="20"/>
                <w:szCs w:val="20"/>
                <w:lang w:val="en-US"/>
              </w:rPr>
              <w:t xml:space="preserve"> event</w:t>
            </w:r>
            <w:r w:rsidRPr="004853FA">
              <w:rPr>
                <w:sz w:val="20"/>
                <w:szCs w:val="20"/>
                <w:lang w:val="en-US"/>
              </w:rPr>
              <w:t xml:space="preserve"> supports. May need to include the full class hierarchy </w:t>
            </w:r>
            <w:proofErr w:type="gramStart"/>
            <w:r w:rsidRPr="004853FA">
              <w:rPr>
                <w:sz w:val="20"/>
                <w:szCs w:val="20"/>
                <w:lang w:val="en-US"/>
              </w:rPr>
              <w:t>to fully qualify</w:t>
            </w:r>
            <w:proofErr w:type="gramEnd"/>
            <w:r w:rsidRPr="004853FA">
              <w:rPr>
                <w:sz w:val="20"/>
                <w:szCs w:val="20"/>
                <w:lang w:val="en-US"/>
              </w:rPr>
              <w:t xml:space="preserve"> the </w:t>
            </w:r>
            <w:r w:rsidRPr="004853FA">
              <w:rPr>
                <w:i/>
                <w:sz w:val="20"/>
                <w:szCs w:val="20"/>
                <w:lang w:val="en-US"/>
              </w:rPr>
              <w:t>class ID</w:t>
            </w:r>
            <w:r w:rsidR="004919EF" w:rsidRPr="004853FA">
              <w:rPr>
                <w:i/>
                <w:sz w:val="20"/>
                <w:szCs w:val="20"/>
                <w:lang w:val="en-US"/>
              </w:rPr>
              <w:t>.</w:t>
            </w:r>
          </w:p>
        </w:tc>
      </w:tr>
    </w:tbl>
    <w:p w14:paraId="4C2B0D5A" w14:textId="53C7B0F7" w:rsidR="00D724EE" w:rsidRDefault="00D724EE" w:rsidP="00FE1709">
      <w:pPr>
        <w:pStyle w:val="Caption"/>
      </w:pPr>
      <w:bookmarkStart w:id="393" w:name="_Ref444082875"/>
      <w:bookmarkStart w:id="394" w:name="_Toc446586917"/>
      <w:bookmarkStart w:id="395" w:name="_Toc446785441"/>
      <w:r>
        <w:t xml:space="preserve">Table </w:t>
      </w:r>
      <w:r w:rsidR="00F53ABD">
        <w:fldChar w:fldCharType="begin"/>
      </w:r>
      <w:r w:rsidR="00F53ABD">
        <w:instrText xml:space="preserve"> SEQ Table \* ARABIC </w:instrText>
      </w:r>
      <w:r w:rsidR="00F53ABD">
        <w:fldChar w:fldCharType="separate"/>
      </w:r>
      <w:r w:rsidR="00AF5BD2">
        <w:rPr>
          <w:noProof/>
        </w:rPr>
        <w:t>4</w:t>
      </w:r>
      <w:r w:rsidR="00F53ABD">
        <w:rPr>
          <w:noProof/>
        </w:rPr>
        <w:fldChar w:fldCharType="end"/>
      </w:r>
      <w:bookmarkEnd w:id="393"/>
      <w:r>
        <w:t xml:space="preserve"> - </w:t>
      </w:r>
      <w:proofErr w:type="spellStart"/>
      <w:r w:rsidR="001D672B" w:rsidRPr="001D672B">
        <w:t>M</w:t>
      </w:r>
      <w:r w:rsidRPr="001D672B">
        <w:t>fg</w:t>
      </w:r>
      <w:proofErr w:type="spellEnd"/>
      <w:r w:rsidRPr="001D672B">
        <w:t xml:space="preserve"> event</w:t>
      </w:r>
      <w:bookmarkEnd w:id="394"/>
      <w:r w:rsidR="001D672B" w:rsidRPr="001D672B">
        <w:t xml:space="preserve"> attributes</w:t>
      </w:r>
      <w:bookmarkEnd w:id="39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241"/>
        <w:gridCol w:w="2575"/>
        <w:gridCol w:w="1563"/>
        <w:gridCol w:w="1426"/>
        <w:gridCol w:w="1115"/>
        <w:gridCol w:w="1430"/>
      </w:tblGrid>
      <w:tr w:rsidR="00D724EE" w:rsidRPr="004853FA" w14:paraId="6211F4B8" w14:textId="77777777" w:rsidTr="005F7F7B">
        <w:trPr>
          <w:tblHeader/>
          <w:jc w:val="center"/>
        </w:trPr>
        <w:tc>
          <w:tcPr>
            <w:tcW w:w="1241" w:type="dxa"/>
          </w:tcPr>
          <w:p w14:paraId="2AAC1B3A" w14:textId="6A5F2DD6" w:rsidR="00D724EE" w:rsidRPr="004853FA" w:rsidRDefault="001D672B" w:rsidP="00921C34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4853FA">
              <w:rPr>
                <w:sz w:val="20"/>
                <w:szCs w:val="20"/>
                <w:lang w:val="en-US"/>
              </w:rPr>
              <w:t>Attribute n</w:t>
            </w:r>
            <w:r w:rsidR="00D724EE" w:rsidRPr="004853FA">
              <w:rPr>
                <w:sz w:val="20"/>
                <w:szCs w:val="20"/>
                <w:lang w:val="en-US"/>
              </w:rPr>
              <w:t>ame</w:t>
            </w:r>
          </w:p>
        </w:tc>
        <w:tc>
          <w:tcPr>
            <w:tcW w:w="2575" w:type="dxa"/>
          </w:tcPr>
          <w:p w14:paraId="279D3845" w14:textId="77777777" w:rsidR="00D724EE" w:rsidRPr="004853FA" w:rsidRDefault="00D724EE" w:rsidP="00921C34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4853F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563" w:type="dxa"/>
          </w:tcPr>
          <w:p w14:paraId="55846B62" w14:textId="5FB03721" w:rsidR="00D724EE" w:rsidRPr="004853FA" w:rsidRDefault="001D672B" w:rsidP="00921C34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4853FA">
              <w:rPr>
                <w:sz w:val="20"/>
                <w:szCs w:val="20"/>
                <w:lang w:val="en-US"/>
              </w:rPr>
              <w:t>Production e</w:t>
            </w:r>
            <w:r w:rsidR="00D724EE" w:rsidRPr="004853FA">
              <w:rPr>
                <w:sz w:val="20"/>
                <w:szCs w:val="20"/>
                <w:lang w:val="en-US"/>
              </w:rPr>
              <w:t>xamples</w:t>
            </w:r>
          </w:p>
        </w:tc>
        <w:tc>
          <w:tcPr>
            <w:tcW w:w="1426" w:type="dxa"/>
          </w:tcPr>
          <w:p w14:paraId="541870E8" w14:textId="5AFD362F" w:rsidR="00D724EE" w:rsidRPr="004853FA" w:rsidRDefault="001D672B" w:rsidP="00921C34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4853FA">
              <w:rPr>
                <w:sz w:val="20"/>
                <w:szCs w:val="20"/>
                <w:lang w:val="en-US"/>
              </w:rPr>
              <w:t>Maintenance e</w:t>
            </w:r>
            <w:r w:rsidR="00D724EE" w:rsidRPr="004853FA">
              <w:rPr>
                <w:sz w:val="20"/>
                <w:szCs w:val="20"/>
                <w:lang w:val="en-US"/>
              </w:rPr>
              <w:t>xamples</w:t>
            </w:r>
          </w:p>
        </w:tc>
        <w:tc>
          <w:tcPr>
            <w:tcW w:w="1115" w:type="dxa"/>
          </w:tcPr>
          <w:p w14:paraId="48B05A1C" w14:textId="146194FB" w:rsidR="00D724EE" w:rsidRPr="004853FA" w:rsidRDefault="001D672B" w:rsidP="00921C34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4853FA">
              <w:rPr>
                <w:sz w:val="20"/>
                <w:szCs w:val="20"/>
                <w:lang w:val="en-US"/>
              </w:rPr>
              <w:t>Quality e</w:t>
            </w:r>
            <w:r w:rsidR="00D724EE" w:rsidRPr="004853FA">
              <w:rPr>
                <w:sz w:val="20"/>
                <w:szCs w:val="20"/>
                <w:lang w:val="en-US"/>
              </w:rPr>
              <w:t>xamples</w:t>
            </w:r>
          </w:p>
        </w:tc>
        <w:tc>
          <w:tcPr>
            <w:tcW w:w="1430" w:type="dxa"/>
          </w:tcPr>
          <w:p w14:paraId="307DB83E" w14:textId="6B3CC86B" w:rsidR="00D724EE" w:rsidRPr="004853FA" w:rsidRDefault="001D672B" w:rsidP="00921C34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4853FA">
              <w:rPr>
                <w:sz w:val="20"/>
                <w:szCs w:val="20"/>
                <w:lang w:val="en-US"/>
              </w:rPr>
              <w:t>Inventory e</w:t>
            </w:r>
            <w:r w:rsidR="00D724EE" w:rsidRPr="004853FA">
              <w:rPr>
                <w:sz w:val="20"/>
                <w:szCs w:val="20"/>
                <w:lang w:val="en-US"/>
              </w:rPr>
              <w:t>xamples</w:t>
            </w:r>
          </w:p>
        </w:tc>
      </w:tr>
      <w:tr w:rsidR="00D724EE" w:rsidRPr="004853FA" w14:paraId="1D8BADE1" w14:textId="77777777" w:rsidTr="005F7F7B">
        <w:trPr>
          <w:jc w:val="center"/>
        </w:trPr>
        <w:tc>
          <w:tcPr>
            <w:tcW w:w="1241" w:type="dxa"/>
          </w:tcPr>
          <w:p w14:paraId="65E61AA5" w14:textId="77777777" w:rsidR="00D724EE" w:rsidRPr="004853FA" w:rsidRDefault="00D724EE" w:rsidP="004853FA">
            <w:pPr>
              <w:pStyle w:val="TableContents1"/>
              <w:spacing w:before="0" w:after="0"/>
              <w:rPr>
                <w:sz w:val="20"/>
                <w:szCs w:val="20"/>
                <w:lang w:val="en-US"/>
              </w:rPr>
            </w:pPr>
            <w:r w:rsidRPr="004853FA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2575" w:type="dxa"/>
          </w:tcPr>
          <w:p w14:paraId="47992A0C" w14:textId="77777777" w:rsidR="00D724EE" w:rsidRPr="004853FA" w:rsidRDefault="00D724EE" w:rsidP="00921C34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proofErr w:type="gramStart"/>
            <w:r w:rsidRPr="004853FA">
              <w:rPr>
                <w:sz w:val="20"/>
                <w:szCs w:val="20"/>
                <w:lang w:val="en-US"/>
              </w:rPr>
              <w:t xml:space="preserve">Unique identification of the </w:t>
            </w:r>
            <w:proofErr w:type="spellStart"/>
            <w:r w:rsidRPr="004853FA">
              <w:rPr>
                <w:i/>
                <w:sz w:val="20"/>
                <w:szCs w:val="20"/>
                <w:lang w:val="en-US"/>
              </w:rPr>
              <w:t>mfg</w:t>
            </w:r>
            <w:proofErr w:type="spellEnd"/>
            <w:r w:rsidRPr="004853FA">
              <w:rPr>
                <w:i/>
                <w:sz w:val="20"/>
                <w:szCs w:val="20"/>
                <w:lang w:val="en-US"/>
              </w:rPr>
              <w:t xml:space="preserve"> event</w:t>
            </w:r>
            <w:r w:rsidRPr="004853FA">
              <w:rPr>
                <w:sz w:val="20"/>
                <w:szCs w:val="20"/>
                <w:lang w:val="en-US"/>
              </w:rPr>
              <w:t>.</w:t>
            </w:r>
            <w:proofErr w:type="gramEnd"/>
          </w:p>
        </w:tc>
        <w:tc>
          <w:tcPr>
            <w:tcW w:w="1563" w:type="dxa"/>
          </w:tcPr>
          <w:p w14:paraId="59EEDCBC" w14:textId="77777777" w:rsidR="00D724EE" w:rsidRPr="004853FA" w:rsidRDefault="00D724EE" w:rsidP="004853FA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  <w:r w:rsidRPr="004853FA">
              <w:rPr>
                <w:sz w:val="20"/>
                <w:szCs w:val="20"/>
                <w:lang w:val="en-US"/>
              </w:rPr>
              <w:t>P_0004293</w:t>
            </w:r>
          </w:p>
        </w:tc>
        <w:tc>
          <w:tcPr>
            <w:tcW w:w="1426" w:type="dxa"/>
          </w:tcPr>
          <w:p w14:paraId="3B96F1FD" w14:textId="77777777" w:rsidR="00D724EE" w:rsidRPr="004853FA" w:rsidRDefault="00D724EE" w:rsidP="004853FA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  <w:r w:rsidRPr="004853FA">
              <w:rPr>
                <w:sz w:val="20"/>
                <w:szCs w:val="20"/>
                <w:lang w:val="en-US"/>
              </w:rPr>
              <w:t>M32D</w:t>
            </w:r>
          </w:p>
        </w:tc>
        <w:tc>
          <w:tcPr>
            <w:tcW w:w="1115" w:type="dxa"/>
          </w:tcPr>
          <w:p w14:paraId="28CE3AA6" w14:textId="77777777" w:rsidR="00D724EE" w:rsidRPr="004853FA" w:rsidRDefault="00D724EE" w:rsidP="004853FA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  <w:r w:rsidRPr="004853FA">
              <w:rPr>
                <w:sz w:val="20"/>
                <w:szCs w:val="20"/>
                <w:lang w:val="en-US"/>
              </w:rPr>
              <w:t>834</w:t>
            </w:r>
          </w:p>
        </w:tc>
        <w:tc>
          <w:tcPr>
            <w:tcW w:w="1430" w:type="dxa"/>
          </w:tcPr>
          <w:p w14:paraId="0AACAD94" w14:textId="77777777" w:rsidR="00D724EE" w:rsidRPr="004853FA" w:rsidRDefault="00D724EE" w:rsidP="004853FA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  <w:r w:rsidRPr="004853FA">
              <w:rPr>
                <w:sz w:val="20"/>
                <w:szCs w:val="20"/>
                <w:lang w:val="en-US"/>
              </w:rPr>
              <w:t>Inven88</w:t>
            </w:r>
          </w:p>
        </w:tc>
      </w:tr>
      <w:tr w:rsidR="00D724EE" w:rsidRPr="004853FA" w14:paraId="10C5222F" w14:textId="77777777" w:rsidTr="005F7F7B">
        <w:trPr>
          <w:trHeight w:val="549"/>
          <w:jc w:val="center"/>
        </w:trPr>
        <w:tc>
          <w:tcPr>
            <w:tcW w:w="1241" w:type="dxa"/>
          </w:tcPr>
          <w:p w14:paraId="129A638A" w14:textId="77777777" w:rsidR="00D724EE" w:rsidRPr="004853FA" w:rsidRDefault="00D724EE" w:rsidP="004853FA">
            <w:pPr>
              <w:pStyle w:val="TableContents1"/>
              <w:spacing w:before="0" w:after="0"/>
              <w:rPr>
                <w:sz w:val="20"/>
                <w:szCs w:val="20"/>
                <w:lang w:val="en-US"/>
              </w:rPr>
            </w:pPr>
            <w:r w:rsidRPr="004853F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575" w:type="dxa"/>
          </w:tcPr>
          <w:p w14:paraId="47E94D98" w14:textId="231F8CCE" w:rsidR="00D724EE" w:rsidRPr="004853FA" w:rsidRDefault="00D724EE" w:rsidP="00921C34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proofErr w:type="gramStart"/>
            <w:r w:rsidRPr="004853FA">
              <w:rPr>
                <w:sz w:val="20"/>
                <w:szCs w:val="20"/>
                <w:lang w:val="en-US"/>
              </w:rPr>
              <w:t>Additional information and description of the event occurrence</w:t>
            </w:r>
            <w:r w:rsidR="004919EF" w:rsidRPr="004853FA">
              <w:rPr>
                <w:sz w:val="20"/>
                <w:szCs w:val="20"/>
                <w:lang w:val="en-US"/>
              </w:rPr>
              <w:t>.</w:t>
            </w:r>
            <w:proofErr w:type="gramEnd"/>
          </w:p>
        </w:tc>
        <w:tc>
          <w:tcPr>
            <w:tcW w:w="1563" w:type="dxa"/>
          </w:tcPr>
          <w:p w14:paraId="5C529D5A" w14:textId="77777777" w:rsidR="00D724EE" w:rsidRPr="004853FA" w:rsidRDefault="00D724EE" w:rsidP="004853FA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  <w:r w:rsidRPr="004853FA">
              <w:rPr>
                <w:sz w:val="20"/>
                <w:szCs w:val="20"/>
                <w:lang w:val="en-US"/>
              </w:rPr>
              <w:t>The order P894 is delayed</w:t>
            </w:r>
          </w:p>
        </w:tc>
        <w:tc>
          <w:tcPr>
            <w:tcW w:w="1426" w:type="dxa"/>
          </w:tcPr>
          <w:p w14:paraId="686B7D6E" w14:textId="77777777" w:rsidR="00D724EE" w:rsidRPr="004853FA" w:rsidRDefault="00D724EE" w:rsidP="004853FA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15" w:type="dxa"/>
          </w:tcPr>
          <w:p w14:paraId="7EB7C8D6" w14:textId="77777777" w:rsidR="00D724EE" w:rsidRPr="004853FA" w:rsidRDefault="00D724EE" w:rsidP="004853FA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30" w:type="dxa"/>
          </w:tcPr>
          <w:p w14:paraId="6BA0BED0" w14:textId="77777777" w:rsidR="00D724EE" w:rsidRPr="004853FA" w:rsidRDefault="00D724EE" w:rsidP="004853FA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</w:p>
        </w:tc>
      </w:tr>
      <w:tr w:rsidR="00D724EE" w:rsidRPr="004853FA" w14:paraId="695EFD92" w14:textId="77777777" w:rsidTr="00874BBA">
        <w:trPr>
          <w:trHeight w:val="584"/>
          <w:jc w:val="center"/>
        </w:trPr>
        <w:tc>
          <w:tcPr>
            <w:tcW w:w="1241" w:type="dxa"/>
          </w:tcPr>
          <w:p w14:paraId="75BD18D9" w14:textId="0536A462" w:rsidR="00D724EE" w:rsidRPr="004853FA" w:rsidRDefault="004919EF" w:rsidP="004853FA">
            <w:pPr>
              <w:pStyle w:val="TableContents1"/>
              <w:spacing w:before="0" w:after="0"/>
              <w:rPr>
                <w:sz w:val="20"/>
                <w:szCs w:val="20"/>
                <w:lang w:val="en-US"/>
              </w:rPr>
            </w:pPr>
            <w:r w:rsidRPr="004853FA">
              <w:rPr>
                <w:sz w:val="20"/>
                <w:szCs w:val="20"/>
                <w:lang w:val="en-US"/>
              </w:rPr>
              <w:t>Effective t</w:t>
            </w:r>
            <w:r w:rsidR="00D724EE" w:rsidRPr="004853FA">
              <w:rPr>
                <w:sz w:val="20"/>
                <w:szCs w:val="20"/>
                <w:lang w:val="en-US"/>
              </w:rPr>
              <w:t>imestamp</w:t>
            </w:r>
          </w:p>
        </w:tc>
        <w:tc>
          <w:tcPr>
            <w:tcW w:w="2575" w:type="dxa"/>
          </w:tcPr>
          <w:p w14:paraId="726F2A60" w14:textId="0C69913B" w:rsidR="00D724EE" w:rsidRPr="004853FA" w:rsidRDefault="00D724EE" w:rsidP="00921C34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4853FA">
              <w:rPr>
                <w:sz w:val="20"/>
                <w:szCs w:val="20"/>
                <w:lang w:val="en-US"/>
              </w:rPr>
              <w:t>The date and time the real world event occurred</w:t>
            </w:r>
            <w:r w:rsidR="004919EF" w:rsidRPr="004853FA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1563" w:type="dxa"/>
          </w:tcPr>
          <w:p w14:paraId="2DB9944B" w14:textId="77777777" w:rsidR="00D724EE" w:rsidRPr="004853FA" w:rsidRDefault="00D724EE" w:rsidP="004853FA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  <w:r w:rsidRPr="004853FA">
              <w:rPr>
                <w:sz w:val="20"/>
                <w:szCs w:val="20"/>
                <w:lang w:val="en-US"/>
              </w:rPr>
              <w:t>Mon August 16 at 01:36 PM</w:t>
            </w:r>
          </w:p>
        </w:tc>
        <w:tc>
          <w:tcPr>
            <w:tcW w:w="1426" w:type="dxa"/>
          </w:tcPr>
          <w:p w14:paraId="437ADEFB" w14:textId="77777777" w:rsidR="00D724EE" w:rsidRPr="004853FA" w:rsidRDefault="00D724EE" w:rsidP="004853FA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  <w:r w:rsidRPr="004853FA">
              <w:rPr>
                <w:sz w:val="20"/>
                <w:szCs w:val="20"/>
                <w:lang w:val="en-US"/>
              </w:rPr>
              <w:t>2014-03-07 10:00 UTC</w:t>
            </w:r>
          </w:p>
        </w:tc>
        <w:tc>
          <w:tcPr>
            <w:tcW w:w="1115" w:type="dxa"/>
          </w:tcPr>
          <w:p w14:paraId="5BC925F0" w14:textId="77777777" w:rsidR="00D724EE" w:rsidRPr="004853FA" w:rsidRDefault="00D724EE" w:rsidP="004853FA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  <w:r w:rsidRPr="004853FA">
              <w:rPr>
                <w:sz w:val="20"/>
                <w:szCs w:val="20"/>
                <w:lang w:val="en-US"/>
              </w:rPr>
              <w:t>2010-04-27 10:30</w:t>
            </w:r>
          </w:p>
        </w:tc>
        <w:tc>
          <w:tcPr>
            <w:tcW w:w="1430" w:type="dxa"/>
          </w:tcPr>
          <w:p w14:paraId="4EC15176" w14:textId="77777777" w:rsidR="00D724EE" w:rsidRPr="004853FA" w:rsidRDefault="00D724EE" w:rsidP="004853FA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  <w:r w:rsidRPr="004853FA">
              <w:rPr>
                <w:sz w:val="20"/>
                <w:szCs w:val="20"/>
                <w:lang w:val="en-US"/>
              </w:rPr>
              <w:t>2011-01-20 14:45 UTC-10</w:t>
            </w:r>
          </w:p>
        </w:tc>
      </w:tr>
      <w:tr w:rsidR="00D724EE" w:rsidRPr="004853FA" w14:paraId="57499FB3" w14:textId="77777777" w:rsidTr="004919EF">
        <w:trPr>
          <w:trHeight w:val="737"/>
          <w:jc w:val="center"/>
        </w:trPr>
        <w:tc>
          <w:tcPr>
            <w:tcW w:w="1241" w:type="dxa"/>
          </w:tcPr>
          <w:p w14:paraId="7C32C4D8" w14:textId="4EA437F7" w:rsidR="00D724EE" w:rsidRPr="004853FA" w:rsidRDefault="004919EF" w:rsidP="004853FA">
            <w:pPr>
              <w:pStyle w:val="TableContents1"/>
              <w:spacing w:before="0" w:after="0"/>
              <w:rPr>
                <w:sz w:val="20"/>
                <w:szCs w:val="20"/>
                <w:lang w:val="en-US"/>
              </w:rPr>
            </w:pPr>
            <w:r w:rsidRPr="004853FA">
              <w:rPr>
                <w:sz w:val="20"/>
                <w:szCs w:val="20"/>
                <w:lang w:val="en-US"/>
              </w:rPr>
              <w:t>Record t</w:t>
            </w:r>
            <w:r w:rsidR="00D724EE" w:rsidRPr="004853FA">
              <w:rPr>
                <w:sz w:val="20"/>
                <w:szCs w:val="20"/>
                <w:lang w:val="en-US"/>
              </w:rPr>
              <w:t>imestamp</w:t>
            </w:r>
          </w:p>
        </w:tc>
        <w:tc>
          <w:tcPr>
            <w:tcW w:w="2575" w:type="dxa"/>
          </w:tcPr>
          <w:p w14:paraId="42B68782" w14:textId="48F54878" w:rsidR="00D724EE" w:rsidRPr="004853FA" w:rsidRDefault="00D724EE" w:rsidP="00921C34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4853FA">
              <w:rPr>
                <w:sz w:val="20"/>
                <w:szCs w:val="20"/>
                <w:lang w:val="en-US"/>
              </w:rPr>
              <w:t xml:space="preserve">The time the </w:t>
            </w:r>
            <w:proofErr w:type="spellStart"/>
            <w:r w:rsidRPr="004853FA">
              <w:rPr>
                <w:i/>
                <w:sz w:val="20"/>
                <w:szCs w:val="20"/>
                <w:lang w:val="en-US"/>
              </w:rPr>
              <w:t>mfg</w:t>
            </w:r>
            <w:proofErr w:type="spellEnd"/>
            <w:r w:rsidRPr="004853FA">
              <w:rPr>
                <w:i/>
                <w:sz w:val="20"/>
                <w:szCs w:val="20"/>
                <w:lang w:val="en-US"/>
              </w:rPr>
              <w:t xml:space="preserve"> event</w:t>
            </w:r>
            <w:r w:rsidRPr="004853FA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Pr="004853FA">
              <w:rPr>
                <w:sz w:val="20"/>
                <w:szCs w:val="20"/>
                <w:lang w:val="en-US"/>
              </w:rPr>
              <w:t>was recorded / transacted by the publisher</w:t>
            </w:r>
            <w:proofErr w:type="gramEnd"/>
            <w:r w:rsidR="004919EF" w:rsidRPr="004853FA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1563" w:type="dxa"/>
          </w:tcPr>
          <w:p w14:paraId="6F795593" w14:textId="77777777" w:rsidR="00D724EE" w:rsidRPr="004853FA" w:rsidRDefault="00D724EE" w:rsidP="004853FA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  <w:r w:rsidRPr="004853FA">
              <w:rPr>
                <w:sz w:val="20"/>
                <w:szCs w:val="20"/>
                <w:lang w:val="en-US"/>
              </w:rPr>
              <w:t>Mon August 16 at 01:36 PM</w:t>
            </w:r>
          </w:p>
        </w:tc>
        <w:tc>
          <w:tcPr>
            <w:tcW w:w="1426" w:type="dxa"/>
          </w:tcPr>
          <w:p w14:paraId="1CD4CFF5" w14:textId="77777777" w:rsidR="00D724EE" w:rsidRPr="004853FA" w:rsidRDefault="00D724EE" w:rsidP="004853FA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  <w:r w:rsidRPr="004853FA">
              <w:rPr>
                <w:sz w:val="20"/>
                <w:szCs w:val="20"/>
                <w:lang w:val="en-US"/>
              </w:rPr>
              <w:t>2014-03-07 10:01 UTC</w:t>
            </w:r>
          </w:p>
        </w:tc>
        <w:tc>
          <w:tcPr>
            <w:tcW w:w="1115" w:type="dxa"/>
          </w:tcPr>
          <w:p w14:paraId="2B3A9EAE" w14:textId="77777777" w:rsidR="00D724EE" w:rsidRPr="004853FA" w:rsidRDefault="00D724EE" w:rsidP="004853FA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  <w:r w:rsidRPr="004853FA">
              <w:rPr>
                <w:sz w:val="20"/>
                <w:szCs w:val="20"/>
                <w:lang w:val="en-US"/>
              </w:rPr>
              <w:t>2010-04-27 10:30</w:t>
            </w:r>
          </w:p>
        </w:tc>
        <w:tc>
          <w:tcPr>
            <w:tcW w:w="1430" w:type="dxa"/>
          </w:tcPr>
          <w:p w14:paraId="02E6474A" w14:textId="77777777" w:rsidR="00D724EE" w:rsidRPr="004853FA" w:rsidRDefault="00D724EE" w:rsidP="004853FA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  <w:r w:rsidRPr="004853FA">
              <w:rPr>
                <w:sz w:val="20"/>
                <w:szCs w:val="20"/>
                <w:lang w:val="en-US"/>
              </w:rPr>
              <w:t>2011-01-20 14:45 UTC-10</w:t>
            </w:r>
          </w:p>
        </w:tc>
      </w:tr>
      <w:tr w:rsidR="00D724EE" w:rsidRPr="004853FA" w14:paraId="6B26459E" w14:textId="77777777" w:rsidTr="005F7F7B">
        <w:trPr>
          <w:jc w:val="center"/>
        </w:trPr>
        <w:tc>
          <w:tcPr>
            <w:tcW w:w="1241" w:type="dxa"/>
          </w:tcPr>
          <w:p w14:paraId="3E806A40" w14:textId="77777777" w:rsidR="00D724EE" w:rsidRPr="004853FA" w:rsidRDefault="00D724EE" w:rsidP="004853FA">
            <w:pPr>
              <w:pStyle w:val="TableContents1"/>
              <w:spacing w:before="0" w:after="0"/>
              <w:rPr>
                <w:sz w:val="20"/>
                <w:szCs w:val="20"/>
                <w:lang w:val="en-US"/>
              </w:rPr>
            </w:pPr>
            <w:r w:rsidRPr="004853FA">
              <w:rPr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2575" w:type="dxa"/>
          </w:tcPr>
          <w:p w14:paraId="5F78EA05" w14:textId="77777777" w:rsidR="00D724EE" w:rsidRPr="004853FA" w:rsidRDefault="00D724EE" w:rsidP="00921C34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proofErr w:type="gramStart"/>
            <w:r w:rsidRPr="004853FA">
              <w:rPr>
                <w:sz w:val="20"/>
                <w:szCs w:val="20"/>
                <w:lang w:val="en-US"/>
              </w:rPr>
              <w:t xml:space="preserve">Priority of the </w:t>
            </w:r>
            <w:proofErr w:type="spellStart"/>
            <w:r w:rsidRPr="004853FA">
              <w:rPr>
                <w:i/>
                <w:sz w:val="20"/>
                <w:szCs w:val="20"/>
                <w:lang w:val="en-US"/>
              </w:rPr>
              <w:t>mfg</w:t>
            </w:r>
            <w:proofErr w:type="spellEnd"/>
            <w:r w:rsidRPr="004853FA">
              <w:rPr>
                <w:i/>
                <w:sz w:val="20"/>
                <w:szCs w:val="20"/>
                <w:lang w:val="en-US"/>
              </w:rPr>
              <w:t xml:space="preserve"> event.</w:t>
            </w:r>
            <w:proofErr w:type="gramEnd"/>
            <w:r w:rsidRPr="004853FA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853FA">
              <w:rPr>
                <w:sz w:val="20"/>
                <w:szCs w:val="20"/>
                <w:lang w:val="en-US"/>
              </w:rPr>
              <w:t xml:space="preserve">Is a guide to the relative level of importance of </w:t>
            </w:r>
            <w:proofErr w:type="gramStart"/>
            <w:r w:rsidRPr="004853FA">
              <w:rPr>
                <w:sz w:val="20"/>
                <w:szCs w:val="20"/>
                <w:lang w:val="en-US"/>
              </w:rPr>
              <w:t>a</w:t>
            </w:r>
            <w:proofErr w:type="gramEnd"/>
            <w:r w:rsidRPr="004853FA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53FA">
              <w:rPr>
                <w:i/>
                <w:sz w:val="20"/>
                <w:szCs w:val="20"/>
                <w:lang w:val="en-US"/>
              </w:rPr>
              <w:t>mfg</w:t>
            </w:r>
            <w:proofErr w:type="spellEnd"/>
            <w:r w:rsidRPr="004853FA">
              <w:rPr>
                <w:i/>
                <w:sz w:val="20"/>
                <w:szCs w:val="20"/>
                <w:lang w:val="en-US"/>
              </w:rPr>
              <w:t xml:space="preserve"> event.</w:t>
            </w:r>
          </w:p>
        </w:tc>
        <w:tc>
          <w:tcPr>
            <w:tcW w:w="1563" w:type="dxa"/>
          </w:tcPr>
          <w:p w14:paraId="3CB6BAAD" w14:textId="77777777" w:rsidR="00D724EE" w:rsidRPr="004853FA" w:rsidRDefault="00D724EE" w:rsidP="004853FA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  <w:r w:rsidRPr="004853FA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426" w:type="dxa"/>
          </w:tcPr>
          <w:p w14:paraId="49245829" w14:textId="77777777" w:rsidR="00D724EE" w:rsidRPr="004853FA" w:rsidRDefault="00D724EE" w:rsidP="004853FA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  <w:r w:rsidRPr="004853FA">
              <w:rPr>
                <w:sz w:val="20"/>
                <w:szCs w:val="20"/>
                <w:lang w:val="en-US"/>
              </w:rPr>
              <w:t>Low</w:t>
            </w:r>
          </w:p>
        </w:tc>
        <w:tc>
          <w:tcPr>
            <w:tcW w:w="1115" w:type="dxa"/>
          </w:tcPr>
          <w:p w14:paraId="12570A85" w14:textId="77777777" w:rsidR="00D724EE" w:rsidRPr="004853FA" w:rsidRDefault="00D724EE" w:rsidP="004853FA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  <w:r w:rsidRPr="004853FA">
              <w:rPr>
                <w:sz w:val="20"/>
                <w:szCs w:val="20"/>
                <w:lang w:val="en-US"/>
              </w:rPr>
              <w:t>Error</w:t>
            </w:r>
          </w:p>
        </w:tc>
        <w:tc>
          <w:tcPr>
            <w:tcW w:w="1430" w:type="dxa"/>
          </w:tcPr>
          <w:p w14:paraId="303B39D4" w14:textId="77777777" w:rsidR="00D724EE" w:rsidRPr="004853FA" w:rsidRDefault="00D724EE" w:rsidP="004853FA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  <w:r w:rsidRPr="004853FA">
              <w:rPr>
                <w:sz w:val="20"/>
                <w:szCs w:val="20"/>
                <w:lang w:val="en-US"/>
              </w:rPr>
              <w:t>9</w:t>
            </w:r>
          </w:p>
        </w:tc>
      </w:tr>
      <w:tr w:rsidR="00D724EE" w:rsidRPr="004853FA" w14:paraId="6626A348" w14:textId="77777777" w:rsidTr="005F7F7B">
        <w:trPr>
          <w:jc w:val="center"/>
        </w:trPr>
        <w:tc>
          <w:tcPr>
            <w:tcW w:w="1241" w:type="dxa"/>
          </w:tcPr>
          <w:p w14:paraId="3649A2CE" w14:textId="67788C22" w:rsidR="00D724EE" w:rsidRPr="004853FA" w:rsidRDefault="004919EF" w:rsidP="004853FA">
            <w:pPr>
              <w:pStyle w:val="TableContents1"/>
              <w:spacing w:before="0" w:after="0"/>
              <w:rPr>
                <w:sz w:val="20"/>
                <w:szCs w:val="20"/>
                <w:lang w:val="en-US"/>
              </w:rPr>
            </w:pPr>
            <w:r w:rsidRPr="004853FA">
              <w:rPr>
                <w:sz w:val="20"/>
                <w:szCs w:val="20"/>
                <w:lang w:val="en-US"/>
              </w:rPr>
              <w:t>Hierarchy s</w:t>
            </w:r>
            <w:r w:rsidR="00D724EE" w:rsidRPr="004853FA">
              <w:rPr>
                <w:sz w:val="20"/>
                <w:szCs w:val="20"/>
                <w:lang w:val="en-US"/>
              </w:rPr>
              <w:t>cope</w:t>
            </w:r>
          </w:p>
        </w:tc>
        <w:tc>
          <w:tcPr>
            <w:tcW w:w="2575" w:type="dxa"/>
          </w:tcPr>
          <w:p w14:paraId="41F77B99" w14:textId="77777777" w:rsidR="00D724EE" w:rsidRPr="004853FA" w:rsidRDefault="00D724EE" w:rsidP="00921C34">
            <w:pPr>
              <w:pStyle w:val="TableNormal1"/>
              <w:spacing w:before="0" w:after="0"/>
              <w:jc w:val="left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4853FA">
              <w:rPr>
                <w:sz w:val="20"/>
                <w:szCs w:val="20"/>
                <w:lang w:val="en-US"/>
              </w:rPr>
              <w:t>Identifies where the exchanged information fits within the role based equipment hierarchy.</w:t>
            </w:r>
            <w:proofErr w:type="gramEnd"/>
          </w:p>
        </w:tc>
        <w:tc>
          <w:tcPr>
            <w:tcW w:w="1563" w:type="dxa"/>
          </w:tcPr>
          <w:p w14:paraId="4E4D705A" w14:textId="77777777" w:rsidR="00D724EE" w:rsidRPr="004853FA" w:rsidRDefault="00D724EE" w:rsidP="004853FA">
            <w:pPr>
              <w:pStyle w:val="TableNormal1"/>
              <w:spacing w:before="0" w:after="0"/>
              <w:rPr>
                <w:color w:val="000000"/>
                <w:sz w:val="20"/>
                <w:szCs w:val="20"/>
                <w:lang w:val="en-US"/>
              </w:rPr>
            </w:pPr>
            <w:r w:rsidRPr="004853FA">
              <w:rPr>
                <w:sz w:val="20"/>
                <w:szCs w:val="20"/>
                <w:lang w:val="en-US"/>
              </w:rPr>
              <w:t>East Wing manufacturing line #2</w:t>
            </w:r>
          </w:p>
        </w:tc>
        <w:tc>
          <w:tcPr>
            <w:tcW w:w="1426" w:type="dxa"/>
          </w:tcPr>
          <w:p w14:paraId="0BDC0963" w14:textId="77777777" w:rsidR="00D724EE" w:rsidRPr="004853FA" w:rsidRDefault="00D724EE" w:rsidP="004853FA">
            <w:pPr>
              <w:pStyle w:val="TABLE-cell"/>
              <w:spacing w:before="0" w:after="0"/>
              <w:rPr>
                <w:rFonts w:cs="Arial"/>
                <w:spacing w:val="0"/>
                <w:sz w:val="20"/>
                <w:szCs w:val="20"/>
                <w:lang w:val="en-US"/>
              </w:rPr>
            </w:pPr>
            <w:r w:rsidRPr="004853FA">
              <w:rPr>
                <w:rFonts w:cs="Arial"/>
                <w:spacing w:val="0"/>
                <w:sz w:val="20"/>
                <w:szCs w:val="20"/>
                <w:lang w:val="en-US"/>
              </w:rPr>
              <w:t>CNC Machine</w:t>
            </w:r>
          </w:p>
          <w:p w14:paraId="1360C288" w14:textId="77777777" w:rsidR="00D724EE" w:rsidRPr="004853FA" w:rsidRDefault="00D724EE" w:rsidP="004853FA">
            <w:pPr>
              <w:pStyle w:val="TableNormal1"/>
              <w:spacing w:before="0" w:after="0"/>
              <w:rPr>
                <w:color w:val="000000"/>
                <w:sz w:val="20"/>
                <w:szCs w:val="20"/>
                <w:lang w:val="en-US"/>
              </w:rPr>
            </w:pPr>
            <w:r w:rsidRPr="004853FA">
              <w:rPr>
                <w:sz w:val="20"/>
                <w:szCs w:val="20"/>
                <w:lang w:val="en-US"/>
              </w:rPr>
              <w:t>Asset ID 13465</w:t>
            </w:r>
          </w:p>
        </w:tc>
        <w:tc>
          <w:tcPr>
            <w:tcW w:w="1115" w:type="dxa"/>
          </w:tcPr>
          <w:p w14:paraId="02138B4A" w14:textId="77777777" w:rsidR="00D724EE" w:rsidRPr="004853FA" w:rsidRDefault="00D724EE" w:rsidP="004853FA">
            <w:pPr>
              <w:pStyle w:val="TABLE-cell"/>
              <w:spacing w:before="0" w:after="0"/>
              <w:rPr>
                <w:rFonts w:cs="Arial"/>
                <w:spacing w:val="0"/>
                <w:sz w:val="20"/>
                <w:szCs w:val="20"/>
                <w:lang w:val="en-US"/>
              </w:rPr>
            </w:pPr>
            <w:r w:rsidRPr="004853FA">
              <w:rPr>
                <w:rFonts w:cs="Arial"/>
                <w:spacing w:val="0"/>
                <w:sz w:val="20"/>
                <w:szCs w:val="20"/>
                <w:lang w:val="en-US"/>
              </w:rPr>
              <w:t>Test cell 4</w:t>
            </w:r>
          </w:p>
          <w:p w14:paraId="42D34BFB" w14:textId="77777777" w:rsidR="00D724EE" w:rsidRPr="004853FA" w:rsidRDefault="00D724EE" w:rsidP="004853FA">
            <w:pPr>
              <w:pStyle w:val="TableNormal1"/>
              <w:spacing w:before="0" w:after="0"/>
              <w:rPr>
                <w:color w:val="000000"/>
                <w:sz w:val="20"/>
                <w:szCs w:val="20"/>
                <w:lang w:val="en-US"/>
              </w:rPr>
            </w:pPr>
            <w:r w:rsidRPr="004853FA">
              <w:rPr>
                <w:sz w:val="20"/>
                <w:szCs w:val="20"/>
                <w:lang w:val="en-US"/>
              </w:rPr>
              <w:t>Receiving</w:t>
            </w:r>
          </w:p>
        </w:tc>
        <w:tc>
          <w:tcPr>
            <w:tcW w:w="1430" w:type="dxa"/>
          </w:tcPr>
          <w:p w14:paraId="3F16BB92" w14:textId="77777777" w:rsidR="00D724EE" w:rsidRPr="004853FA" w:rsidRDefault="00D724EE" w:rsidP="004853FA">
            <w:pPr>
              <w:pStyle w:val="TableNormal1"/>
              <w:spacing w:before="0" w:after="0"/>
              <w:rPr>
                <w:color w:val="000000"/>
                <w:sz w:val="20"/>
                <w:szCs w:val="20"/>
                <w:lang w:val="en-US"/>
              </w:rPr>
            </w:pPr>
            <w:r w:rsidRPr="004853FA">
              <w:rPr>
                <w:sz w:val="20"/>
                <w:szCs w:val="20"/>
                <w:lang w:val="en-US"/>
              </w:rPr>
              <w:t>Warehouse B</w:t>
            </w:r>
          </w:p>
        </w:tc>
      </w:tr>
      <w:tr w:rsidR="00D724EE" w:rsidRPr="004853FA" w14:paraId="0267775F" w14:textId="77777777" w:rsidTr="004919EF">
        <w:trPr>
          <w:trHeight w:val="1277"/>
          <w:jc w:val="center"/>
        </w:trPr>
        <w:tc>
          <w:tcPr>
            <w:tcW w:w="1241" w:type="dxa"/>
          </w:tcPr>
          <w:p w14:paraId="7352F9CA" w14:textId="77777777" w:rsidR="00D724EE" w:rsidRPr="004853FA" w:rsidRDefault="00D724EE" w:rsidP="004853FA">
            <w:pPr>
              <w:pStyle w:val="TableContents1"/>
              <w:spacing w:before="0" w:after="0"/>
              <w:rPr>
                <w:sz w:val="20"/>
                <w:szCs w:val="20"/>
                <w:lang w:val="en-US"/>
              </w:rPr>
            </w:pPr>
            <w:r w:rsidRPr="004853FA">
              <w:rPr>
                <w:sz w:val="20"/>
                <w:szCs w:val="20"/>
                <w:lang w:val="en-US"/>
              </w:rPr>
              <w:lastRenderedPageBreak/>
              <w:t>Source</w:t>
            </w:r>
          </w:p>
        </w:tc>
        <w:tc>
          <w:tcPr>
            <w:tcW w:w="2575" w:type="dxa"/>
          </w:tcPr>
          <w:p w14:paraId="5145A528" w14:textId="5C7F9F78" w:rsidR="00D724EE" w:rsidRPr="004853FA" w:rsidRDefault="00D724EE" w:rsidP="00921C34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proofErr w:type="gramStart"/>
            <w:r w:rsidRPr="004853FA">
              <w:rPr>
                <w:sz w:val="20"/>
                <w:szCs w:val="20"/>
                <w:lang w:val="en-US"/>
              </w:rPr>
              <w:t>T</w:t>
            </w:r>
            <w:r w:rsidR="004919EF" w:rsidRPr="004853FA">
              <w:rPr>
                <w:sz w:val="20"/>
                <w:szCs w:val="20"/>
                <w:lang w:val="en-US"/>
              </w:rPr>
              <w:t xml:space="preserve">he activity that generated the </w:t>
            </w:r>
            <w:proofErr w:type="spellStart"/>
            <w:r w:rsidR="004919EF" w:rsidRPr="004853FA">
              <w:rPr>
                <w:i/>
                <w:sz w:val="20"/>
                <w:szCs w:val="20"/>
                <w:lang w:val="en-US"/>
              </w:rPr>
              <w:t>mfg</w:t>
            </w:r>
            <w:proofErr w:type="spellEnd"/>
            <w:r w:rsidR="004919EF" w:rsidRPr="004853FA">
              <w:rPr>
                <w:i/>
                <w:sz w:val="20"/>
                <w:szCs w:val="20"/>
                <w:lang w:val="en-US"/>
              </w:rPr>
              <w:t xml:space="preserve"> e</w:t>
            </w:r>
            <w:r w:rsidRPr="004853FA">
              <w:rPr>
                <w:i/>
                <w:sz w:val="20"/>
                <w:szCs w:val="20"/>
                <w:lang w:val="en-US"/>
              </w:rPr>
              <w:t>vent</w:t>
            </w:r>
            <w:r w:rsidRPr="004853FA">
              <w:rPr>
                <w:sz w:val="20"/>
                <w:szCs w:val="20"/>
                <w:lang w:val="en-US"/>
              </w:rPr>
              <w:t>.</w:t>
            </w:r>
            <w:proofErr w:type="gramEnd"/>
            <w:r w:rsidRPr="004853FA">
              <w:rPr>
                <w:sz w:val="20"/>
                <w:szCs w:val="20"/>
                <w:lang w:val="en-US"/>
              </w:rPr>
              <w:t xml:space="preserve">  This is typically a process step or system application component.</w:t>
            </w:r>
          </w:p>
        </w:tc>
        <w:tc>
          <w:tcPr>
            <w:tcW w:w="1563" w:type="dxa"/>
          </w:tcPr>
          <w:p w14:paraId="77DDC339" w14:textId="77777777" w:rsidR="00D724EE" w:rsidRPr="004853FA" w:rsidRDefault="00D724EE" w:rsidP="004853FA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  <w:r w:rsidRPr="004853FA">
              <w:rPr>
                <w:sz w:val="20"/>
                <w:szCs w:val="20"/>
                <w:lang w:val="en-US"/>
              </w:rPr>
              <w:t>Mixing phase,</w:t>
            </w:r>
          </w:p>
          <w:p w14:paraId="11975DCB" w14:textId="77777777" w:rsidR="00D724EE" w:rsidRPr="004853FA" w:rsidRDefault="00D724EE" w:rsidP="004853FA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  <w:r w:rsidRPr="004853FA">
              <w:rPr>
                <w:sz w:val="20"/>
                <w:szCs w:val="20"/>
                <w:lang w:val="en-US"/>
              </w:rPr>
              <w:t>Infeed</w:t>
            </w:r>
          </w:p>
        </w:tc>
        <w:tc>
          <w:tcPr>
            <w:tcW w:w="1426" w:type="dxa"/>
          </w:tcPr>
          <w:p w14:paraId="76F5E06D" w14:textId="77777777" w:rsidR="00D724EE" w:rsidRPr="004853FA" w:rsidRDefault="00D724EE" w:rsidP="004853FA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15" w:type="dxa"/>
          </w:tcPr>
          <w:p w14:paraId="51AFB1D4" w14:textId="77777777" w:rsidR="00D724EE" w:rsidRPr="004853FA" w:rsidRDefault="00D724EE" w:rsidP="004853FA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  <w:r w:rsidRPr="004853FA">
              <w:rPr>
                <w:sz w:val="20"/>
                <w:szCs w:val="20"/>
                <w:lang w:val="en-US"/>
              </w:rPr>
              <w:t>Lab C</w:t>
            </w:r>
          </w:p>
        </w:tc>
        <w:tc>
          <w:tcPr>
            <w:tcW w:w="1430" w:type="dxa"/>
          </w:tcPr>
          <w:p w14:paraId="5C45F226" w14:textId="77777777" w:rsidR="00D724EE" w:rsidRPr="004853FA" w:rsidRDefault="00D724EE" w:rsidP="004853FA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</w:p>
        </w:tc>
      </w:tr>
    </w:tbl>
    <w:p w14:paraId="6FF7122A" w14:textId="77777777" w:rsidR="00D724EE" w:rsidRDefault="00D724EE" w:rsidP="00FE1709"/>
    <w:p w14:paraId="79BFE364" w14:textId="77777777" w:rsidR="00D724EE" w:rsidRPr="00934D71" w:rsidRDefault="00D724EE" w:rsidP="00FE1709">
      <w:pPr>
        <w:pStyle w:val="Heading2"/>
      </w:pPr>
      <w:bookmarkStart w:id="396" w:name="_Toc305068955"/>
      <w:bookmarkStart w:id="397" w:name="_Toc305862126"/>
      <w:bookmarkStart w:id="398" w:name="_Toc446785490"/>
      <w:proofErr w:type="spellStart"/>
      <w:r w:rsidRPr="008E2CCC">
        <w:t>Mfg</w:t>
      </w:r>
      <w:proofErr w:type="spellEnd"/>
      <w:r w:rsidRPr="008E2CCC">
        <w:t xml:space="preserve"> event property</w:t>
      </w:r>
      <w:bookmarkEnd w:id="396"/>
      <w:r w:rsidRPr="008E2CCC">
        <w:t xml:space="preserve"> relationships</w:t>
      </w:r>
      <w:r>
        <w:t xml:space="preserve"> and </w:t>
      </w:r>
      <w:r w:rsidRPr="00934D71">
        <w:t>attributes</w:t>
      </w:r>
      <w:bookmarkEnd w:id="397"/>
      <w:bookmarkEnd w:id="398"/>
    </w:p>
    <w:p w14:paraId="5183636C" w14:textId="6486A248" w:rsidR="00D724EE" w:rsidRDefault="001D5FE5" w:rsidP="00FE1709">
      <w:pPr>
        <w:rPr>
          <w:i/>
        </w:rPr>
      </w:pPr>
      <w:r>
        <w:fldChar w:fldCharType="begin"/>
      </w:r>
      <w:r>
        <w:instrText xml:space="preserve"> REF _Ref446581081 \h </w:instrText>
      </w:r>
      <w:r>
        <w:fldChar w:fldCharType="separate"/>
      </w:r>
      <w:r w:rsidR="001D672B">
        <w:t xml:space="preserve">Table </w:t>
      </w:r>
      <w:r w:rsidR="001D672B">
        <w:rPr>
          <w:noProof/>
        </w:rPr>
        <w:t>5</w:t>
      </w:r>
      <w:r>
        <w:fldChar w:fldCharType="end"/>
      </w:r>
      <w:r>
        <w:t xml:space="preserve"> </w:t>
      </w:r>
      <w:r w:rsidR="00D724EE">
        <w:t xml:space="preserve">defines the </w:t>
      </w:r>
      <w:r w:rsidR="005F59CD">
        <w:t xml:space="preserve">relationships of </w:t>
      </w:r>
      <w:proofErr w:type="spellStart"/>
      <w:proofErr w:type="gramStart"/>
      <w:r w:rsidR="005F59CD">
        <w:rPr>
          <w:i/>
        </w:rPr>
        <w:t>mfg</w:t>
      </w:r>
      <w:proofErr w:type="spellEnd"/>
      <w:r w:rsidR="005F59CD">
        <w:rPr>
          <w:i/>
        </w:rPr>
        <w:t xml:space="preserve"> event property </w:t>
      </w:r>
      <w:r w:rsidR="005F59CD" w:rsidRPr="005F59CD">
        <w:t>objects</w:t>
      </w:r>
      <w:proofErr w:type="gramEnd"/>
      <w:r w:rsidR="00D724EE" w:rsidRPr="005F59CD">
        <w:t>.</w:t>
      </w:r>
      <w:r w:rsidR="00D724EE">
        <w:t xml:space="preserve"> </w:t>
      </w:r>
      <w:r w:rsidR="00D724EE">
        <w:fldChar w:fldCharType="begin"/>
      </w:r>
      <w:r w:rsidR="00D724EE">
        <w:instrText xml:space="preserve"> REF _Ref444083388 \h </w:instrText>
      </w:r>
      <w:r w:rsidR="00D724EE">
        <w:fldChar w:fldCharType="separate"/>
      </w:r>
      <w:r w:rsidR="00AF5BD2">
        <w:t xml:space="preserve">Table </w:t>
      </w:r>
      <w:r w:rsidR="00AF5BD2">
        <w:rPr>
          <w:noProof/>
        </w:rPr>
        <w:t>6</w:t>
      </w:r>
      <w:r w:rsidR="00D724EE">
        <w:fldChar w:fldCharType="end"/>
      </w:r>
      <w:r w:rsidR="00D724EE">
        <w:t xml:space="preserve"> defines</w:t>
      </w:r>
      <w:r w:rsidR="00D724EE" w:rsidRPr="0065705B">
        <w:t xml:space="preserve"> the</w:t>
      </w:r>
      <w:r w:rsidR="005F59CD">
        <w:t xml:space="preserve"> attributes of</w:t>
      </w:r>
      <w:r w:rsidR="00D724EE" w:rsidRPr="0065705B">
        <w:t xml:space="preserve"> </w:t>
      </w:r>
      <w:proofErr w:type="spellStart"/>
      <w:proofErr w:type="gramStart"/>
      <w:r w:rsidR="00D724EE">
        <w:rPr>
          <w:i/>
        </w:rPr>
        <w:t>m</w:t>
      </w:r>
      <w:r w:rsidR="00D724EE" w:rsidRPr="0065705B">
        <w:rPr>
          <w:i/>
        </w:rPr>
        <w:t>fg</w:t>
      </w:r>
      <w:proofErr w:type="spellEnd"/>
      <w:r w:rsidR="00D724EE" w:rsidRPr="0065705B">
        <w:rPr>
          <w:i/>
        </w:rPr>
        <w:t xml:space="preserve"> </w:t>
      </w:r>
      <w:r w:rsidR="00D724EE">
        <w:rPr>
          <w:i/>
        </w:rPr>
        <w:t>e</w:t>
      </w:r>
      <w:r w:rsidR="001D672B">
        <w:rPr>
          <w:i/>
        </w:rPr>
        <w:t>vent property</w:t>
      </w:r>
      <w:r w:rsidR="001D672B">
        <w:t xml:space="preserve"> </w:t>
      </w:r>
      <w:r w:rsidR="005F59CD">
        <w:t>objects</w:t>
      </w:r>
      <w:proofErr w:type="gramEnd"/>
      <w:r w:rsidR="00D724EE" w:rsidRPr="0065705B">
        <w:rPr>
          <w:i/>
        </w:rPr>
        <w:t>.</w:t>
      </w:r>
    </w:p>
    <w:p w14:paraId="3889F5E2" w14:textId="357C06E7" w:rsidR="00D724EE" w:rsidRDefault="00D724EE" w:rsidP="00FE1709">
      <w:pPr>
        <w:pStyle w:val="Caption"/>
      </w:pPr>
      <w:bookmarkStart w:id="399" w:name="_Ref446581081"/>
      <w:bookmarkStart w:id="400" w:name="_Toc446586918"/>
      <w:bookmarkStart w:id="401" w:name="_Toc446785442"/>
      <w:r>
        <w:t xml:space="preserve">Table </w:t>
      </w:r>
      <w:r w:rsidR="00F53ABD">
        <w:fldChar w:fldCharType="begin"/>
      </w:r>
      <w:r w:rsidR="00F53ABD">
        <w:instrText xml:space="preserve"> SEQ Table \* ARABIC </w:instrText>
      </w:r>
      <w:r w:rsidR="00F53ABD">
        <w:fldChar w:fldCharType="separate"/>
      </w:r>
      <w:r w:rsidR="00AF5BD2">
        <w:rPr>
          <w:noProof/>
        </w:rPr>
        <w:t>5</w:t>
      </w:r>
      <w:r w:rsidR="00F53ABD">
        <w:rPr>
          <w:noProof/>
        </w:rPr>
        <w:fldChar w:fldCharType="end"/>
      </w:r>
      <w:bookmarkEnd w:id="399"/>
      <w:r>
        <w:t xml:space="preserve"> - </w:t>
      </w:r>
      <w:proofErr w:type="spellStart"/>
      <w:r w:rsidR="001D672B" w:rsidRPr="005F59CD">
        <w:t>M</w:t>
      </w:r>
      <w:r w:rsidRPr="005F59CD">
        <w:t>fg</w:t>
      </w:r>
      <w:proofErr w:type="spellEnd"/>
      <w:r w:rsidRPr="005F59CD">
        <w:t xml:space="preserve"> event property</w:t>
      </w:r>
      <w:bookmarkEnd w:id="400"/>
      <w:r w:rsidR="001D672B" w:rsidRPr="005F59CD">
        <w:t xml:space="preserve"> relationships</w:t>
      </w:r>
      <w:bookmarkEnd w:id="40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615"/>
        <w:gridCol w:w="900"/>
        <w:gridCol w:w="1260"/>
        <w:gridCol w:w="990"/>
        <w:gridCol w:w="1620"/>
        <w:gridCol w:w="2965"/>
      </w:tblGrid>
      <w:tr w:rsidR="00D724EE" w:rsidRPr="00921C34" w14:paraId="1D739907" w14:textId="77777777" w:rsidTr="00921C34">
        <w:trPr>
          <w:trHeight w:val="251"/>
          <w:tblHeader/>
          <w:jc w:val="center"/>
        </w:trPr>
        <w:tc>
          <w:tcPr>
            <w:tcW w:w="1615" w:type="dxa"/>
            <w:vMerge w:val="restart"/>
          </w:tcPr>
          <w:p w14:paraId="1FAABC2A" w14:textId="598154DF" w:rsidR="00D724EE" w:rsidRPr="00921C34" w:rsidRDefault="005F59CD" w:rsidP="00921C34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921C34">
              <w:rPr>
                <w:sz w:val="20"/>
                <w:szCs w:val="20"/>
                <w:lang w:val="en-US"/>
              </w:rPr>
              <w:t>Related o</w:t>
            </w:r>
            <w:r w:rsidR="00D724EE" w:rsidRPr="00921C34">
              <w:rPr>
                <w:sz w:val="20"/>
                <w:szCs w:val="20"/>
                <w:lang w:val="en-US"/>
              </w:rPr>
              <w:t>bject</w:t>
            </w:r>
          </w:p>
        </w:tc>
        <w:tc>
          <w:tcPr>
            <w:tcW w:w="4770" w:type="dxa"/>
            <w:gridSpan w:val="4"/>
          </w:tcPr>
          <w:p w14:paraId="740161A9" w14:textId="77777777" w:rsidR="00D724EE" w:rsidRPr="00921C34" w:rsidRDefault="00D724EE" w:rsidP="00921C34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921C34">
              <w:rPr>
                <w:sz w:val="20"/>
                <w:szCs w:val="20"/>
                <w:lang w:val="en-US"/>
              </w:rPr>
              <w:t>Relationship</w:t>
            </w:r>
          </w:p>
        </w:tc>
        <w:tc>
          <w:tcPr>
            <w:tcW w:w="2965" w:type="dxa"/>
            <w:vMerge w:val="restart"/>
          </w:tcPr>
          <w:p w14:paraId="740C7864" w14:textId="77777777" w:rsidR="00D724EE" w:rsidRPr="00921C34" w:rsidRDefault="00D724EE" w:rsidP="00921C34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921C34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D724EE" w:rsidRPr="00921C34" w14:paraId="1B444AD8" w14:textId="77777777" w:rsidTr="00921C34">
        <w:trPr>
          <w:trHeight w:val="323"/>
          <w:tblHeader/>
          <w:jc w:val="center"/>
        </w:trPr>
        <w:tc>
          <w:tcPr>
            <w:tcW w:w="1615" w:type="dxa"/>
            <w:vMerge/>
          </w:tcPr>
          <w:p w14:paraId="76C26F64" w14:textId="77777777" w:rsidR="00D724EE" w:rsidRPr="00921C34" w:rsidRDefault="00D724EE" w:rsidP="00921C34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900" w:type="dxa"/>
          </w:tcPr>
          <w:p w14:paraId="1C3844F8" w14:textId="77777777" w:rsidR="00D724EE" w:rsidRPr="00921C34" w:rsidRDefault="00D724EE" w:rsidP="00921C34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921C34">
              <w:rPr>
                <w:sz w:val="20"/>
                <w:szCs w:val="20"/>
                <w:lang w:val="en-US"/>
              </w:rPr>
              <w:t>Source</w:t>
            </w:r>
          </w:p>
        </w:tc>
        <w:tc>
          <w:tcPr>
            <w:tcW w:w="1260" w:type="dxa"/>
          </w:tcPr>
          <w:p w14:paraId="35BA9877" w14:textId="77777777" w:rsidR="00D724EE" w:rsidRPr="00921C34" w:rsidRDefault="00D724EE" w:rsidP="00921C34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921C34">
              <w:rPr>
                <w:sz w:val="20"/>
                <w:szCs w:val="20"/>
                <w:lang w:val="en-US"/>
              </w:rPr>
              <w:t>Multiplicity</w:t>
            </w:r>
          </w:p>
        </w:tc>
        <w:tc>
          <w:tcPr>
            <w:tcW w:w="990" w:type="dxa"/>
          </w:tcPr>
          <w:p w14:paraId="5277D3D0" w14:textId="77777777" w:rsidR="00D724EE" w:rsidRPr="00921C34" w:rsidRDefault="00D724EE" w:rsidP="00921C34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921C34">
              <w:rPr>
                <w:sz w:val="20"/>
                <w:szCs w:val="20"/>
                <w:lang w:val="en-US"/>
              </w:rPr>
              <w:t>Role</w:t>
            </w:r>
          </w:p>
        </w:tc>
        <w:tc>
          <w:tcPr>
            <w:tcW w:w="1620" w:type="dxa"/>
          </w:tcPr>
          <w:p w14:paraId="5A05B072" w14:textId="77777777" w:rsidR="00D724EE" w:rsidRPr="00921C34" w:rsidRDefault="00D724EE" w:rsidP="00921C34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921C34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2965" w:type="dxa"/>
            <w:vMerge/>
          </w:tcPr>
          <w:p w14:paraId="274EF61C" w14:textId="77777777" w:rsidR="00D724EE" w:rsidRPr="00921C34" w:rsidRDefault="00D724EE" w:rsidP="00921C34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</w:p>
        </w:tc>
      </w:tr>
      <w:tr w:rsidR="00D724EE" w:rsidRPr="00921C34" w14:paraId="24913689" w14:textId="77777777" w:rsidTr="00921C34">
        <w:trPr>
          <w:trHeight w:val="465"/>
          <w:jc w:val="center"/>
        </w:trPr>
        <w:tc>
          <w:tcPr>
            <w:tcW w:w="1615" w:type="dxa"/>
          </w:tcPr>
          <w:p w14:paraId="25F7FC90" w14:textId="1A558C91" w:rsidR="00D724EE" w:rsidRPr="00921C34" w:rsidRDefault="004919EF" w:rsidP="00921C34">
            <w:pPr>
              <w:pStyle w:val="TableContents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921C34">
              <w:rPr>
                <w:sz w:val="20"/>
                <w:szCs w:val="20"/>
                <w:lang w:val="en-US"/>
              </w:rPr>
              <w:t>Mfg</w:t>
            </w:r>
            <w:proofErr w:type="spellEnd"/>
            <w:r w:rsidRPr="00921C34">
              <w:rPr>
                <w:sz w:val="20"/>
                <w:szCs w:val="20"/>
                <w:lang w:val="en-US"/>
              </w:rPr>
              <w:t xml:space="preserve"> e</w:t>
            </w:r>
            <w:r w:rsidR="00D724EE" w:rsidRPr="00921C34">
              <w:rPr>
                <w:sz w:val="20"/>
                <w:szCs w:val="20"/>
                <w:lang w:val="en-US"/>
              </w:rPr>
              <w:t>vent</w:t>
            </w:r>
          </w:p>
        </w:tc>
        <w:tc>
          <w:tcPr>
            <w:tcW w:w="900" w:type="dxa"/>
          </w:tcPr>
          <w:p w14:paraId="35A0EDB7" w14:textId="77777777" w:rsidR="00D724EE" w:rsidRPr="00921C34" w:rsidRDefault="00D724EE" w:rsidP="00921C34">
            <w:pPr>
              <w:pStyle w:val="TableContents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</w:tcPr>
          <w:p w14:paraId="79CC514E" w14:textId="77777777" w:rsidR="00D724EE" w:rsidRPr="00921C34" w:rsidRDefault="00D724EE" w:rsidP="00921C34">
            <w:pPr>
              <w:pStyle w:val="TableContents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921C34">
              <w:rPr>
                <w:sz w:val="20"/>
                <w:szCs w:val="20"/>
                <w:lang w:val="en-US"/>
              </w:rPr>
              <w:t>0..1</w:t>
            </w:r>
          </w:p>
        </w:tc>
        <w:tc>
          <w:tcPr>
            <w:tcW w:w="990" w:type="dxa"/>
          </w:tcPr>
          <w:p w14:paraId="2E5816A5" w14:textId="77777777" w:rsidR="00D724EE" w:rsidRPr="00921C34" w:rsidRDefault="00D724EE" w:rsidP="00921C34">
            <w:pPr>
              <w:pStyle w:val="TableContents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921C34">
              <w:rPr>
                <w:sz w:val="20"/>
                <w:szCs w:val="20"/>
                <w:lang w:val="en-US"/>
              </w:rPr>
              <w:t>Is a property of</w:t>
            </w:r>
          </w:p>
        </w:tc>
        <w:tc>
          <w:tcPr>
            <w:tcW w:w="1620" w:type="dxa"/>
          </w:tcPr>
          <w:p w14:paraId="046994C8" w14:textId="77777777" w:rsidR="00D724EE" w:rsidRPr="00921C34" w:rsidRDefault="00D724EE" w:rsidP="00921C34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921C34">
              <w:rPr>
                <w:sz w:val="20"/>
                <w:szCs w:val="20"/>
                <w:lang w:val="en-US"/>
              </w:rPr>
              <w:t>Composite part</w:t>
            </w:r>
          </w:p>
        </w:tc>
        <w:tc>
          <w:tcPr>
            <w:tcW w:w="2965" w:type="dxa"/>
          </w:tcPr>
          <w:p w14:paraId="617D7227" w14:textId="77777777" w:rsidR="00D724EE" w:rsidRPr="00921C34" w:rsidRDefault="00D724EE" w:rsidP="00921C34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921C34">
              <w:rPr>
                <w:sz w:val="20"/>
                <w:szCs w:val="20"/>
                <w:lang w:val="en-US"/>
              </w:rPr>
              <w:t>See relationship representation for details on composition part.</w:t>
            </w:r>
          </w:p>
        </w:tc>
      </w:tr>
      <w:tr w:rsidR="00D724EE" w:rsidRPr="00921C34" w14:paraId="46CA0DB8" w14:textId="77777777" w:rsidTr="00921C34">
        <w:trPr>
          <w:trHeight w:val="728"/>
          <w:jc w:val="center"/>
        </w:trPr>
        <w:tc>
          <w:tcPr>
            <w:tcW w:w="1615" w:type="dxa"/>
          </w:tcPr>
          <w:p w14:paraId="71E5DC9D" w14:textId="1C4B3341" w:rsidR="00D724EE" w:rsidRPr="00921C34" w:rsidRDefault="004919EF" w:rsidP="00921C34">
            <w:pPr>
              <w:pStyle w:val="TableContents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921C34">
              <w:rPr>
                <w:sz w:val="20"/>
                <w:szCs w:val="20"/>
                <w:lang w:val="en-US"/>
              </w:rPr>
              <w:t>Mfg</w:t>
            </w:r>
            <w:proofErr w:type="spellEnd"/>
            <w:r w:rsidRPr="00921C34">
              <w:rPr>
                <w:sz w:val="20"/>
                <w:szCs w:val="20"/>
                <w:lang w:val="en-US"/>
              </w:rPr>
              <w:t xml:space="preserve"> event definition p</w:t>
            </w:r>
            <w:r w:rsidR="00D724EE" w:rsidRPr="00921C34">
              <w:rPr>
                <w:sz w:val="20"/>
                <w:szCs w:val="20"/>
                <w:lang w:val="en-US"/>
              </w:rPr>
              <w:t>roperties</w:t>
            </w:r>
          </w:p>
        </w:tc>
        <w:tc>
          <w:tcPr>
            <w:tcW w:w="900" w:type="dxa"/>
          </w:tcPr>
          <w:p w14:paraId="1A4D71BE" w14:textId="77777777" w:rsidR="00D724EE" w:rsidRPr="00921C34" w:rsidRDefault="00D724EE" w:rsidP="00921C34">
            <w:pPr>
              <w:pStyle w:val="TableContents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921C3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260" w:type="dxa"/>
          </w:tcPr>
          <w:p w14:paraId="28113F7F" w14:textId="77777777" w:rsidR="00D724EE" w:rsidRPr="00921C34" w:rsidRDefault="00D724EE" w:rsidP="00921C34">
            <w:pPr>
              <w:pStyle w:val="TableContents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921C34">
              <w:rPr>
                <w:sz w:val="20"/>
                <w:szCs w:val="20"/>
                <w:lang w:val="en-US"/>
              </w:rPr>
              <w:t>0..1</w:t>
            </w:r>
          </w:p>
        </w:tc>
        <w:tc>
          <w:tcPr>
            <w:tcW w:w="990" w:type="dxa"/>
          </w:tcPr>
          <w:p w14:paraId="38BDAAD4" w14:textId="77777777" w:rsidR="00D724EE" w:rsidRPr="00921C34" w:rsidRDefault="00D724EE" w:rsidP="00921C34">
            <w:pPr>
              <w:pStyle w:val="TableContents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921C34">
              <w:rPr>
                <w:sz w:val="20"/>
                <w:szCs w:val="20"/>
                <w:lang w:val="en-US"/>
              </w:rPr>
              <w:t>May map to</w:t>
            </w:r>
          </w:p>
        </w:tc>
        <w:tc>
          <w:tcPr>
            <w:tcW w:w="1620" w:type="dxa"/>
          </w:tcPr>
          <w:p w14:paraId="5F4F49A0" w14:textId="77777777" w:rsidR="00D724EE" w:rsidRPr="00921C34" w:rsidRDefault="00D724EE" w:rsidP="00921C34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921C34">
              <w:rPr>
                <w:sz w:val="20"/>
                <w:szCs w:val="20"/>
                <w:lang w:val="en-US"/>
              </w:rPr>
              <w:t>Association</w:t>
            </w:r>
          </w:p>
        </w:tc>
        <w:tc>
          <w:tcPr>
            <w:tcW w:w="2965" w:type="dxa"/>
          </w:tcPr>
          <w:p w14:paraId="7FC86B51" w14:textId="6072BCDA" w:rsidR="00D724EE" w:rsidRPr="00921C34" w:rsidRDefault="004919EF" w:rsidP="00921C34">
            <w:pPr>
              <w:pStyle w:val="TableContents1"/>
              <w:spacing w:before="0" w:after="0"/>
              <w:jc w:val="left"/>
              <w:rPr>
                <w:rStyle w:val="CommentReference"/>
                <w:snapToGrid/>
                <w:spacing w:val="0"/>
                <w:sz w:val="20"/>
                <w:szCs w:val="20"/>
                <w:lang w:eastAsia="en-US"/>
              </w:rPr>
            </w:pPr>
            <w:r w:rsidRPr="00921C34">
              <w:rPr>
                <w:sz w:val="20"/>
                <w:szCs w:val="20"/>
                <w:lang w:val="en-US"/>
              </w:rPr>
              <w:t xml:space="preserve">If the same ID exists in </w:t>
            </w:r>
            <w:proofErr w:type="gramStart"/>
            <w:r w:rsidRPr="00921C34">
              <w:rPr>
                <w:sz w:val="20"/>
                <w:szCs w:val="20"/>
                <w:lang w:val="en-US"/>
              </w:rPr>
              <w:t>a</w:t>
            </w:r>
            <w:proofErr w:type="gramEnd"/>
            <w:r w:rsidRPr="00921C34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21C34">
              <w:rPr>
                <w:i/>
                <w:sz w:val="20"/>
                <w:szCs w:val="20"/>
                <w:lang w:val="en-US"/>
              </w:rPr>
              <w:t>mfg</w:t>
            </w:r>
            <w:proofErr w:type="spellEnd"/>
            <w:r w:rsidRPr="00921C34">
              <w:rPr>
                <w:i/>
                <w:sz w:val="20"/>
                <w:szCs w:val="20"/>
                <w:lang w:val="en-US"/>
              </w:rPr>
              <w:t xml:space="preserve"> event definition p</w:t>
            </w:r>
            <w:r w:rsidR="00D724EE" w:rsidRPr="00921C34">
              <w:rPr>
                <w:i/>
                <w:sz w:val="20"/>
                <w:szCs w:val="20"/>
                <w:lang w:val="en-US"/>
              </w:rPr>
              <w:t>roperty,</w:t>
            </w:r>
            <w:r w:rsidR="00D724EE" w:rsidRPr="00921C34">
              <w:rPr>
                <w:sz w:val="20"/>
                <w:szCs w:val="20"/>
                <w:lang w:val="en-US"/>
              </w:rPr>
              <w:t xml:space="preserve"> the attributes of the property will be the same.</w:t>
            </w:r>
          </w:p>
        </w:tc>
      </w:tr>
      <w:tr w:rsidR="00D724EE" w:rsidRPr="00921C34" w14:paraId="78F6CC62" w14:textId="77777777" w:rsidTr="00921C34">
        <w:trPr>
          <w:trHeight w:val="539"/>
          <w:jc w:val="center"/>
        </w:trPr>
        <w:tc>
          <w:tcPr>
            <w:tcW w:w="1615" w:type="dxa"/>
          </w:tcPr>
          <w:p w14:paraId="507D1918" w14:textId="4C5BC9A7" w:rsidR="00D724EE" w:rsidRPr="00921C34" w:rsidRDefault="004919EF" w:rsidP="00921C34">
            <w:pPr>
              <w:pStyle w:val="TableContents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921C34">
              <w:rPr>
                <w:sz w:val="20"/>
                <w:szCs w:val="20"/>
                <w:lang w:val="en-US"/>
              </w:rPr>
              <w:t>Mfg</w:t>
            </w:r>
            <w:proofErr w:type="spellEnd"/>
            <w:r w:rsidRPr="00921C34">
              <w:rPr>
                <w:sz w:val="20"/>
                <w:szCs w:val="20"/>
                <w:lang w:val="en-US"/>
              </w:rPr>
              <w:t xml:space="preserve"> event p</w:t>
            </w:r>
            <w:r w:rsidR="00D724EE" w:rsidRPr="00921C34">
              <w:rPr>
                <w:sz w:val="20"/>
                <w:szCs w:val="20"/>
                <w:lang w:val="en-US"/>
              </w:rPr>
              <w:t>roperty</w:t>
            </w:r>
          </w:p>
        </w:tc>
        <w:tc>
          <w:tcPr>
            <w:tcW w:w="900" w:type="dxa"/>
          </w:tcPr>
          <w:p w14:paraId="6A3891F8" w14:textId="77777777" w:rsidR="00D724EE" w:rsidRPr="00921C34" w:rsidRDefault="00D724EE" w:rsidP="00921C34">
            <w:pPr>
              <w:pStyle w:val="TableContents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</w:tcPr>
          <w:p w14:paraId="1744D8A6" w14:textId="77777777" w:rsidR="00D724EE" w:rsidRPr="00921C34" w:rsidRDefault="00D724EE" w:rsidP="00921C34">
            <w:pPr>
              <w:pStyle w:val="TableContents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921C34">
              <w:rPr>
                <w:sz w:val="20"/>
                <w:szCs w:val="20"/>
                <w:lang w:val="en-US"/>
              </w:rPr>
              <w:t>0..n</w:t>
            </w:r>
          </w:p>
        </w:tc>
        <w:tc>
          <w:tcPr>
            <w:tcW w:w="990" w:type="dxa"/>
          </w:tcPr>
          <w:p w14:paraId="47380DF4" w14:textId="77777777" w:rsidR="00D724EE" w:rsidRPr="00921C34" w:rsidRDefault="00D724EE" w:rsidP="00921C34">
            <w:pPr>
              <w:pStyle w:val="TableContents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921C34">
              <w:rPr>
                <w:sz w:val="20"/>
                <w:szCs w:val="20"/>
                <w:lang w:val="en-US"/>
              </w:rPr>
              <w:t>May contain nested</w:t>
            </w:r>
          </w:p>
        </w:tc>
        <w:tc>
          <w:tcPr>
            <w:tcW w:w="1620" w:type="dxa"/>
          </w:tcPr>
          <w:p w14:paraId="4C7C2594" w14:textId="02713F12" w:rsidR="00D724EE" w:rsidRPr="00921C34" w:rsidRDefault="004919EF" w:rsidP="00921C34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921C34">
              <w:rPr>
                <w:sz w:val="20"/>
                <w:szCs w:val="20"/>
                <w:lang w:val="en-US"/>
              </w:rPr>
              <w:t>Composite part h</w:t>
            </w:r>
            <w:r w:rsidR="00D724EE" w:rsidRPr="00921C34">
              <w:rPr>
                <w:sz w:val="20"/>
                <w:szCs w:val="20"/>
                <w:lang w:val="en-US"/>
              </w:rPr>
              <w:t>ierarchy</w:t>
            </w:r>
          </w:p>
        </w:tc>
        <w:tc>
          <w:tcPr>
            <w:tcW w:w="2965" w:type="dxa"/>
          </w:tcPr>
          <w:p w14:paraId="51BA73BC" w14:textId="77777777" w:rsidR="00D724EE" w:rsidRPr="00921C34" w:rsidRDefault="00D724EE" w:rsidP="00921C34">
            <w:pPr>
              <w:pStyle w:val="TableContents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921C34">
              <w:rPr>
                <w:sz w:val="20"/>
                <w:szCs w:val="20"/>
                <w:lang w:val="en-US"/>
              </w:rPr>
              <w:t>See relationship representation for details on composition part hierarchy.</w:t>
            </w:r>
          </w:p>
        </w:tc>
      </w:tr>
    </w:tbl>
    <w:p w14:paraId="726B5172" w14:textId="3045138A" w:rsidR="00D724EE" w:rsidRPr="005F59CD" w:rsidRDefault="00D724EE" w:rsidP="00FE1709">
      <w:pPr>
        <w:pStyle w:val="Caption"/>
      </w:pPr>
      <w:bookmarkStart w:id="402" w:name="_Ref444083388"/>
      <w:bookmarkStart w:id="403" w:name="_Toc446586919"/>
      <w:bookmarkStart w:id="404" w:name="_Toc446785443"/>
      <w:r>
        <w:t xml:space="preserve">Table </w:t>
      </w:r>
      <w:r w:rsidR="00F53ABD">
        <w:fldChar w:fldCharType="begin"/>
      </w:r>
      <w:r w:rsidR="00F53ABD">
        <w:instrText xml:space="preserve"> SEQ Table \* ARABIC </w:instrText>
      </w:r>
      <w:r w:rsidR="00F53ABD">
        <w:fldChar w:fldCharType="separate"/>
      </w:r>
      <w:r w:rsidR="00AF5BD2">
        <w:rPr>
          <w:noProof/>
        </w:rPr>
        <w:t>6</w:t>
      </w:r>
      <w:r w:rsidR="00F53ABD">
        <w:rPr>
          <w:noProof/>
        </w:rPr>
        <w:fldChar w:fldCharType="end"/>
      </w:r>
      <w:bookmarkEnd w:id="402"/>
      <w:r>
        <w:t xml:space="preserve"> -</w:t>
      </w:r>
      <w:r w:rsidRPr="005F59CD">
        <w:t xml:space="preserve"> </w:t>
      </w:r>
      <w:proofErr w:type="spellStart"/>
      <w:r w:rsidR="005F59CD" w:rsidRPr="005F59CD">
        <w:t>M</w:t>
      </w:r>
      <w:r w:rsidRPr="005F59CD">
        <w:t>fg</w:t>
      </w:r>
      <w:proofErr w:type="spellEnd"/>
      <w:r w:rsidRPr="005F59CD">
        <w:t xml:space="preserve"> event property</w:t>
      </w:r>
      <w:bookmarkEnd w:id="403"/>
      <w:r w:rsidR="005F59CD" w:rsidRPr="005F59CD">
        <w:t xml:space="preserve"> attributes</w:t>
      </w:r>
      <w:bookmarkEnd w:id="40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232"/>
        <w:gridCol w:w="2415"/>
        <w:gridCol w:w="1480"/>
        <w:gridCol w:w="1636"/>
        <w:gridCol w:w="1255"/>
        <w:gridCol w:w="1332"/>
      </w:tblGrid>
      <w:tr w:rsidR="00D724EE" w:rsidRPr="00BD2C97" w14:paraId="6864CFD3" w14:textId="77777777" w:rsidTr="005F7F7B">
        <w:trPr>
          <w:cantSplit/>
          <w:tblHeader/>
          <w:jc w:val="center"/>
        </w:trPr>
        <w:tc>
          <w:tcPr>
            <w:tcW w:w="1232" w:type="dxa"/>
          </w:tcPr>
          <w:p w14:paraId="1A207342" w14:textId="77777777" w:rsidR="00D724EE" w:rsidRPr="00347F8A" w:rsidRDefault="00D724EE" w:rsidP="00350D2B">
            <w:pPr>
              <w:pStyle w:val="TABLE-col-heading"/>
              <w:keepNext/>
              <w:spacing w:before="0" w:after="0"/>
              <w:rPr>
                <w:spacing w:val="0"/>
                <w:sz w:val="20"/>
                <w:szCs w:val="20"/>
                <w:lang w:val="en-US"/>
              </w:rPr>
            </w:pPr>
            <w:r w:rsidRPr="00347F8A">
              <w:rPr>
                <w:spacing w:val="0"/>
                <w:sz w:val="20"/>
                <w:szCs w:val="20"/>
                <w:lang w:val="en-US"/>
              </w:rPr>
              <w:t>Attribute name</w:t>
            </w:r>
          </w:p>
        </w:tc>
        <w:tc>
          <w:tcPr>
            <w:tcW w:w="2415" w:type="dxa"/>
          </w:tcPr>
          <w:p w14:paraId="69F273BB" w14:textId="77777777" w:rsidR="00D724EE" w:rsidRPr="00347F8A" w:rsidRDefault="00D724EE" w:rsidP="00350D2B">
            <w:pPr>
              <w:pStyle w:val="TABLE-col-heading"/>
              <w:keepNext/>
              <w:spacing w:before="0" w:after="0"/>
              <w:rPr>
                <w:spacing w:val="0"/>
                <w:sz w:val="20"/>
                <w:szCs w:val="20"/>
                <w:lang w:val="en-US"/>
              </w:rPr>
            </w:pPr>
            <w:r w:rsidRPr="00347F8A">
              <w:rPr>
                <w:spacing w:val="0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480" w:type="dxa"/>
          </w:tcPr>
          <w:p w14:paraId="154EB516" w14:textId="77777777" w:rsidR="00D724EE" w:rsidRPr="00347F8A" w:rsidRDefault="00D724EE" w:rsidP="00350D2B">
            <w:pPr>
              <w:pStyle w:val="TABLE-col-heading"/>
              <w:keepNext/>
              <w:spacing w:before="0" w:after="0"/>
              <w:rPr>
                <w:spacing w:val="0"/>
                <w:sz w:val="20"/>
                <w:szCs w:val="20"/>
                <w:lang w:val="en-US"/>
              </w:rPr>
            </w:pPr>
            <w:r w:rsidRPr="00347F8A">
              <w:rPr>
                <w:spacing w:val="0"/>
                <w:sz w:val="20"/>
                <w:szCs w:val="20"/>
                <w:lang w:val="en-US"/>
              </w:rPr>
              <w:t>Production examples</w:t>
            </w:r>
          </w:p>
        </w:tc>
        <w:tc>
          <w:tcPr>
            <w:tcW w:w="1636" w:type="dxa"/>
          </w:tcPr>
          <w:p w14:paraId="0785D2E7" w14:textId="77777777" w:rsidR="00D724EE" w:rsidRPr="00347F8A" w:rsidRDefault="00D724EE" w:rsidP="00350D2B">
            <w:pPr>
              <w:pStyle w:val="TABLE-col-heading"/>
              <w:keepNext/>
              <w:spacing w:before="0" w:after="0"/>
              <w:rPr>
                <w:spacing w:val="0"/>
                <w:sz w:val="20"/>
                <w:szCs w:val="20"/>
                <w:lang w:val="en-US"/>
              </w:rPr>
            </w:pPr>
            <w:r w:rsidRPr="00347F8A">
              <w:rPr>
                <w:spacing w:val="0"/>
                <w:sz w:val="20"/>
                <w:szCs w:val="20"/>
                <w:lang w:val="en-US"/>
              </w:rPr>
              <w:t>Maintenance examples</w:t>
            </w:r>
          </w:p>
        </w:tc>
        <w:tc>
          <w:tcPr>
            <w:tcW w:w="1255" w:type="dxa"/>
          </w:tcPr>
          <w:p w14:paraId="33F8AD74" w14:textId="77777777" w:rsidR="00D724EE" w:rsidRPr="00347F8A" w:rsidRDefault="00D724EE" w:rsidP="00350D2B">
            <w:pPr>
              <w:pStyle w:val="TABLE-col-heading"/>
              <w:keepNext/>
              <w:spacing w:before="0" w:after="0"/>
              <w:rPr>
                <w:spacing w:val="0"/>
                <w:sz w:val="20"/>
                <w:szCs w:val="20"/>
                <w:lang w:val="en-US"/>
              </w:rPr>
            </w:pPr>
            <w:r w:rsidRPr="00347F8A">
              <w:rPr>
                <w:spacing w:val="0"/>
                <w:sz w:val="20"/>
                <w:szCs w:val="20"/>
                <w:lang w:val="en-US"/>
              </w:rPr>
              <w:t>Quality examples</w:t>
            </w:r>
          </w:p>
        </w:tc>
        <w:tc>
          <w:tcPr>
            <w:tcW w:w="1332" w:type="dxa"/>
          </w:tcPr>
          <w:p w14:paraId="66230432" w14:textId="77777777" w:rsidR="00D724EE" w:rsidRPr="00347F8A" w:rsidRDefault="00D724EE" w:rsidP="00350D2B">
            <w:pPr>
              <w:pStyle w:val="TABLE-col-heading"/>
              <w:keepNext/>
              <w:spacing w:before="0" w:after="0"/>
              <w:rPr>
                <w:spacing w:val="0"/>
                <w:sz w:val="20"/>
                <w:szCs w:val="20"/>
                <w:lang w:val="en-US"/>
              </w:rPr>
            </w:pPr>
            <w:r w:rsidRPr="00347F8A">
              <w:rPr>
                <w:spacing w:val="0"/>
                <w:sz w:val="20"/>
                <w:szCs w:val="20"/>
                <w:lang w:val="en-US"/>
              </w:rPr>
              <w:t>Inventory examples</w:t>
            </w:r>
          </w:p>
        </w:tc>
      </w:tr>
      <w:tr w:rsidR="00D724EE" w:rsidRPr="00BD2C97" w14:paraId="7F557F58" w14:textId="77777777" w:rsidTr="005F7F7B">
        <w:trPr>
          <w:cantSplit/>
          <w:jc w:val="center"/>
        </w:trPr>
        <w:tc>
          <w:tcPr>
            <w:tcW w:w="1232" w:type="dxa"/>
          </w:tcPr>
          <w:p w14:paraId="7E85AD70" w14:textId="77777777" w:rsidR="00D724EE" w:rsidRPr="00347F8A" w:rsidRDefault="00D724EE" w:rsidP="00350D2B">
            <w:pPr>
              <w:pStyle w:val="TABLE-cell"/>
              <w:keepNext/>
              <w:spacing w:before="0" w:after="0"/>
              <w:rPr>
                <w:spacing w:val="0"/>
                <w:sz w:val="20"/>
                <w:szCs w:val="20"/>
                <w:lang w:val="en-US"/>
              </w:rPr>
            </w:pPr>
            <w:r w:rsidRPr="00347F8A">
              <w:rPr>
                <w:spacing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415" w:type="dxa"/>
          </w:tcPr>
          <w:p w14:paraId="695B8F15" w14:textId="77777777" w:rsidR="00D724EE" w:rsidRPr="00347F8A" w:rsidRDefault="00D724EE" w:rsidP="00350D2B">
            <w:pPr>
              <w:pStyle w:val="TABLE-cell"/>
              <w:keepNext/>
              <w:spacing w:before="0" w:after="0"/>
              <w:rPr>
                <w:color w:val="000000"/>
                <w:spacing w:val="0"/>
                <w:sz w:val="20"/>
                <w:szCs w:val="20"/>
                <w:lang w:val="en-US"/>
              </w:rPr>
            </w:pPr>
            <w:proofErr w:type="gramStart"/>
            <w:r w:rsidRPr="00347F8A">
              <w:rPr>
                <w:spacing w:val="0"/>
                <w:sz w:val="20"/>
                <w:szCs w:val="20"/>
                <w:lang w:val="en-US"/>
              </w:rPr>
              <w:t xml:space="preserve">An identification of the specific </w:t>
            </w:r>
            <w:proofErr w:type="spellStart"/>
            <w:r w:rsidRPr="00347F8A">
              <w:rPr>
                <w:i/>
                <w:spacing w:val="0"/>
                <w:sz w:val="20"/>
                <w:szCs w:val="20"/>
                <w:lang w:val="en-US"/>
              </w:rPr>
              <w:t>mfg</w:t>
            </w:r>
            <w:proofErr w:type="spellEnd"/>
            <w:r w:rsidRPr="00347F8A">
              <w:rPr>
                <w:i/>
                <w:spacing w:val="0"/>
                <w:sz w:val="20"/>
                <w:szCs w:val="20"/>
                <w:lang w:val="en-US"/>
              </w:rPr>
              <w:t xml:space="preserve"> event property</w:t>
            </w:r>
            <w:r w:rsidRPr="00347F8A">
              <w:rPr>
                <w:spacing w:val="0"/>
                <w:sz w:val="20"/>
                <w:szCs w:val="20"/>
                <w:lang w:val="en-US"/>
              </w:rPr>
              <w:t>.</w:t>
            </w:r>
            <w:proofErr w:type="gramEnd"/>
          </w:p>
        </w:tc>
        <w:tc>
          <w:tcPr>
            <w:tcW w:w="1480" w:type="dxa"/>
          </w:tcPr>
          <w:p w14:paraId="788CF9F5" w14:textId="77777777" w:rsidR="00D724EE" w:rsidRPr="00347F8A" w:rsidRDefault="00D724EE" w:rsidP="00350D2B">
            <w:pPr>
              <w:pStyle w:val="TABLE-cell"/>
              <w:keepNext/>
              <w:spacing w:before="0" w:after="0"/>
              <w:rPr>
                <w:color w:val="000000"/>
                <w:spacing w:val="0"/>
                <w:sz w:val="20"/>
                <w:szCs w:val="20"/>
                <w:lang w:val="en-US"/>
              </w:rPr>
            </w:pPr>
            <w:r w:rsidRPr="00347F8A">
              <w:rPr>
                <w:color w:val="000000"/>
                <w:spacing w:val="0"/>
                <w:sz w:val="20"/>
                <w:szCs w:val="20"/>
                <w:lang w:val="en-US"/>
              </w:rPr>
              <w:t>124</w:t>
            </w:r>
          </w:p>
        </w:tc>
        <w:tc>
          <w:tcPr>
            <w:tcW w:w="1636" w:type="dxa"/>
          </w:tcPr>
          <w:p w14:paraId="535E2A55" w14:textId="77777777" w:rsidR="00D724EE" w:rsidRPr="00347F8A" w:rsidRDefault="00D724EE" w:rsidP="00350D2B">
            <w:pPr>
              <w:pStyle w:val="TABLE-cell"/>
              <w:keepNext/>
              <w:spacing w:before="0" w:after="0"/>
              <w:rPr>
                <w:color w:val="000000"/>
                <w:spacing w:val="0"/>
                <w:sz w:val="20"/>
                <w:szCs w:val="20"/>
                <w:lang w:val="en-US"/>
              </w:rPr>
            </w:pPr>
            <w:r w:rsidRPr="00347F8A">
              <w:rPr>
                <w:color w:val="000000"/>
                <w:spacing w:val="0"/>
                <w:sz w:val="20"/>
                <w:szCs w:val="20"/>
                <w:lang w:val="en-US"/>
              </w:rPr>
              <w:t>SM</w:t>
            </w:r>
          </w:p>
        </w:tc>
        <w:tc>
          <w:tcPr>
            <w:tcW w:w="1255" w:type="dxa"/>
          </w:tcPr>
          <w:p w14:paraId="5E8AE24F" w14:textId="77777777" w:rsidR="00D724EE" w:rsidRPr="00347F8A" w:rsidRDefault="00D724EE" w:rsidP="00350D2B">
            <w:pPr>
              <w:pStyle w:val="TABLE-cell"/>
              <w:keepNext/>
              <w:spacing w:before="0" w:after="0"/>
              <w:rPr>
                <w:color w:val="000000"/>
                <w:spacing w:val="0"/>
                <w:sz w:val="20"/>
                <w:szCs w:val="20"/>
                <w:lang w:val="en-US"/>
              </w:rPr>
            </w:pPr>
            <w:r w:rsidRPr="00347F8A">
              <w:rPr>
                <w:color w:val="000000"/>
                <w:spacing w:val="0"/>
                <w:sz w:val="20"/>
                <w:szCs w:val="20"/>
                <w:lang w:val="en-US"/>
              </w:rPr>
              <w:t>001</w:t>
            </w:r>
          </w:p>
        </w:tc>
        <w:tc>
          <w:tcPr>
            <w:tcW w:w="1332" w:type="dxa"/>
          </w:tcPr>
          <w:p w14:paraId="1118CBF7" w14:textId="77777777" w:rsidR="00D724EE" w:rsidRPr="00347F8A" w:rsidRDefault="00D724EE" w:rsidP="00350D2B">
            <w:pPr>
              <w:pStyle w:val="TABLE-cell"/>
              <w:keepNext/>
              <w:spacing w:before="0" w:after="0"/>
              <w:rPr>
                <w:color w:val="000000"/>
                <w:spacing w:val="0"/>
                <w:sz w:val="20"/>
                <w:szCs w:val="20"/>
                <w:lang w:val="en-US"/>
              </w:rPr>
            </w:pPr>
            <w:r w:rsidRPr="00347F8A">
              <w:rPr>
                <w:color w:val="000000"/>
                <w:spacing w:val="0"/>
                <w:sz w:val="20"/>
                <w:szCs w:val="20"/>
                <w:lang w:val="en-US"/>
              </w:rPr>
              <w:t>45</w:t>
            </w:r>
          </w:p>
        </w:tc>
      </w:tr>
      <w:tr w:rsidR="00D724EE" w:rsidRPr="00BD2C97" w14:paraId="0865A360" w14:textId="77777777" w:rsidTr="005F7F7B">
        <w:trPr>
          <w:cantSplit/>
          <w:jc w:val="center"/>
        </w:trPr>
        <w:tc>
          <w:tcPr>
            <w:tcW w:w="1232" w:type="dxa"/>
          </w:tcPr>
          <w:p w14:paraId="0E035127" w14:textId="77777777" w:rsidR="00D724EE" w:rsidRPr="00347F8A" w:rsidRDefault="00D724EE" w:rsidP="00350D2B">
            <w:pPr>
              <w:pStyle w:val="TABLE-cell"/>
              <w:keepNext/>
              <w:spacing w:before="0" w:after="0"/>
              <w:rPr>
                <w:spacing w:val="0"/>
                <w:sz w:val="20"/>
                <w:szCs w:val="20"/>
                <w:lang w:val="en-US"/>
              </w:rPr>
            </w:pPr>
            <w:r w:rsidRPr="00347F8A">
              <w:rPr>
                <w:spacing w:val="0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415" w:type="dxa"/>
          </w:tcPr>
          <w:p w14:paraId="304CF426" w14:textId="77777777" w:rsidR="00D724EE" w:rsidRPr="00347F8A" w:rsidRDefault="00D724EE" w:rsidP="00350D2B">
            <w:pPr>
              <w:pStyle w:val="TABLE-cell"/>
              <w:keepNext/>
              <w:spacing w:before="0" w:after="0"/>
              <w:rPr>
                <w:color w:val="000000"/>
                <w:spacing w:val="0"/>
                <w:sz w:val="20"/>
                <w:szCs w:val="20"/>
                <w:lang w:val="en-US"/>
              </w:rPr>
            </w:pPr>
            <w:proofErr w:type="gramStart"/>
            <w:r w:rsidRPr="00347F8A">
              <w:rPr>
                <w:spacing w:val="0"/>
                <w:sz w:val="20"/>
                <w:szCs w:val="20"/>
                <w:lang w:val="en-US"/>
              </w:rPr>
              <w:t xml:space="preserve">Additional information about the </w:t>
            </w:r>
            <w:proofErr w:type="spellStart"/>
            <w:r w:rsidRPr="00347F8A">
              <w:rPr>
                <w:i/>
                <w:spacing w:val="0"/>
                <w:sz w:val="20"/>
                <w:szCs w:val="20"/>
                <w:lang w:val="en-US"/>
              </w:rPr>
              <w:t>mfg</w:t>
            </w:r>
            <w:proofErr w:type="spellEnd"/>
            <w:r w:rsidRPr="00347F8A">
              <w:rPr>
                <w:i/>
                <w:spacing w:val="0"/>
                <w:sz w:val="20"/>
                <w:szCs w:val="20"/>
                <w:lang w:val="en-US"/>
              </w:rPr>
              <w:t xml:space="preserve"> event property</w:t>
            </w:r>
            <w:r w:rsidRPr="00347F8A">
              <w:rPr>
                <w:spacing w:val="0"/>
                <w:sz w:val="20"/>
                <w:szCs w:val="20"/>
                <w:lang w:val="en-US"/>
              </w:rPr>
              <w:t>.</w:t>
            </w:r>
            <w:proofErr w:type="gramEnd"/>
          </w:p>
        </w:tc>
        <w:tc>
          <w:tcPr>
            <w:tcW w:w="1480" w:type="dxa"/>
          </w:tcPr>
          <w:p w14:paraId="133F2B60" w14:textId="77777777" w:rsidR="00D724EE" w:rsidRPr="00347F8A" w:rsidRDefault="00D724EE" w:rsidP="00350D2B">
            <w:pPr>
              <w:pStyle w:val="TABLE-cell"/>
              <w:keepNext/>
              <w:spacing w:before="0" w:after="0"/>
              <w:rPr>
                <w:color w:val="000000"/>
                <w:spacing w:val="0"/>
                <w:sz w:val="20"/>
                <w:szCs w:val="20"/>
                <w:lang w:val="en-US"/>
              </w:rPr>
            </w:pPr>
            <w:r w:rsidRPr="00347F8A">
              <w:rPr>
                <w:color w:val="000000"/>
                <w:spacing w:val="0"/>
                <w:sz w:val="20"/>
                <w:szCs w:val="20"/>
                <w:lang w:val="en-US"/>
              </w:rPr>
              <w:t>On time switch over</w:t>
            </w:r>
          </w:p>
        </w:tc>
        <w:tc>
          <w:tcPr>
            <w:tcW w:w="1636" w:type="dxa"/>
          </w:tcPr>
          <w:p w14:paraId="796FC5FB" w14:textId="77777777" w:rsidR="00D724EE" w:rsidRPr="00347F8A" w:rsidRDefault="00D724EE" w:rsidP="00350D2B">
            <w:pPr>
              <w:pStyle w:val="TABLE-cell"/>
              <w:keepNext/>
              <w:spacing w:before="0" w:after="0"/>
              <w:rPr>
                <w:color w:val="000000"/>
                <w:spacing w:val="0"/>
                <w:sz w:val="20"/>
                <w:szCs w:val="20"/>
                <w:lang w:val="en-US"/>
              </w:rPr>
            </w:pPr>
            <w:r w:rsidRPr="00347F8A">
              <w:rPr>
                <w:color w:val="000000"/>
                <w:spacing w:val="0"/>
                <w:sz w:val="20"/>
                <w:szCs w:val="20"/>
                <w:lang w:val="en-US"/>
              </w:rPr>
              <w:t>Scheduled maintenance</w:t>
            </w:r>
          </w:p>
        </w:tc>
        <w:tc>
          <w:tcPr>
            <w:tcW w:w="1255" w:type="dxa"/>
          </w:tcPr>
          <w:p w14:paraId="500B32A8" w14:textId="77777777" w:rsidR="00D724EE" w:rsidRPr="00347F8A" w:rsidRDefault="00D724EE" w:rsidP="00350D2B">
            <w:pPr>
              <w:pStyle w:val="TABLE-cell"/>
              <w:keepNext/>
              <w:spacing w:before="0" w:after="0"/>
              <w:rPr>
                <w:color w:val="000000"/>
                <w:spacing w:val="0"/>
                <w:sz w:val="20"/>
                <w:szCs w:val="20"/>
                <w:lang w:val="en-US"/>
              </w:rPr>
            </w:pPr>
            <w:r w:rsidRPr="00347F8A">
              <w:rPr>
                <w:color w:val="000000"/>
                <w:spacing w:val="0"/>
                <w:sz w:val="20"/>
                <w:szCs w:val="20"/>
                <w:lang w:val="en-US"/>
              </w:rPr>
              <w:t>Test ready</w:t>
            </w:r>
          </w:p>
        </w:tc>
        <w:tc>
          <w:tcPr>
            <w:tcW w:w="1332" w:type="dxa"/>
          </w:tcPr>
          <w:p w14:paraId="58A33644" w14:textId="77777777" w:rsidR="00D724EE" w:rsidRPr="00347F8A" w:rsidRDefault="00D724EE" w:rsidP="00350D2B">
            <w:pPr>
              <w:pStyle w:val="TABLE-cell"/>
              <w:keepNext/>
              <w:spacing w:before="0" w:after="0"/>
              <w:rPr>
                <w:color w:val="000000"/>
                <w:spacing w:val="0"/>
                <w:sz w:val="20"/>
                <w:szCs w:val="20"/>
                <w:lang w:val="en-US"/>
              </w:rPr>
            </w:pPr>
            <w:r w:rsidRPr="00347F8A">
              <w:rPr>
                <w:color w:val="000000"/>
                <w:spacing w:val="0"/>
                <w:sz w:val="20"/>
                <w:szCs w:val="20"/>
                <w:lang w:val="en-US"/>
              </w:rPr>
              <w:t>Not applicable</w:t>
            </w:r>
          </w:p>
        </w:tc>
      </w:tr>
      <w:tr w:rsidR="00D724EE" w:rsidRPr="00BD2C97" w14:paraId="131FFDC5" w14:textId="77777777" w:rsidTr="005F7F7B">
        <w:trPr>
          <w:cantSplit/>
          <w:jc w:val="center"/>
        </w:trPr>
        <w:tc>
          <w:tcPr>
            <w:tcW w:w="1232" w:type="dxa"/>
          </w:tcPr>
          <w:p w14:paraId="3E395718" w14:textId="77777777" w:rsidR="00D724EE" w:rsidRPr="00347F8A" w:rsidRDefault="00D724EE" w:rsidP="00350D2B">
            <w:pPr>
              <w:pStyle w:val="TABLE-cell"/>
              <w:keepNext/>
              <w:spacing w:before="0" w:after="0"/>
              <w:rPr>
                <w:spacing w:val="0"/>
                <w:sz w:val="20"/>
                <w:szCs w:val="20"/>
                <w:lang w:val="en-US"/>
              </w:rPr>
            </w:pPr>
            <w:r w:rsidRPr="00347F8A">
              <w:rPr>
                <w:spacing w:val="0"/>
                <w:sz w:val="20"/>
                <w:szCs w:val="20"/>
                <w:lang w:val="en-US"/>
              </w:rPr>
              <w:t>Value</w:t>
            </w:r>
          </w:p>
        </w:tc>
        <w:tc>
          <w:tcPr>
            <w:tcW w:w="2415" w:type="dxa"/>
          </w:tcPr>
          <w:p w14:paraId="38CEF68E" w14:textId="77777777" w:rsidR="00D724EE" w:rsidRPr="00347F8A" w:rsidRDefault="00D724EE" w:rsidP="00350D2B">
            <w:pPr>
              <w:pStyle w:val="TABLE-cell"/>
              <w:keepNext/>
              <w:spacing w:before="0" w:after="0"/>
              <w:rPr>
                <w:color w:val="000000"/>
                <w:spacing w:val="0"/>
                <w:sz w:val="20"/>
                <w:szCs w:val="20"/>
                <w:lang w:val="en-US"/>
              </w:rPr>
            </w:pPr>
            <w:r w:rsidRPr="00347F8A">
              <w:rPr>
                <w:spacing w:val="0"/>
                <w:sz w:val="20"/>
                <w:szCs w:val="20"/>
                <w:lang w:val="en-US"/>
              </w:rPr>
              <w:t xml:space="preserve">The </w:t>
            </w:r>
            <w:proofErr w:type="gramStart"/>
            <w:r w:rsidRPr="00347F8A">
              <w:rPr>
                <w:spacing w:val="0"/>
                <w:sz w:val="20"/>
                <w:szCs w:val="20"/>
                <w:lang w:val="en-US"/>
              </w:rPr>
              <w:t>value,</w:t>
            </w:r>
            <w:proofErr w:type="gramEnd"/>
            <w:r w:rsidRPr="00347F8A">
              <w:rPr>
                <w:spacing w:val="0"/>
                <w:sz w:val="20"/>
                <w:szCs w:val="20"/>
                <w:lang w:val="en-US"/>
              </w:rPr>
              <w:t xml:space="preserve"> set of values, or range of the property.</w:t>
            </w:r>
          </w:p>
        </w:tc>
        <w:tc>
          <w:tcPr>
            <w:tcW w:w="1480" w:type="dxa"/>
          </w:tcPr>
          <w:p w14:paraId="76D58052" w14:textId="77777777" w:rsidR="00D724EE" w:rsidRPr="00347F8A" w:rsidRDefault="00D724EE" w:rsidP="00350D2B">
            <w:pPr>
              <w:pStyle w:val="TABLE-cell"/>
              <w:keepNext/>
              <w:spacing w:before="0" w:after="0"/>
              <w:rPr>
                <w:color w:val="000000"/>
                <w:spacing w:val="0"/>
                <w:sz w:val="20"/>
                <w:szCs w:val="20"/>
                <w:lang w:val="en-US"/>
              </w:rPr>
            </w:pPr>
            <w:r w:rsidRPr="00347F8A">
              <w:rPr>
                <w:color w:val="000000"/>
                <w:spacing w:val="0"/>
                <w:sz w:val="20"/>
                <w:szCs w:val="20"/>
                <w:lang w:val="en-US"/>
              </w:rPr>
              <w:t>99387A</w:t>
            </w:r>
          </w:p>
        </w:tc>
        <w:tc>
          <w:tcPr>
            <w:tcW w:w="1636" w:type="dxa"/>
          </w:tcPr>
          <w:p w14:paraId="77A8C8B7" w14:textId="77777777" w:rsidR="00D724EE" w:rsidRPr="00347F8A" w:rsidRDefault="00D724EE" w:rsidP="00350D2B">
            <w:pPr>
              <w:pStyle w:val="TABLE-cell"/>
              <w:keepNext/>
              <w:spacing w:before="0" w:after="0"/>
              <w:rPr>
                <w:color w:val="000000"/>
                <w:spacing w:val="0"/>
                <w:sz w:val="20"/>
                <w:szCs w:val="20"/>
                <w:lang w:val="en-US"/>
              </w:rPr>
            </w:pPr>
            <w:r w:rsidRPr="00347F8A">
              <w:rPr>
                <w:color w:val="000000"/>
                <w:spacing w:val="0"/>
                <w:sz w:val="20"/>
                <w:szCs w:val="20"/>
                <w:lang w:val="en-US"/>
              </w:rPr>
              <w:t>105</w:t>
            </w:r>
          </w:p>
        </w:tc>
        <w:tc>
          <w:tcPr>
            <w:tcW w:w="1255" w:type="dxa"/>
          </w:tcPr>
          <w:p w14:paraId="2129094C" w14:textId="77777777" w:rsidR="00D724EE" w:rsidRPr="00347F8A" w:rsidRDefault="00D724EE" w:rsidP="00350D2B">
            <w:pPr>
              <w:pStyle w:val="TABLE-cell"/>
              <w:keepNext/>
              <w:spacing w:before="0" w:after="0"/>
              <w:rPr>
                <w:color w:val="000000"/>
                <w:spacing w:val="0"/>
                <w:sz w:val="20"/>
                <w:szCs w:val="20"/>
                <w:lang w:val="en-US"/>
              </w:rPr>
            </w:pPr>
            <w:r w:rsidRPr="00347F8A">
              <w:rPr>
                <w:color w:val="000000"/>
                <w:spacing w:val="0"/>
                <w:sz w:val="20"/>
                <w:szCs w:val="20"/>
                <w:lang w:val="en-US"/>
              </w:rPr>
              <w:t>88765</w:t>
            </w:r>
          </w:p>
        </w:tc>
        <w:tc>
          <w:tcPr>
            <w:tcW w:w="1332" w:type="dxa"/>
          </w:tcPr>
          <w:p w14:paraId="3E5662FB" w14:textId="77777777" w:rsidR="00D724EE" w:rsidRPr="00347F8A" w:rsidRDefault="00D724EE" w:rsidP="00350D2B">
            <w:pPr>
              <w:pStyle w:val="TABLE-cell"/>
              <w:keepNext/>
              <w:spacing w:before="0" w:after="0"/>
              <w:rPr>
                <w:color w:val="000000"/>
                <w:spacing w:val="0"/>
                <w:sz w:val="20"/>
                <w:szCs w:val="20"/>
                <w:lang w:val="en-US"/>
              </w:rPr>
            </w:pPr>
            <w:r w:rsidRPr="00347F8A">
              <w:rPr>
                <w:color w:val="000000"/>
                <w:spacing w:val="0"/>
                <w:sz w:val="20"/>
                <w:szCs w:val="20"/>
                <w:lang w:val="en-US"/>
              </w:rPr>
              <w:t>1856</w:t>
            </w:r>
          </w:p>
        </w:tc>
      </w:tr>
      <w:tr w:rsidR="00D724EE" w:rsidRPr="00BD2C97" w14:paraId="6F15D3A8" w14:textId="77777777" w:rsidTr="005F7F7B">
        <w:trPr>
          <w:cantSplit/>
          <w:jc w:val="center"/>
        </w:trPr>
        <w:tc>
          <w:tcPr>
            <w:tcW w:w="1232" w:type="dxa"/>
          </w:tcPr>
          <w:p w14:paraId="4D572616" w14:textId="47698768" w:rsidR="00D724EE" w:rsidRPr="00347F8A" w:rsidRDefault="005F59CD" w:rsidP="003270BD">
            <w:pPr>
              <w:pStyle w:val="TABLE-cell"/>
              <w:spacing w:before="0" w:after="0"/>
              <w:rPr>
                <w:spacing w:val="0"/>
                <w:sz w:val="20"/>
                <w:szCs w:val="20"/>
                <w:lang w:val="en-US"/>
              </w:rPr>
            </w:pPr>
            <w:r>
              <w:rPr>
                <w:spacing w:val="0"/>
                <w:sz w:val="20"/>
                <w:szCs w:val="20"/>
                <w:lang w:val="en-US"/>
              </w:rPr>
              <w:t>Unit of m</w:t>
            </w:r>
            <w:r w:rsidR="00D724EE" w:rsidRPr="00347F8A">
              <w:rPr>
                <w:spacing w:val="0"/>
                <w:sz w:val="20"/>
                <w:szCs w:val="20"/>
                <w:lang w:val="en-US"/>
              </w:rPr>
              <w:t>easure</w:t>
            </w:r>
          </w:p>
        </w:tc>
        <w:tc>
          <w:tcPr>
            <w:tcW w:w="2415" w:type="dxa"/>
          </w:tcPr>
          <w:p w14:paraId="235D0AB0" w14:textId="77777777" w:rsidR="00D724EE" w:rsidRPr="00347F8A" w:rsidRDefault="00D724EE" w:rsidP="0070550C">
            <w:pPr>
              <w:pStyle w:val="TABLE-cell"/>
              <w:spacing w:before="0" w:after="0"/>
              <w:rPr>
                <w:spacing w:val="0"/>
                <w:sz w:val="20"/>
                <w:szCs w:val="20"/>
                <w:lang w:val="en-US"/>
              </w:rPr>
            </w:pPr>
            <w:proofErr w:type="gramStart"/>
            <w:r w:rsidRPr="00347F8A">
              <w:rPr>
                <w:spacing w:val="0"/>
                <w:sz w:val="20"/>
                <w:szCs w:val="20"/>
                <w:lang w:val="en-US"/>
              </w:rPr>
              <w:t>The unit of measure / format of the value.</w:t>
            </w:r>
            <w:proofErr w:type="gramEnd"/>
          </w:p>
        </w:tc>
        <w:tc>
          <w:tcPr>
            <w:tcW w:w="1480" w:type="dxa"/>
          </w:tcPr>
          <w:p w14:paraId="436FBC9B" w14:textId="77777777" w:rsidR="00D724EE" w:rsidRPr="00347F8A" w:rsidRDefault="00D724EE" w:rsidP="003270BD">
            <w:pPr>
              <w:pStyle w:val="TABLE-cell"/>
              <w:spacing w:before="0" w:after="0"/>
              <w:rPr>
                <w:color w:val="000000"/>
                <w:spacing w:val="0"/>
                <w:sz w:val="20"/>
                <w:szCs w:val="20"/>
                <w:lang w:val="en-US"/>
              </w:rPr>
            </w:pPr>
            <w:r w:rsidRPr="00347F8A">
              <w:rPr>
                <w:color w:val="000000"/>
                <w:spacing w:val="0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636" w:type="dxa"/>
          </w:tcPr>
          <w:p w14:paraId="30A368C4" w14:textId="77777777" w:rsidR="00D724EE" w:rsidRPr="00347F8A" w:rsidRDefault="00D724EE" w:rsidP="003270BD">
            <w:pPr>
              <w:pStyle w:val="TABLE-cell"/>
              <w:spacing w:before="0" w:after="0"/>
              <w:rPr>
                <w:color w:val="000000"/>
                <w:spacing w:val="0"/>
                <w:sz w:val="20"/>
                <w:szCs w:val="20"/>
                <w:lang w:val="en-US"/>
              </w:rPr>
            </w:pPr>
            <w:proofErr w:type="spellStart"/>
            <w:r w:rsidRPr="00347F8A">
              <w:rPr>
                <w:color w:val="000000"/>
                <w:spacing w:val="0"/>
                <w:sz w:val="20"/>
                <w:szCs w:val="20"/>
                <w:lang w:val="en-US"/>
              </w:rPr>
              <w:t>hrs</w:t>
            </w:r>
            <w:proofErr w:type="spellEnd"/>
          </w:p>
        </w:tc>
        <w:tc>
          <w:tcPr>
            <w:tcW w:w="1255" w:type="dxa"/>
          </w:tcPr>
          <w:p w14:paraId="07F6F49C" w14:textId="77777777" w:rsidR="00D724EE" w:rsidRPr="00347F8A" w:rsidRDefault="00D724EE" w:rsidP="003270BD">
            <w:pPr>
              <w:pStyle w:val="TABLE-cell"/>
              <w:spacing w:before="0" w:after="0"/>
              <w:rPr>
                <w:color w:val="000000"/>
                <w:spacing w:val="0"/>
                <w:sz w:val="20"/>
                <w:szCs w:val="20"/>
                <w:lang w:val="en-US"/>
              </w:rPr>
            </w:pPr>
            <w:r w:rsidRPr="00347F8A">
              <w:rPr>
                <w:color w:val="000000"/>
                <w:spacing w:val="0"/>
                <w:sz w:val="20"/>
                <w:szCs w:val="20"/>
                <w:lang w:val="en-US"/>
              </w:rPr>
              <w:t>%</w:t>
            </w:r>
          </w:p>
        </w:tc>
        <w:tc>
          <w:tcPr>
            <w:tcW w:w="1332" w:type="dxa"/>
          </w:tcPr>
          <w:p w14:paraId="2812AA23" w14:textId="77777777" w:rsidR="00D724EE" w:rsidRPr="00347F8A" w:rsidRDefault="00D724EE" w:rsidP="003270BD">
            <w:pPr>
              <w:pStyle w:val="TABLE-cell"/>
              <w:spacing w:before="0" w:after="0"/>
              <w:rPr>
                <w:color w:val="000000"/>
                <w:spacing w:val="0"/>
                <w:sz w:val="20"/>
                <w:szCs w:val="20"/>
                <w:lang w:val="en-US"/>
              </w:rPr>
            </w:pPr>
            <w:r w:rsidRPr="00347F8A">
              <w:rPr>
                <w:color w:val="000000"/>
                <w:spacing w:val="0"/>
                <w:sz w:val="20"/>
                <w:szCs w:val="20"/>
                <w:lang w:val="en-US"/>
              </w:rPr>
              <w:t>Kg</w:t>
            </w:r>
          </w:p>
        </w:tc>
      </w:tr>
    </w:tbl>
    <w:p w14:paraId="4A5AA2BB" w14:textId="77777777" w:rsidR="0038612F" w:rsidRDefault="0038612F" w:rsidP="0038612F">
      <w:pPr>
        <w:pStyle w:val="Heading2"/>
        <w:numPr>
          <w:ilvl w:val="0"/>
          <w:numId w:val="0"/>
        </w:numPr>
      </w:pPr>
    </w:p>
    <w:p w14:paraId="3303A13C" w14:textId="77777777" w:rsidR="00D724EE" w:rsidRDefault="00D724EE" w:rsidP="00FE1709">
      <w:pPr>
        <w:pStyle w:val="Heading2"/>
      </w:pPr>
      <w:bookmarkStart w:id="405" w:name="_Toc446785491"/>
      <w:proofErr w:type="spellStart"/>
      <w:r w:rsidRPr="008E2CCC">
        <w:t>Mfg</w:t>
      </w:r>
      <w:proofErr w:type="spellEnd"/>
      <w:r w:rsidRPr="008E2CCC">
        <w:t xml:space="preserve"> event record</w:t>
      </w:r>
      <w:r>
        <w:t xml:space="preserve"> relationships and attributes</w:t>
      </w:r>
      <w:bookmarkEnd w:id="405"/>
    </w:p>
    <w:p w14:paraId="2D4D5BAE" w14:textId="449D621A" w:rsidR="00D724EE" w:rsidRDefault="00D724EE" w:rsidP="0068671D">
      <w:r>
        <w:fldChar w:fldCharType="begin"/>
      </w:r>
      <w:r>
        <w:instrText xml:space="preserve"> REF _Ref445745719 \h </w:instrText>
      </w:r>
      <w:r w:rsidR="0068671D">
        <w:instrText xml:space="preserve"> \* MERGEFORMAT </w:instrText>
      </w:r>
      <w:r>
        <w:fldChar w:fldCharType="separate"/>
      </w:r>
      <w:r w:rsidR="00AF5BD2">
        <w:t xml:space="preserve">Table </w:t>
      </w:r>
      <w:r w:rsidR="00AF5BD2">
        <w:rPr>
          <w:noProof/>
        </w:rPr>
        <w:t>7</w:t>
      </w:r>
      <w:r>
        <w:fldChar w:fldCharType="end"/>
      </w:r>
      <w:r>
        <w:t xml:space="preserve"> defines the relationships of </w:t>
      </w:r>
      <w:proofErr w:type="gramStart"/>
      <w:r>
        <w:t>a</w:t>
      </w:r>
      <w:proofErr w:type="gramEnd"/>
      <w:r>
        <w:t xml:space="preserve"> </w:t>
      </w:r>
      <w:proofErr w:type="spellStart"/>
      <w:r w:rsidRPr="00C52C5F">
        <w:rPr>
          <w:i/>
        </w:rPr>
        <w:t>mfg</w:t>
      </w:r>
      <w:proofErr w:type="spellEnd"/>
      <w:r w:rsidRPr="00C52C5F">
        <w:rPr>
          <w:i/>
        </w:rPr>
        <w:t xml:space="preserve"> event record</w:t>
      </w:r>
      <w:r w:rsidR="005F59CD">
        <w:rPr>
          <w:i/>
        </w:rPr>
        <w:t xml:space="preserve"> </w:t>
      </w:r>
      <w:r w:rsidR="005F59CD" w:rsidRPr="005F59CD">
        <w:t>objects</w:t>
      </w:r>
      <w:r w:rsidR="001D5FE5">
        <w:t>.</w:t>
      </w:r>
      <w:r>
        <w:t xml:space="preserve"> </w:t>
      </w:r>
      <w:bookmarkStart w:id="406" w:name="_Toc444092788"/>
      <w:bookmarkStart w:id="407" w:name="_Toc444256833"/>
      <w:bookmarkStart w:id="408" w:name="_Toc444269410"/>
      <w:bookmarkEnd w:id="406"/>
      <w:bookmarkEnd w:id="407"/>
      <w:bookmarkEnd w:id="408"/>
      <w:r>
        <w:fldChar w:fldCharType="begin"/>
      </w:r>
      <w:r>
        <w:instrText xml:space="preserve"> REF _Ref444079911 \h </w:instrText>
      </w:r>
      <w:r w:rsidR="0068671D">
        <w:instrText xml:space="preserve"> \* MERGEFORMAT </w:instrText>
      </w:r>
      <w:r>
        <w:fldChar w:fldCharType="separate"/>
      </w:r>
      <w:r w:rsidR="00AF5BD2">
        <w:t xml:space="preserve">Table </w:t>
      </w:r>
      <w:r w:rsidR="00AF5BD2">
        <w:rPr>
          <w:noProof/>
        </w:rPr>
        <w:t>8</w:t>
      </w:r>
      <w:r>
        <w:fldChar w:fldCharType="end"/>
      </w:r>
      <w:r>
        <w:t xml:space="preserve"> defines</w:t>
      </w:r>
      <w:r w:rsidRPr="00A86658">
        <w:t xml:space="preserve"> the attributes of </w:t>
      </w:r>
      <w:proofErr w:type="gramStart"/>
      <w:r>
        <w:t>a</w:t>
      </w:r>
      <w:proofErr w:type="gramEnd"/>
      <w:r>
        <w:t xml:space="preserve"> </w:t>
      </w:r>
      <w:proofErr w:type="spellStart"/>
      <w:r w:rsidRPr="00350D2B">
        <w:rPr>
          <w:i/>
        </w:rPr>
        <w:t>mfg</w:t>
      </w:r>
      <w:proofErr w:type="spellEnd"/>
      <w:r w:rsidRPr="00350D2B">
        <w:rPr>
          <w:i/>
        </w:rPr>
        <w:t xml:space="preserve"> event</w:t>
      </w:r>
      <w:r>
        <w:t xml:space="preserve"> </w:t>
      </w:r>
      <w:r>
        <w:rPr>
          <w:i/>
        </w:rPr>
        <w:t>record</w:t>
      </w:r>
      <w:r w:rsidR="005F59CD" w:rsidRPr="005F59CD">
        <w:t xml:space="preserve"> objects</w:t>
      </w:r>
      <w:r w:rsidRPr="0065705B">
        <w:rPr>
          <w:i/>
        </w:rPr>
        <w:t>.</w:t>
      </w:r>
      <w:r w:rsidRPr="0065705B">
        <w:t xml:space="preserve">  </w:t>
      </w:r>
    </w:p>
    <w:p w14:paraId="0BC2F6BC" w14:textId="7027BF7C" w:rsidR="00D724EE" w:rsidRDefault="00D724EE" w:rsidP="00FE1709">
      <w:pPr>
        <w:pStyle w:val="Caption"/>
      </w:pPr>
      <w:bookmarkStart w:id="409" w:name="_Ref445745719"/>
      <w:bookmarkStart w:id="410" w:name="_Ref445745707"/>
      <w:bookmarkStart w:id="411" w:name="_Toc446586920"/>
      <w:bookmarkStart w:id="412" w:name="_Toc446785444"/>
      <w:r>
        <w:t xml:space="preserve">Table </w:t>
      </w:r>
      <w:r w:rsidR="00F53ABD">
        <w:fldChar w:fldCharType="begin"/>
      </w:r>
      <w:r w:rsidR="00F53ABD">
        <w:instrText xml:space="preserve"> SEQ Table \* ARABIC </w:instrText>
      </w:r>
      <w:r w:rsidR="00F53ABD">
        <w:fldChar w:fldCharType="separate"/>
      </w:r>
      <w:r w:rsidR="00AF5BD2">
        <w:rPr>
          <w:noProof/>
        </w:rPr>
        <w:t>7</w:t>
      </w:r>
      <w:r w:rsidR="00F53ABD">
        <w:rPr>
          <w:noProof/>
        </w:rPr>
        <w:fldChar w:fldCharType="end"/>
      </w:r>
      <w:bookmarkEnd w:id="409"/>
      <w:r>
        <w:t xml:space="preserve"> - </w:t>
      </w:r>
      <w:proofErr w:type="spellStart"/>
      <w:r w:rsidR="005F59CD" w:rsidRPr="005F59CD">
        <w:t>M</w:t>
      </w:r>
      <w:r w:rsidRPr="005F59CD">
        <w:t>fg</w:t>
      </w:r>
      <w:proofErr w:type="spellEnd"/>
      <w:r w:rsidRPr="005F59CD">
        <w:t xml:space="preserve"> event record </w:t>
      </w:r>
      <w:bookmarkEnd w:id="410"/>
      <w:bookmarkEnd w:id="411"/>
      <w:r w:rsidR="005F59CD" w:rsidRPr="005F59CD">
        <w:t>relationships</w:t>
      </w:r>
      <w:bookmarkEnd w:id="412"/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705"/>
        <w:gridCol w:w="1260"/>
        <w:gridCol w:w="1287"/>
        <w:gridCol w:w="990"/>
        <w:gridCol w:w="1264"/>
        <w:gridCol w:w="2848"/>
      </w:tblGrid>
      <w:tr w:rsidR="0038612F" w:rsidRPr="00921C34" w14:paraId="30FD6DC2" w14:textId="77777777" w:rsidTr="00921C34">
        <w:trPr>
          <w:trHeight w:val="269"/>
          <w:jc w:val="center"/>
        </w:trPr>
        <w:tc>
          <w:tcPr>
            <w:tcW w:w="1705" w:type="dxa"/>
            <w:vMerge w:val="restart"/>
          </w:tcPr>
          <w:p w14:paraId="41C5291B" w14:textId="56543FE1" w:rsidR="0038612F" w:rsidRPr="00921C34" w:rsidRDefault="0038612F" w:rsidP="00921C34">
            <w:pPr>
              <w:pStyle w:val="TableContents1"/>
              <w:spacing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 w:rsidRPr="00921C34">
              <w:rPr>
                <w:b/>
                <w:sz w:val="20"/>
                <w:szCs w:val="20"/>
                <w:lang w:val="en-US"/>
              </w:rPr>
              <w:t>Related object</w:t>
            </w:r>
          </w:p>
        </w:tc>
        <w:tc>
          <w:tcPr>
            <w:tcW w:w="4801" w:type="dxa"/>
            <w:gridSpan w:val="4"/>
          </w:tcPr>
          <w:p w14:paraId="524EEA80" w14:textId="530F231C" w:rsidR="0038612F" w:rsidRPr="00921C34" w:rsidRDefault="0038612F" w:rsidP="00921C34">
            <w:pPr>
              <w:pStyle w:val="TableNormal1"/>
              <w:spacing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 w:rsidRPr="00921C34">
              <w:rPr>
                <w:b/>
                <w:sz w:val="20"/>
                <w:szCs w:val="20"/>
                <w:lang w:val="en-US"/>
              </w:rPr>
              <w:t>Relationship</w:t>
            </w:r>
          </w:p>
        </w:tc>
        <w:tc>
          <w:tcPr>
            <w:tcW w:w="2848" w:type="dxa"/>
            <w:vMerge w:val="restart"/>
          </w:tcPr>
          <w:p w14:paraId="38871355" w14:textId="1C1C983F" w:rsidR="0038612F" w:rsidRPr="00921C34" w:rsidRDefault="0038612F" w:rsidP="00921C34">
            <w:pPr>
              <w:pStyle w:val="TableNormal1"/>
              <w:spacing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 w:rsidRPr="00921C34">
              <w:rPr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38612F" w:rsidRPr="00921C34" w14:paraId="0A3DC215" w14:textId="77777777" w:rsidTr="00921C34">
        <w:trPr>
          <w:trHeight w:val="260"/>
          <w:jc w:val="center"/>
        </w:trPr>
        <w:tc>
          <w:tcPr>
            <w:tcW w:w="1705" w:type="dxa"/>
            <w:vMerge/>
          </w:tcPr>
          <w:p w14:paraId="09BA4507" w14:textId="77777777" w:rsidR="0038612F" w:rsidRPr="00921C34" w:rsidRDefault="0038612F" w:rsidP="00921C34">
            <w:pPr>
              <w:pStyle w:val="TableContents1"/>
              <w:spacing w:before="0" w:after="0"/>
              <w:jc w:val="left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</w:tcPr>
          <w:p w14:paraId="49F6E0AE" w14:textId="6F4A2F90" w:rsidR="0038612F" w:rsidRPr="00921C34" w:rsidRDefault="0038612F" w:rsidP="00921C34">
            <w:pPr>
              <w:pStyle w:val="TableContents1"/>
              <w:spacing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 w:rsidRPr="00921C34">
              <w:rPr>
                <w:b/>
                <w:sz w:val="20"/>
                <w:szCs w:val="20"/>
                <w:lang w:val="en-US"/>
              </w:rPr>
              <w:t>Source</w:t>
            </w:r>
          </w:p>
        </w:tc>
        <w:tc>
          <w:tcPr>
            <w:tcW w:w="1287" w:type="dxa"/>
          </w:tcPr>
          <w:p w14:paraId="1F164376" w14:textId="0C0F8F51" w:rsidR="0038612F" w:rsidRPr="00921C34" w:rsidRDefault="0038612F" w:rsidP="00921C34">
            <w:pPr>
              <w:pStyle w:val="TableContents1"/>
              <w:spacing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 w:rsidRPr="00921C34">
              <w:rPr>
                <w:b/>
                <w:sz w:val="20"/>
                <w:szCs w:val="20"/>
                <w:lang w:val="en-US"/>
              </w:rPr>
              <w:t>Multiplicity</w:t>
            </w:r>
          </w:p>
        </w:tc>
        <w:tc>
          <w:tcPr>
            <w:tcW w:w="990" w:type="dxa"/>
          </w:tcPr>
          <w:p w14:paraId="3426CDF3" w14:textId="4BF9CE66" w:rsidR="0038612F" w:rsidRPr="00921C34" w:rsidRDefault="0038612F" w:rsidP="00921C34">
            <w:pPr>
              <w:pStyle w:val="TableContents1"/>
              <w:spacing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 w:rsidRPr="00921C34">
              <w:rPr>
                <w:b/>
                <w:sz w:val="20"/>
                <w:szCs w:val="20"/>
                <w:lang w:val="en-US"/>
              </w:rPr>
              <w:t>Role</w:t>
            </w:r>
          </w:p>
        </w:tc>
        <w:tc>
          <w:tcPr>
            <w:tcW w:w="1264" w:type="dxa"/>
          </w:tcPr>
          <w:p w14:paraId="4FB7B313" w14:textId="496FECD4" w:rsidR="0038612F" w:rsidRPr="00921C34" w:rsidRDefault="0038612F" w:rsidP="00921C34">
            <w:pPr>
              <w:pStyle w:val="TableNormal1"/>
              <w:spacing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 w:rsidRPr="00921C34">
              <w:rPr>
                <w:b/>
                <w:sz w:val="20"/>
                <w:szCs w:val="20"/>
                <w:lang w:val="en-US"/>
              </w:rPr>
              <w:t>Type</w:t>
            </w:r>
          </w:p>
        </w:tc>
        <w:tc>
          <w:tcPr>
            <w:tcW w:w="2848" w:type="dxa"/>
            <w:vMerge/>
          </w:tcPr>
          <w:p w14:paraId="555DCAE6" w14:textId="77777777" w:rsidR="0038612F" w:rsidRPr="00921C34" w:rsidRDefault="0038612F" w:rsidP="00921C34">
            <w:pPr>
              <w:pStyle w:val="TableNormal1"/>
              <w:spacing w:before="0" w:after="0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D724EE" w:rsidRPr="00921C34" w14:paraId="1A50A5D5" w14:textId="77777777" w:rsidTr="00921C34">
        <w:trPr>
          <w:trHeight w:val="507"/>
          <w:jc w:val="center"/>
        </w:trPr>
        <w:tc>
          <w:tcPr>
            <w:tcW w:w="1705" w:type="dxa"/>
          </w:tcPr>
          <w:p w14:paraId="5FBDCF03" w14:textId="666666E8" w:rsidR="00D724EE" w:rsidRPr="00921C34" w:rsidRDefault="00874BBA" w:rsidP="00921C34">
            <w:pPr>
              <w:pStyle w:val="TableContents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921C34">
              <w:rPr>
                <w:sz w:val="20"/>
                <w:szCs w:val="20"/>
                <w:lang w:val="en-US"/>
              </w:rPr>
              <w:lastRenderedPageBreak/>
              <w:t>Mfg</w:t>
            </w:r>
            <w:proofErr w:type="spellEnd"/>
            <w:r w:rsidRPr="00921C34">
              <w:rPr>
                <w:sz w:val="20"/>
                <w:szCs w:val="20"/>
                <w:lang w:val="en-US"/>
              </w:rPr>
              <w:t xml:space="preserve"> e</w:t>
            </w:r>
            <w:r w:rsidR="00D724EE" w:rsidRPr="00921C34">
              <w:rPr>
                <w:sz w:val="20"/>
                <w:szCs w:val="20"/>
                <w:lang w:val="en-US"/>
              </w:rPr>
              <w:t>vent</w:t>
            </w:r>
          </w:p>
        </w:tc>
        <w:tc>
          <w:tcPr>
            <w:tcW w:w="1260" w:type="dxa"/>
          </w:tcPr>
          <w:p w14:paraId="0FBB9390" w14:textId="77777777" w:rsidR="00D724EE" w:rsidRPr="00921C34" w:rsidRDefault="00D724EE" w:rsidP="00921C34">
            <w:pPr>
              <w:pStyle w:val="TableContents1"/>
              <w:spacing w:before="0"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287" w:type="dxa"/>
          </w:tcPr>
          <w:p w14:paraId="2A18BD40" w14:textId="77777777" w:rsidR="00D724EE" w:rsidRPr="00921C34" w:rsidRDefault="00D724EE" w:rsidP="00921C34">
            <w:pPr>
              <w:pStyle w:val="TableContents1"/>
              <w:spacing w:before="0" w:after="0"/>
              <w:rPr>
                <w:sz w:val="20"/>
                <w:szCs w:val="20"/>
                <w:lang w:val="en-US"/>
              </w:rPr>
            </w:pPr>
            <w:r w:rsidRPr="00921C34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990" w:type="dxa"/>
          </w:tcPr>
          <w:p w14:paraId="12211419" w14:textId="77777777" w:rsidR="00D724EE" w:rsidRPr="00921C34" w:rsidRDefault="00D724EE" w:rsidP="00921C34">
            <w:pPr>
              <w:pStyle w:val="TableContents1"/>
              <w:spacing w:before="0" w:after="0"/>
              <w:rPr>
                <w:sz w:val="20"/>
                <w:szCs w:val="20"/>
                <w:lang w:val="en-US"/>
              </w:rPr>
            </w:pPr>
            <w:r w:rsidRPr="00921C34">
              <w:rPr>
                <w:sz w:val="20"/>
                <w:szCs w:val="20"/>
                <w:lang w:val="en-US"/>
              </w:rPr>
              <w:t>Child of</w:t>
            </w:r>
          </w:p>
        </w:tc>
        <w:tc>
          <w:tcPr>
            <w:tcW w:w="1264" w:type="dxa"/>
          </w:tcPr>
          <w:p w14:paraId="1A0CC060" w14:textId="77777777" w:rsidR="00D724EE" w:rsidRPr="00921C34" w:rsidRDefault="00D724EE" w:rsidP="00921C34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  <w:r w:rsidRPr="00921C34">
              <w:rPr>
                <w:sz w:val="20"/>
                <w:szCs w:val="20"/>
                <w:lang w:val="en-US"/>
              </w:rPr>
              <w:t>Composite Part</w:t>
            </w:r>
          </w:p>
        </w:tc>
        <w:tc>
          <w:tcPr>
            <w:tcW w:w="2848" w:type="dxa"/>
          </w:tcPr>
          <w:p w14:paraId="763CECAD" w14:textId="0E64BF7B" w:rsidR="00D724EE" w:rsidRPr="00921C34" w:rsidRDefault="00D724EE" w:rsidP="00921C34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  <w:proofErr w:type="spellStart"/>
            <w:r w:rsidRPr="00921C34">
              <w:rPr>
                <w:i/>
                <w:sz w:val="20"/>
                <w:szCs w:val="20"/>
                <w:lang w:val="en-US"/>
              </w:rPr>
              <w:t>Mfg</w:t>
            </w:r>
            <w:proofErr w:type="spellEnd"/>
            <w:r w:rsidRPr="00921C34">
              <w:rPr>
                <w:i/>
                <w:sz w:val="20"/>
                <w:szCs w:val="20"/>
                <w:lang w:val="en-US"/>
              </w:rPr>
              <w:t xml:space="preserve"> event records</w:t>
            </w:r>
            <w:r w:rsidRPr="00921C34">
              <w:rPr>
                <w:sz w:val="20"/>
                <w:szCs w:val="20"/>
                <w:lang w:val="en-US"/>
              </w:rPr>
              <w:t xml:space="preserve"> are child elements within </w:t>
            </w:r>
            <w:proofErr w:type="gramStart"/>
            <w:r w:rsidRPr="00921C34">
              <w:rPr>
                <w:sz w:val="20"/>
                <w:szCs w:val="20"/>
                <w:lang w:val="en-US"/>
              </w:rPr>
              <w:t>a</w:t>
            </w:r>
            <w:proofErr w:type="gramEnd"/>
            <w:r w:rsidRPr="00921C34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21C34">
              <w:rPr>
                <w:i/>
                <w:sz w:val="20"/>
                <w:szCs w:val="20"/>
                <w:lang w:val="en-US"/>
              </w:rPr>
              <w:t>mfg</w:t>
            </w:r>
            <w:proofErr w:type="spellEnd"/>
            <w:r w:rsidRPr="00921C34">
              <w:rPr>
                <w:i/>
                <w:sz w:val="20"/>
                <w:szCs w:val="20"/>
                <w:lang w:val="en-US"/>
              </w:rPr>
              <w:t xml:space="preserve"> event</w:t>
            </w:r>
            <w:r w:rsidR="00874BBA" w:rsidRPr="00921C34">
              <w:rPr>
                <w:i/>
                <w:sz w:val="20"/>
                <w:szCs w:val="20"/>
                <w:lang w:val="en-US"/>
              </w:rPr>
              <w:t>.</w:t>
            </w:r>
          </w:p>
        </w:tc>
      </w:tr>
      <w:tr w:rsidR="00D724EE" w:rsidRPr="00921C34" w14:paraId="669702C7" w14:textId="77777777" w:rsidTr="00921C34">
        <w:trPr>
          <w:trHeight w:val="737"/>
          <w:jc w:val="center"/>
        </w:trPr>
        <w:tc>
          <w:tcPr>
            <w:tcW w:w="1705" w:type="dxa"/>
          </w:tcPr>
          <w:p w14:paraId="22F68EF5" w14:textId="210C3DA9" w:rsidR="00D724EE" w:rsidRPr="00921C34" w:rsidRDefault="00D724EE" w:rsidP="00921C34">
            <w:pPr>
              <w:pStyle w:val="TableContents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921C34">
              <w:rPr>
                <w:sz w:val="20"/>
                <w:szCs w:val="20"/>
                <w:lang w:val="en-US"/>
              </w:rPr>
              <w:t>ISA-95 object</w:t>
            </w:r>
          </w:p>
        </w:tc>
        <w:tc>
          <w:tcPr>
            <w:tcW w:w="1260" w:type="dxa"/>
          </w:tcPr>
          <w:p w14:paraId="67D717C8" w14:textId="6DA63184" w:rsidR="00D724EE" w:rsidRPr="00921C34" w:rsidRDefault="00D724EE" w:rsidP="00921C34">
            <w:pPr>
              <w:pStyle w:val="TableContents1"/>
              <w:spacing w:before="0" w:after="0"/>
              <w:rPr>
                <w:sz w:val="20"/>
                <w:szCs w:val="20"/>
                <w:lang w:val="en-US"/>
              </w:rPr>
            </w:pPr>
            <w:r w:rsidRPr="00921C34">
              <w:rPr>
                <w:sz w:val="20"/>
                <w:szCs w:val="20"/>
                <w:lang w:val="en-US"/>
              </w:rPr>
              <w:t>ISA-95 object</w:t>
            </w:r>
          </w:p>
        </w:tc>
        <w:tc>
          <w:tcPr>
            <w:tcW w:w="1287" w:type="dxa"/>
          </w:tcPr>
          <w:p w14:paraId="41B83823" w14:textId="77777777" w:rsidR="00D724EE" w:rsidRPr="00921C34" w:rsidRDefault="00D724EE" w:rsidP="00921C34">
            <w:pPr>
              <w:pStyle w:val="TableContents1"/>
              <w:spacing w:before="0" w:after="0"/>
              <w:rPr>
                <w:sz w:val="20"/>
                <w:szCs w:val="20"/>
                <w:lang w:val="en-US"/>
              </w:rPr>
            </w:pPr>
            <w:r w:rsidRPr="00921C34">
              <w:rPr>
                <w:sz w:val="20"/>
                <w:szCs w:val="20"/>
                <w:lang w:val="en-US"/>
              </w:rPr>
              <w:t>1..*</w:t>
            </w:r>
          </w:p>
        </w:tc>
        <w:tc>
          <w:tcPr>
            <w:tcW w:w="990" w:type="dxa"/>
          </w:tcPr>
          <w:p w14:paraId="534E6072" w14:textId="77777777" w:rsidR="00D724EE" w:rsidRPr="00921C34" w:rsidRDefault="00D724EE" w:rsidP="00921C34">
            <w:pPr>
              <w:pStyle w:val="TableContents1"/>
              <w:spacing w:before="0" w:after="0"/>
              <w:rPr>
                <w:sz w:val="20"/>
                <w:szCs w:val="20"/>
                <w:lang w:val="en-US"/>
              </w:rPr>
            </w:pPr>
            <w:r w:rsidRPr="00921C34">
              <w:rPr>
                <w:sz w:val="20"/>
                <w:szCs w:val="20"/>
                <w:lang w:val="en-US"/>
              </w:rPr>
              <w:t>Records action on</w:t>
            </w:r>
          </w:p>
        </w:tc>
        <w:tc>
          <w:tcPr>
            <w:tcW w:w="1264" w:type="dxa"/>
          </w:tcPr>
          <w:p w14:paraId="00D6C511" w14:textId="77777777" w:rsidR="00D724EE" w:rsidRPr="00921C34" w:rsidRDefault="00D724EE" w:rsidP="00921C34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  <w:r w:rsidRPr="00921C34">
              <w:rPr>
                <w:sz w:val="20"/>
                <w:szCs w:val="20"/>
                <w:lang w:val="en-US"/>
              </w:rPr>
              <w:t>Composite</w:t>
            </w:r>
          </w:p>
        </w:tc>
        <w:tc>
          <w:tcPr>
            <w:tcW w:w="2848" w:type="dxa"/>
          </w:tcPr>
          <w:p w14:paraId="4A52D3E0" w14:textId="1BC68CD7" w:rsidR="00D724EE" w:rsidRPr="00921C34" w:rsidRDefault="00D724EE" w:rsidP="00921C34">
            <w:pPr>
              <w:pStyle w:val="TableNormal1"/>
              <w:spacing w:before="0" w:after="0"/>
              <w:rPr>
                <w:rStyle w:val="CommentReference"/>
                <w:spacing w:val="0"/>
                <w:sz w:val="20"/>
                <w:szCs w:val="20"/>
              </w:rPr>
            </w:pPr>
            <w:proofErr w:type="spellStart"/>
            <w:r w:rsidRPr="00921C34">
              <w:rPr>
                <w:i/>
                <w:sz w:val="20"/>
                <w:szCs w:val="20"/>
                <w:lang w:val="en-US"/>
              </w:rPr>
              <w:t>Mfg</w:t>
            </w:r>
            <w:proofErr w:type="spellEnd"/>
            <w:r w:rsidRPr="00921C34">
              <w:rPr>
                <w:i/>
                <w:sz w:val="20"/>
                <w:szCs w:val="20"/>
                <w:lang w:val="en-US"/>
              </w:rPr>
              <w:t xml:space="preserve"> event records</w:t>
            </w:r>
            <w:r w:rsidRPr="00921C34">
              <w:rPr>
                <w:sz w:val="20"/>
                <w:szCs w:val="20"/>
                <w:lang w:val="en-US"/>
              </w:rPr>
              <w:t xml:space="preserve"> acts as a container for </w:t>
            </w:r>
            <w:r w:rsidRPr="00921C34">
              <w:rPr>
                <w:i/>
                <w:sz w:val="20"/>
                <w:szCs w:val="20"/>
                <w:lang w:val="en-US"/>
              </w:rPr>
              <w:t>ISA-95 objects</w:t>
            </w:r>
            <w:r w:rsidRPr="00921C34">
              <w:rPr>
                <w:sz w:val="20"/>
                <w:szCs w:val="20"/>
                <w:lang w:val="en-US"/>
              </w:rPr>
              <w:t xml:space="preserve"> with common </w:t>
            </w:r>
            <w:r w:rsidRPr="00921C34">
              <w:rPr>
                <w:i/>
                <w:sz w:val="20"/>
                <w:szCs w:val="20"/>
                <w:lang w:val="en-US"/>
              </w:rPr>
              <w:t>action</w:t>
            </w:r>
            <w:r w:rsidRPr="00921C34">
              <w:rPr>
                <w:sz w:val="20"/>
                <w:szCs w:val="20"/>
                <w:lang w:val="en-US"/>
              </w:rPr>
              <w:t xml:space="preserve"> applied.</w:t>
            </w:r>
          </w:p>
        </w:tc>
      </w:tr>
      <w:tr w:rsidR="00D724EE" w:rsidRPr="00921C34" w14:paraId="763D5663" w14:textId="77777777" w:rsidTr="00921C34">
        <w:trPr>
          <w:trHeight w:val="911"/>
          <w:jc w:val="center"/>
        </w:trPr>
        <w:tc>
          <w:tcPr>
            <w:tcW w:w="1705" w:type="dxa"/>
          </w:tcPr>
          <w:p w14:paraId="4A527FC2" w14:textId="001E4788" w:rsidR="00D724EE" w:rsidRPr="00921C34" w:rsidRDefault="00874BBA" w:rsidP="00921C34">
            <w:pPr>
              <w:pStyle w:val="TableContents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921C34">
              <w:rPr>
                <w:sz w:val="20"/>
                <w:szCs w:val="20"/>
                <w:lang w:val="en-US"/>
              </w:rPr>
              <w:t>Mfg</w:t>
            </w:r>
            <w:proofErr w:type="spellEnd"/>
            <w:r w:rsidRPr="00921C34">
              <w:rPr>
                <w:sz w:val="20"/>
                <w:szCs w:val="20"/>
                <w:lang w:val="en-US"/>
              </w:rPr>
              <w:t xml:space="preserve"> event d</w:t>
            </w:r>
            <w:r w:rsidR="00D724EE" w:rsidRPr="00921C34">
              <w:rPr>
                <w:sz w:val="20"/>
                <w:szCs w:val="20"/>
                <w:lang w:val="en-US"/>
              </w:rPr>
              <w:t xml:space="preserve">efinition </w:t>
            </w:r>
            <w:r w:rsidRPr="00921C34">
              <w:rPr>
                <w:sz w:val="20"/>
                <w:szCs w:val="20"/>
                <w:lang w:val="en-US"/>
              </w:rPr>
              <w:t>r</w:t>
            </w:r>
            <w:r w:rsidR="00D724EE" w:rsidRPr="00921C34">
              <w:rPr>
                <w:sz w:val="20"/>
                <w:szCs w:val="20"/>
                <w:lang w:val="en-US"/>
              </w:rPr>
              <w:t>ecord specification</w:t>
            </w:r>
          </w:p>
        </w:tc>
        <w:tc>
          <w:tcPr>
            <w:tcW w:w="1260" w:type="dxa"/>
          </w:tcPr>
          <w:p w14:paraId="59FC0BCB" w14:textId="716E3005" w:rsidR="00D724EE" w:rsidRPr="00921C34" w:rsidRDefault="008E2CCC" w:rsidP="00921C34">
            <w:pPr>
              <w:pStyle w:val="TableContents1"/>
              <w:spacing w:before="0" w:after="0"/>
              <w:rPr>
                <w:sz w:val="20"/>
                <w:szCs w:val="20"/>
                <w:lang w:val="en-US"/>
              </w:rPr>
            </w:pPr>
            <w:r w:rsidRPr="00921C34">
              <w:rPr>
                <w:sz w:val="20"/>
                <w:szCs w:val="20"/>
                <w:lang w:val="en-US"/>
              </w:rPr>
              <w:t>Specification</w:t>
            </w:r>
            <w:r w:rsidR="00D724EE" w:rsidRPr="00921C34">
              <w:rPr>
                <w:sz w:val="20"/>
                <w:szCs w:val="20"/>
                <w:lang w:val="en-US"/>
              </w:rPr>
              <w:t xml:space="preserve"> ID</w:t>
            </w:r>
          </w:p>
        </w:tc>
        <w:tc>
          <w:tcPr>
            <w:tcW w:w="1287" w:type="dxa"/>
          </w:tcPr>
          <w:p w14:paraId="355D4E2D" w14:textId="77777777" w:rsidR="00D724EE" w:rsidRPr="00921C34" w:rsidRDefault="00D724EE" w:rsidP="00921C34">
            <w:pPr>
              <w:pStyle w:val="TableContents1"/>
              <w:spacing w:before="0" w:after="0"/>
              <w:rPr>
                <w:sz w:val="20"/>
                <w:szCs w:val="20"/>
                <w:lang w:val="en-US"/>
              </w:rPr>
            </w:pPr>
            <w:r w:rsidRPr="00921C34">
              <w:rPr>
                <w:sz w:val="20"/>
                <w:szCs w:val="20"/>
                <w:lang w:val="en-US"/>
              </w:rPr>
              <w:t>1..*</w:t>
            </w:r>
          </w:p>
        </w:tc>
        <w:tc>
          <w:tcPr>
            <w:tcW w:w="990" w:type="dxa"/>
          </w:tcPr>
          <w:p w14:paraId="578CEF9C" w14:textId="77777777" w:rsidR="00D724EE" w:rsidRPr="00921C34" w:rsidRDefault="00D724EE" w:rsidP="00921C34">
            <w:pPr>
              <w:pStyle w:val="TableContents1"/>
              <w:spacing w:before="0" w:after="0"/>
              <w:rPr>
                <w:sz w:val="20"/>
                <w:szCs w:val="20"/>
                <w:lang w:val="en-US"/>
              </w:rPr>
            </w:pPr>
            <w:r w:rsidRPr="00921C34">
              <w:rPr>
                <w:sz w:val="20"/>
                <w:szCs w:val="20"/>
                <w:lang w:val="en-US"/>
              </w:rPr>
              <w:t>Validated by</w:t>
            </w:r>
          </w:p>
        </w:tc>
        <w:tc>
          <w:tcPr>
            <w:tcW w:w="1264" w:type="dxa"/>
          </w:tcPr>
          <w:p w14:paraId="54D116A7" w14:textId="77777777" w:rsidR="00D724EE" w:rsidRPr="00921C34" w:rsidRDefault="00D724EE" w:rsidP="00921C34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  <w:r w:rsidRPr="00921C34">
              <w:rPr>
                <w:sz w:val="20"/>
                <w:szCs w:val="20"/>
                <w:lang w:val="en-US"/>
              </w:rPr>
              <w:t>Dependency</w:t>
            </w:r>
          </w:p>
        </w:tc>
        <w:tc>
          <w:tcPr>
            <w:tcW w:w="2848" w:type="dxa"/>
          </w:tcPr>
          <w:p w14:paraId="745EDC7B" w14:textId="67769EDF" w:rsidR="00D724EE" w:rsidRPr="00921C34" w:rsidRDefault="00D724EE" w:rsidP="00921C34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  <w:r w:rsidRPr="00921C34">
              <w:rPr>
                <w:i/>
                <w:sz w:val="20"/>
                <w:szCs w:val="20"/>
                <w:lang w:val="en-US"/>
              </w:rPr>
              <w:t xml:space="preserve">ISA-95 objects </w:t>
            </w:r>
            <w:proofErr w:type="gramStart"/>
            <w:r w:rsidRPr="00921C34">
              <w:rPr>
                <w:sz w:val="20"/>
                <w:szCs w:val="20"/>
                <w:lang w:val="en-US"/>
              </w:rPr>
              <w:t>allowed to be contained</w:t>
            </w:r>
            <w:proofErr w:type="gramEnd"/>
            <w:r w:rsidRPr="00921C34">
              <w:rPr>
                <w:sz w:val="20"/>
                <w:szCs w:val="20"/>
                <w:lang w:val="en-US"/>
              </w:rPr>
              <w:t xml:space="preserve"> with the </w:t>
            </w:r>
            <w:proofErr w:type="spellStart"/>
            <w:r w:rsidRPr="00921C34">
              <w:rPr>
                <w:i/>
                <w:sz w:val="20"/>
                <w:szCs w:val="20"/>
                <w:lang w:val="en-US"/>
              </w:rPr>
              <w:t>mfg</w:t>
            </w:r>
            <w:proofErr w:type="spellEnd"/>
            <w:r w:rsidRPr="00921C34">
              <w:rPr>
                <w:i/>
                <w:sz w:val="20"/>
                <w:szCs w:val="20"/>
                <w:lang w:val="en-US"/>
              </w:rPr>
              <w:t xml:space="preserve"> event record</w:t>
            </w:r>
            <w:r w:rsidRPr="00921C34">
              <w:rPr>
                <w:sz w:val="20"/>
                <w:szCs w:val="20"/>
                <w:lang w:val="en-US"/>
              </w:rPr>
              <w:t xml:space="preserve"> are defined by the specification(s) with </w:t>
            </w:r>
            <w:r w:rsidRPr="00921C34">
              <w:rPr>
                <w:i/>
                <w:sz w:val="20"/>
                <w:szCs w:val="20"/>
                <w:lang w:val="en-US"/>
              </w:rPr>
              <w:t>actions</w:t>
            </w:r>
            <w:r w:rsidRPr="00921C34">
              <w:rPr>
                <w:sz w:val="20"/>
                <w:szCs w:val="20"/>
                <w:lang w:val="en-US"/>
              </w:rPr>
              <w:t xml:space="preserve"> matching the </w:t>
            </w:r>
            <w:r w:rsidRPr="00921C34">
              <w:rPr>
                <w:i/>
                <w:sz w:val="20"/>
                <w:szCs w:val="20"/>
                <w:lang w:val="en-US"/>
              </w:rPr>
              <w:t>action</w:t>
            </w:r>
            <w:r w:rsidRPr="00921C34">
              <w:rPr>
                <w:sz w:val="20"/>
                <w:szCs w:val="20"/>
                <w:lang w:val="en-US"/>
              </w:rPr>
              <w:t xml:space="preserve"> attribute in this entry.</w:t>
            </w:r>
          </w:p>
        </w:tc>
      </w:tr>
    </w:tbl>
    <w:p w14:paraId="5DF98E9C" w14:textId="4D24DB11" w:rsidR="00D724EE" w:rsidRDefault="00D724EE" w:rsidP="00FE1709">
      <w:pPr>
        <w:pStyle w:val="Caption"/>
      </w:pPr>
      <w:bookmarkStart w:id="413" w:name="_Ref444079911"/>
      <w:bookmarkStart w:id="414" w:name="_Toc446586921"/>
      <w:bookmarkStart w:id="415" w:name="_Toc446785445"/>
      <w:r>
        <w:t xml:space="preserve">Table </w:t>
      </w:r>
      <w:r w:rsidR="00F53ABD">
        <w:fldChar w:fldCharType="begin"/>
      </w:r>
      <w:r w:rsidR="00F53ABD">
        <w:instrText xml:space="preserve"> SEQ Table \* ARABIC </w:instrText>
      </w:r>
      <w:r w:rsidR="00F53ABD">
        <w:fldChar w:fldCharType="separate"/>
      </w:r>
      <w:r w:rsidR="00AF5BD2">
        <w:rPr>
          <w:noProof/>
        </w:rPr>
        <w:t>8</w:t>
      </w:r>
      <w:r w:rsidR="00F53ABD">
        <w:rPr>
          <w:noProof/>
        </w:rPr>
        <w:fldChar w:fldCharType="end"/>
      </w:r>
      <w:bookmarkEnd w:id="413"/>
      <w:r w:rsidR="005F59CD">
        <w:t xml:space="preserve"> - </w:t>
      </w:r>
      <w:proofErr w:type="spellStart"/>
      <w:r w:rsidR="005F59CD" w:rsidRPr="008E2CCC">
        <w:t>M</w:t>
      </w:r>
      <w:r w:rsidRPr="008E2CCC">
        <w:t>fg</w:t>
      </w:r>
      <w:proofErr w:type="spellEnd"/>
      <w:r w:rsidRPr="008E2CCC">
        <w:t xml:space="preserve"> event record</w:t>
      </w:r>
      <w:r w:rsidRPr="00874BBA">
        <w:rPr>
          <w:i/>
        </w:rPr>
        <w:t xml:space="preserve"> </w:t>
      </w:r>
      <w:bookmarkEnd w:id="414"/>
      <w:r w:rsidR="005F59CD">
        <w:t>attributes</w:t>
      </w:r>
      <w:bookmarkEnd w:id="41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154"/>
        <w:gridCol w:w="2992"/>
        <w:gridCol w:w="1349"/>
        <w:gridCol w:w="1486"/>
        <w:gridCol w:w="1159"/>
        <w:gridCol w:w="1210"/>
      </w:tblGrid>
      <w:tr w:rsidR="00D724EE" w:rsidRPr="00921C34" w14:paraId="70F423C9" w14:textId="77777777" w:rsidTr="005F7F7B">
        <w:trPr>
          <w:tblHeader/>
          <w:jc w:val="center"/>
        </w:trPr>
        <w:tc>
          <w:tcPr>
            <w:tcW w:w="1154" w:type="dxa"/>
          </w:tcPr>
          <w:p w14:paraId="49E0D7A1" w14:textId="634C0470" w:rsidR="00D724EE" w:rsidRPr="00921C34" w:rsidRDefault="005F59CD" w:rsidP="00921C34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921C34">
              <w:rPr>
                <w:sz w:val="20"/>
                <w:szCs w:val="20"/>
                <w:lang w:val="en-US"/>
              </w:rPr>
              <w:t>Attribute n</w:t>
            </w:r>
            <w:r w:rsidR="00D724EE" w:rsidRPr="00921C34">
              <w:rPr>
                <w:sz w:val="20"/>
                <w:szCs w:val="20"/>
                <w:lang w:val="en-US"/>
              </w:rPr>
              <w:t>ame</w:t>
            </w:r>
          </w:p>
        </w:tc>
        <w:tc>
          <w:tcPr>
            <w:tcW w:w="2992" w:type="dxa"/>
          </w:tcPr>
          <w:p w14:paraId="51BD16FA" w14:textId="77777777" w:rsidR="00D724EE" w:rsidRPr="00921C34" w:rsidRDefault="00D724EE" w:rsidP="00921C34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921C34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349" w:type="dxa"/>
          </w:tcPr>
          <w:p w14:paraId="5E274657" w14:textId="6DA23E8E" w:rsidR="00D724EE" w:rsidRPr="00921C34" w:rsidRDefault="005F59CD" w:rsidP="00921C34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921C34">
              <w:rPr>
                <w:sz w:val="20"/>
                <w:szCs w:val="20"/>
                <w:lang w:val="en-US"/>
              </w:rPr>
              <w:t>Production e</w:t>
            </w:r>
            <w:r w:rsidR="00D724EE" w:rsidRPr="00921C34">
              <w:rPr>
                <w:sz w:val="20"/>
                <w:szCs w:val="20"/>
                <w:lang w:val="en-US"/>
              </w:rPr>
              <w:t>xamples</w:t>
            </w:r>
          </w:p>
        </w:tc>
        <w:tc>
          <w:tcPr>
            <w:tcW w:w="1486" w:type="dxa"/>
          </w:tcPr>
          <w:p w14:paraId="23C2696C" w14:textId="2AB09760" w:rsidR="00D724EE" w:rsidRPr="00921C34" w:rsidRDefault="005F59CD" w:rsidP="00921C34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921C34">
              <w:rPr>
                <w:sz w:val="20"/>
                <w:szCs w:val="20"/>
                <w:lang w:val="en-US"/>
              </w:rPr>
              <w:t>Maintenance e</w:t>
            </w:r>
            <w:r w:rsidR="00D724EE" w:rsidRPr="00921C34">
              <w:rPr>
                <w:sz w:val="20"/>
                <w:szCs w:val="20"/>
                <w:lang w:val="en-US"/>
              </w:rPr>
              <w:t>xamples</w:t>
            </w:r>
          </w:p>
        </w:tc>
        <w:tc>
          <w:tcPr>
            <w:tcW w:w="1159" w:type="dxa"/>
          </w:tcPr>
          <w:p w14:paraId="74532AB3" w14:textId="0767EF16" w:rsidR="00D724EE" w:rsidRPr="00921C34" w:rsidRDefault="005F59CD" w:rsidP="00921C34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921C34">
              <w:rPr>
                <w:sz w:val="20"/>
                <w:szCs w:val="20"/>
                <w:lang w:val="en-US"/>
              </w:rPr>
              <w:t>Quality e</w:t>
            </w:r>
            <w:r w:rsidR="00D724EE" w:rsidRPr="00921C34">
              <w:rPr>
                <w:sz w:val="20"/>
                <w:szCs w:val="20"/>
                <w:lang w:val="en-US"/>
              </w:rPr>
              <w:t>xamples</w:t>
            </w:r>
          </w:p>
        </w:tc>
        <w:tc>
          <w:tcPr>
            <w:tcW w:w="1210" w:type="dxa"/>
          </w:tcPr>
          <w:p w14:paraId="359A0665" w14:textId="2B97059F" w:rsidR="00D724EE" w:rsidRPr="00921C34" w:rsidRDefault="005F59CD" w:rsidP="00921C34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921C34">
              <w:rPr>
                <w:sz w:val="20"/>
                <w:szCs w:val="20"/>
                <w:lang w:val="en-US"/>
              </w:rPr>
              <w:t>Inventory e</w:t>
            </w:r>
            <w:r w:rsidR="00D724EE" w:rsidRPr="00921C34">
              <w:rPr>
                <w:sz w:val="20"/>
                <w:szCs w:val="20"/>
                <w:lang w:val="en-US"/>
              </w:rPr>
              <w:t>xamples</w:t>
            </w:r>
          </w:p>
        </w:tc>
      </w:tr>
      <w:tr w:rsidR="00D724EE" w:rsidRPr="00921C34" w14:paraId="3163B02D" w14:textId="77777777" w:rsidTr="00874BBA">
        <w:trPr>
          <w:trHeight w:val="1754"/>
          <w:jc w:val="center"/>
        </w:trPr>
        <w:tc>
          <w:tcPr>
            <w:tcW w:w="1154" w:type="dxa"/>
          </w:tcPr>
          <w:p w14:paraId="610DC0B7" w14:textId="77777777" w:rsidR="00D724EE" w:rsidRPr="00921C34" w:rsidRDefault="00D724EE" w:rsidP="00921C34">
            <w:pPr>
              <w:pStyle w:val="TableContents1"/>
              <w:spacing w:before="0" w:after="0"/>
              <w:rPr>
                <w:sz w:val="20"/>
                <w:szCs w:val="20"/>
                <w:lang w:val="en-US"/>
              </w:rPr>
            </w:pPr>
            <w:r w:rsidRPr="00921C34">
              <w:rPr>
                <w:sz w:val="20"/>
                <w:szCs w:val="20"/>
                <w:lang w:val="en-US"/>
              </w:rPr>
              <w:t>Action</w:t>
            </w:r>
          </w:p>
        </w:tc>
        <w:tc>
          <w:tcPr>
            <w:tcW w:w="2992" w:type="dxa"/>
          </w:tcPr>
          <w:p w14:paraId="67A71F7E" w14:textId="0E9673E3" w:rsidR="00D724EE" w:rsidRPr="00921C34" w:rsidRDefault="00D724EE" w:rsidP="00921C34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921C34">
              <w:rPr>
                <w:sz w:val="20"/>
                <w:szCs w:val="20"/>
                <w:lang w:val="en-US"/>
              </w:rPr>
              <w:t xml:space="preserve">The action performed on the </w:t>
            </w:r>
            <w:r w:rsidRPr="00921C34">
              <w:rPr>
                <w:i/>
                <w:sz w:val="20"/>
                <w:szCs w:val="20"/>
                <w:lang w:val="en-US"/>
              </w:rPr>
              <w:t xml:space="preserve">ISA-95 object(s) </w:t>
            </w:r>
            <w:r w:rsidRPr="00921C34">
              <w:rPr>
                <w:sz w:val="20"/>
                <w:szCs w:val="20"/>
                <w:lang w:val="en-US"/>
              </w:rPr>
              <w:t>associated with the</w:t>
            </w:r>
            <w:r w:rsidRPr="00921C34">
              <w:rPr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21C34">
              <w:rPr>
                <w:i/>
                <w:sz w:val="20"/>
                <w:szCs w:val="20"/>
                <w:lang w:val="en-US"/>
              </w:rPr>
              <w:t>mfg</w:t>
            </w:r>
            <w:proofErr w:type="spellEnd"/>
            <w:r w:rsidRPr="00921C34">
              <w:rPr>
                <w:i/>
                <w:sz w:val="20"/>
                <w:szCs w:val="20"/>
                <w:lang w:val="en-US"/>
              </w:rPr>
              <w:t xml:space="preserve"> event record</w:t>
            </w:r>
            <w:r w:rsidRPr="00921C34">
              <w:rPr>
                <w:sz w:val="20"/>
                <w:szCs w:val="20"/>
                <w:lang w:val="en-US"/>
              </w:rPr>
              <w:t>.</w:t>
            </w:r>
          </w:p>
          <w:p w14:paraId="11701E03" w14:textId="77777777" w:rsidR="00D724EE" w:rsidRPr="00921C34" w:rsidRDefault="00D724EE" w:rsidP="00921C34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921C34">
              <w:rPr>
                <w:sz w:val="20"/>
                <w:szCs w:val="20"/>
                <w:lang w:val="en-US"/>
              </w:rPr>
              <w:t>Defined values are:</w:t>
            </w:r>
          </w:p>
          <w:p w14:paraId="153C0886" w14:textId="77777777" w:rsidR="00D724EE" w:rsidRPr="00921C34" w:rsidRDefault="00D724EE" w:rsidP="00921C34">
            <w:pPr>
              <w:pStyle w:val="TableNormal1"/>
              <w:numPr>
                <w:ilvl w:val="0"/>
                <w:numId w:val="26"/>
              </w:numPr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921C34">
              <w:rPr>
                <w:sz w:val="20"/>
                <w:szCs w:val="20"/>
                <w:lang w:val="en-US"/>
              </w:rPr>
              <w:t>Added</w:t>
            </w:r>
          </w:p>
          <w:p w14:paraId="3B1FAF55" w14:textId="77777777" w:rsidR="00D724EE" w:rsidRPr="00921C34" w:rsidRDefault="00D724EE" w:rsidP="00921C34">
            <w:pPr>
              <w:pStyle w:val="TableNormal1"/>
              <w:numPr>
                <w:ilvl w:val="0"/>
                <w:numId w:val="26"/>
              </w:numPr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921C34">
              <w:rPr>
                <w:sz w:val="20"/>
                <w:szCs w:val="20"/>
                <w:lang w:val="en-US"/>
              </w:rPr>
              <w:t>Changed</w:t>
            </w:r>
          </w:p>
          <w:p w14:paraId="499621A0" w14:textId="77777777" w:rsidR="00D724EE" w:rsidRPr="00921C34" w:rsidRDefault="00D724EE" w:rsidP="00921C34">
            <w:pPr>
              <w:pStyle w:val="TableNormal1"/>
              <w:numPr>
                <w:ilvl w:val="0"/>
                <w:numId w:val="26"/>
              </w:numPr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921C34">
              <w:rPr>
                <w:sz w:val="20"/>
                <w:szCs w:val="20"/>
                <w:lang w:val="en-US"/>
              </w:rPr>
              <w:t>Deleted</w:t>
            </w:r>
          </w:p>
        </w:tc>
        <w:tc>
          <w:tcPr>
            <w:tcW w:w="1349" w:type="dxa"/>
          </w:tcPr>
          <w:p w14:paraId="1F94D77C" w14:textId="77777777" w:rsidR="00D724EE" w:rsidRPr="00921C34" w:rsidRDefault="00D724EE" w:rsidP="00921C34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  <w:r w:rsidRPr="00921C34">
              <w:rPr>
                <w:sz w:val="20"/>
                <w:szCs w:val="20"/>
                <w:lang w:val="en-US"/>
              </w:rPr>
              <w:t>Deleted</w:t>
            </w:r>
          </w:p>
          <w:p w14:paraId="2C1B7A27" w14:textId="77777777" w:rsidR="00D724EE" w:rsidRPr="00921C34" w:rsidRDefault="00D724EE" w:rsidP="00921C34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</w:p>
          <w:p w14:paraId="3529F64C" w14:textId="77777777" w:rsidR="00D724EE" w:rsidRPr="00921C34" w:rsidRDefault="00D724EE" w:rsidP="00921C34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86" w:type="dxa"/>
          </w:tcPr>
          <w:p w14:paraId="25DA8A11" w14:textId="77777777" w:rsidR="00D724EE" w:rsidRPr="00921C34" w:rsidRDefault="00D724EE" w:rsidP="00921C34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  <w:r w:rsidRPr="00921C34">
              <w:rPr>
                <w:sz w:val="20"/>
                <w:szCs w:val="20"/>
                <w:lang w:val="en-US"/>
              </w:rPr>
              <w:t>Created</w:t>
            </w:r>
          </w:p>
        </w:tc>
        <w:tc>
          <w:tcPr>
            <w:tcW w:w="1159" w:type="dxa"/>
          </w:tcPr>
          <w:p w14:paraId="4BEF7A74" w14:textId="77777777" w:rsidR="00D724EE" w:rsidRPr="00921C34" w:rsidRDefault="00D724EE" w:rsidP="00921C34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  <w:r w:rsidRPr="00921C34">
              <w:rPr>
                <w:sz w:val="20"/>
                <w:szCs w:val="20"/>
                <w:lang w:val="en-US"/>
              </w:rPr>
              <w:t>Changed</w:t>
            </w:r>
          </w:p>
          <w:p w14:paraId="3D398A89" w14:textId="77777777" w:rsidR="00D724EE" w:rsidRPr="00921C34" w:rsidRDefault="00D724EE" w:rsidP="00921C34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210" w:type="dxa"/>
          </w:tcPr>
          <w:p w14:paraId="63846DCD" w14:textId="77777777" w:rsidR="00D724EE" w:rsidRPr="00921C34" w:rsidRDefault="00D724EE" w:rsidP="00921C34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  <w:r w:rsidRPr="00921C34">
              <w:rPr>
                <w:sz w:val="20"/>
                <w:szCs w:val="20"/>
                <w:lang w:val="en-US"/>
              </w:rPr>
              <w:t>Changed</w:t>
            </w:r>
          </w:p>
          <w:p w14:paraId="6A754EFA" w14:textId="77777777" w:rsidR="00D724EE" w:rsidRPr="00921C34" w:rsidRDefault="00D724EE" w:rsidP="00921C34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</w:p>
        </w:tc>
      </w:tr>
      <w:tr w:rsidR="00D724EE" w:rsidRPr="00921C34" w14:paraId="49D1C981" w14:textId="77777777" w:rsidTr="00874BBA">
        <w:trPr>
          <w:trHeight w:val="1529"/>
          <w:jc w:val="center"/>
        </w:trPr>
        <w:tc>
          <w:tcPr>
            <w:tcW w:w="1154" w:type="dxa"/>
          </w:tcPr>
          <w:p w14:paraId="586A82A4" w14:textId="313B5E20" w:rsidR="00D724EE" w:rsidRPr="00921C34" w:rsidRDefault="00874BBA" w:rsidP="00921C34">
            <w:pPr>
              <w:pStyle w:val="TableContents1"/>
              <w:spacing w:before="0" w:after="0"/>
              <w:rPr>
                <w:sz w:val="20"/>
                <w:szCs w:val="20"/>
                <w:lang w:val="en-US"/>
              </w:rPr>
            </w:pPr>
            <w:r w:rsidRPr="00921C34">
              <w:rPr>
                <w:sz w:val="20"/>
                <w:szCs w:val="20"/>
                <w:lang w:val="en-US"/>
              </w:rPr>
              <w:t>Effective t</w:t>
            </w:r>
            <w:r w:rsidR="00D724EE" w:rsidRPr="00921C34">
              <w:rPr>
                <w:sz w:val="20"/>
                <w:szCs w:val="20"/>
                <w:lang w:val="en-US"/>
              </w:rPr>
              <w:t>imestamp</w:t>
            </w:r>
          </w:p>
        </w:tc>
        <w:tc>
          <w:tcPr>
            <w:tcW w:w="2992" w:type="dxa"/>
          </w:tcPr>
          <w:p w14:paraId="0922B4AF" w14:textId="77777777" w:rsidR="00D724EE" w:rsidRPr="00921C34" w:rsidRDefault="00D724EE" w:rsidP="00921C34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proofErr w:type="gramStart"/>
            <w:r w:rsidRPr="00921C34">
              <w:rPr>
                <w:sz w:val="20"/>
                <w:szCs w:val="20"/>
                <w:lang w:val="en-US"/>
              </w:rPr>
              <w:t xml:space="preserve">The date and time for which the </w:t>
            </w:r>
            <w:proofErr w:type="spellStart"/>
            <w:r w:rsidRPr="00921C34">
              <w:rPr>
                <w:i/>
                <w:sz w:val="20"/>
                <w:szCs w:val="20"/>
                <w:lang w:val="en-US"/>
              </w:rPr>
              <w:t>mfg</w:t>
            </w:r>
            <w:proofErr w:type="spellEnd"/>
            <w:r w:rsidRPr="00921C34">
              <w:rPr>
                <w:i/>
                <w:sz w:val="20"/>
                <w:szCs w:val="20"/>
                <w:lang w:val="en-US"/>
              </w:rPr>
              <w:t xml:space="preserve"> event record</w:t>
            </w:r>
            <w:r w:rsidRPr="00921C34">
              <w:rPr>
                <w:sz w:val="20"/>
                <w:szCs w:val="20"/>
                <w:lang w:val="en-US"/>
              </w:rPr>
              <w:t xml:space="preserve"> and its </w:t>
            </w:r>
            <w:r w:rsidRPr="00921C34">
              <w:rPr>
                <w:i/>
                <w:sz w:val="20"/>
                <w:szCs w:val="20"/>
                <w:lang w:val="en-US"/>
              </w:rPr>
              <w:t>action</w:t>
            </w:r>
            <w:r w:rsidRPr="00921C34">
              <w:rPr>
                <w:sz w:val="20"/>
                <w:szCs w:val="20"/>
                <w:lang w:val="en-US"/>
              </w:rPr>
              <w:t xml:space="preserve"> was/is effective.</w:t>
            </w:r>
            <w:proofErr w:type="gramEnd"/>
            <w:r w:rsidRPr="00921C34">
              <w:rPr>
                <w:sz w:val="20"/>
                <w:szCs w:val="20"/>
                <w:lang w:val="en-US"/>
              </w:rPr>
              <w:t xml:space="preserve"> If no entry </w:t>
            </w:r>
            <w:proofErr w:type="gramStart"/>
            <w:r w:rsidRPr="00921C34">
              <w:rPr>
                <w:sz w:val="20"/>
                <w:szCs w:val="20"/>
                <w:lang w:val="en-US"/>
              </w:rPr>
              <w:t>is provided</w:t>
            </w:r>
            <w:proofErr w:type="gramEnd"/>
            <w:r w:rsidRPr="00921C34">
              <w:rPr>
                <w:sz w:val="20"/>
                <w:szCs w:val="20"/>
                <w:lang w:val="en-US"/>
              </w:rPr>
              <w:t xml:space="preserve"> the </w:t>
            </w:r>
            <w:r w:rsidRPr="00921C34">
              <w:rPr>
                <w:i/>
                <w:sz w:val="20"/>
                <w:szCs w:val="20"/>
                <w:lang w:val="en-US"/>
              </w:rPr>
              <w:t>effective timestamp</w:t>
            </w:r>
            <w:r w:rsidRPr="00921C34">
              <w:rPr>
                <w:sz w:val="20"/>
                <w:szCs w:val="20"/>
                <w:lang w:val="en-US"/>
              </w:rPr>
              <w:t xml:space="preserve"> is the </w:t>
            </w:r>
            <w:r w:rsidRPr="00921C34">
              <w:rPr>
                <w:i/>
                <w:sz w:val="20"/>
                <w:szCs w:val="20"/>
                <w:lang w:val="en-US"/>
              </w:rPr>
              <w:t>effective timestamp</w:t>
            </w:r>
            <w:r w:rsidRPr="00921C34">
              <w:rPr>
                <w:sz w:val="20"/>
                <w:szCs w:val="20"/>
                <w:lang w:val="en-US"/>
              </w:rPr>
              <w:t xml:space="preserve"> represented in the </w:t>
            </w:r>
            <w:proofErr w:type="spellStart"/>
            <w:r w:rsidRPr="00921C34">
              <w:rPr>
                <w:i/>
                <w:sz w:val="20"/>
                <w:szCs w:val="20"/>
                <w:lang w:val="en-US"/>
              </w:rPr>
              <w:t>mfg</w:t>
            </w:r>
            <w:proofErr w:type="spellEnd"/>
            <w:r w:rsidRPr="00921C34">
              <w:rPr>
                <w:i/>
                <w:sz w:val="20"/>
                <w:szCs w:val="20"/>
                <w:lang w:val="en-US"/>
              </w:rPr>
              <w:t xml:space="preserve"> event</w:t>
            </w:r>
            <w:r w:rsidRPr="00921C34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1349" w:type="dxa"/>
          </w:tcPr>
          <w:p w14:paraId="137A4EA8" w14:textId="77777777" w:rsidR="00D724EE" w:rsidRPr="00921C34" w:rsidRDefault="00D724EE" w:rsidP="00921C34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  <w:r w:rsidRPr="00921C34">
              <w:rPr>
                <w:sz w:val="20"/>
                <w:szCs w:val="20"/>
                <w:lang w:val="en-US"/>
              </w:rPr>
              <w:t>Mon August 15 at 01:36 PM</w:t>
            </w:r>
          </w:p>
        </w:tc>
        <w:tc>
          <w:tcPr>
            <w:tcW w:w="1486" w:type="dxa"/>
          </w:tcPr>
          <w:p w14:paraId="56283588" w14:textId="77777777" w:rsidR="00D724EE" w:rsidRPr="00921C34" w:rsidRDefault="00D724EE" w:rsidP="00921C34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  <w:r w:rsidRPr="00921C34">
              <w:rPr>
                <w:sz w:val="20"/>
                <w:szCs w:val="20"/>
                <w:lang w:val="en-US"/>
              </w:rPr>
              <w:t>2014-03-06 10:00 UTC</w:t>
            </w:r>
          </w:p>
        </w:tc>
        <w:tc>
          <w:tcPr>
            <w:tcW w:w="1159" w:type="dxa"/>
          </w:tcPr>
          <w:p w14:paraId="5F9A8C94" w14:textId="77777777" w:rsidR="00D724EE" w:rsidRPr="00921C34" w:rsidRDefault="00D724EE" w:rsidP="00921C34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  <w:r w:rsidRPr="00921C34">
              <w:rPr>
                <w:sz w:val="20"/>
                <w:szCs w:val="20"/>
                <w:lang w:val="en-US"/>
              </w:rPr>
              <w:t>2010-04-26 10:30</w:t>
            </w:r>
          </w:p>
        </w:tc>
        <w:tc>
          <w:tcPr>
            <w:tcW w:w="1210" w:type="dxa"/>
          </w:tcPr>
          <w:p w14:paraId="470FF25E" w14:textId="77777777" w:rsidR="00D724EE" w:rsidRPr="00921C34" w:rsidRDefault="00D724EE" w:rsidP="00921C34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  <w:r w:rsidRPr="00921C34">
              <w:rPr>
                <w:sz w:val="20"/>
                <w:szCs w:val="20"/>
                <w:lang w:val="en-US"/>
              </w:rPr>
              <w:t>2011-01-20 12:45 UTC-10</w:t>
            </w:r>
          </w:p>
        </w:tc>
      </w:tr>
      <w:tr w:rsidR="00D724EE" w:rsidRPr="00921C34" w14:paraId="1AB9F11F" w14:textId="77777777" w:rsidTr="00874BBA">
        <w:trPr>
          <w:trHeight w:val="1511"/>
          <w:jc w:val="center"/>
        </w:trPr>
        <w:tc>
          <w:tcPr>
            <w:tcW w:w="1154" w:type="dxa"/>
          </w:tcPr>
          <w:p w14:paraId="102C2D09" w14:textId="2C16F0C4" w:rsidR="00D724EE" w:rsidRPr="00921C34" w:rsidRDefault="00874BBA" w:rsidP="00921C34">
            <w:pPr>
              <w:pStyle w:val="TableContents1"/>
              <w:spacing w:before="0" w:after="0"/>
              <w:rPr>
                <w:sz w:val="20"/>
                <w:szCs w:val="20"/>
                <w:lang w:val="en-US"/>
              </w:rPr>
            </w:pPr>
            <w:r w:rsidRPr="00921C34">
              <w:rPr>
                <w:sz w:val="20"/>
                <w:szCs w:val="20"/>
                <w:lang w:val="en-US"/>
              </w:rPr>
              <w:t>Record t</w:t>
            </w:r>
            <w:r w:rsidR="00D724EE" w:rsidRPr="00921C34">
              <w:rPr>
                <w:sz w:val="20"/>
                <w:szCs w:val="20"/>
                <w:lang w:val="en-US"/>
              </w:rPr>
              <w:t>imestamp</w:t>
            </w:r>
          </w:p>
        </w:tc>
        <w:tc>
          <w:tcPr>
            <w:tcW w:w="2992" w:type="dxa"/>
          </w:tcPr>
          <w:p w14:paraId="09C87D93" w14:textId="77777777" w:rsidR="00D724EE" w:rsidRPr="00921C34" w:rsidRDefault="00D724EE" w:rsidP="00921C34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921C34">
              <w:rPr>
                <w:sz w:val="20"/>
                <w:szCs w:val="20"/>
                <w:lang w:val="en-US"/>
              </w:rPr>
              <w:t xml:space="preserve">The date and </w:t>
            </w:r>
            <w:proofErr w:type="gramStart"/>
            <w:r w:rsidRPr="00921C34">
              <w:rPr>
                <w:sz w:val="20"/>
                <w:szCs w:val="20"/>
                <w:lang w:val="en-US"/>
              </w:rPr>
              <w:t>time</w:t>
            </w:r>
            <w:proofErr w:type="gramEnd"/>
            <w:r w:rsidRPr="00921C34">
              <w:rPr>
                <w:sz w:val="20"/>
                <w:szCs w:val="20"/>
                <w:lang w:val="en-US"/>
              </w:rPr>
              <w:t xml:space="preserve"> the publisher recorded/ transacted the </w:t>
            </w:r>
            <w:r w:rsidRPr="00921C34">
              <w:rPr>
                <w:i/>
                <w:sz w:val="20"/>
                <w:szCs w:val="20"/>
                <w:lang w:val="en-US"/>
              </w:rPr>
              <w:t>action</w:t>
            </w:r>
            <w:r w:rsidRPr="00921C34">
              <w:rPr>
                <w:sz w:val="20"/>
                <w:szCs w:val="20"/>
                <w:lang w:val="en-US"/>
              </w:rPr>
              <w:t xml:space="preserve">. If no entry </w:t>
            </w:r>
            <w:proofErr w:type="gramStart"/>
            <w:r w:rsidRPr="00921C34">
              <w:rPr>
                <w:sz w:val="20"/>
                <w:szCs w:val="20"/>
                <w:lang w:val="en-US"/>
              </w:rPr>
              <w:t>is provided</w:t>
            </w:r>
            <w:proofErr w:type="gramEnd"/>
            <w:r w:rsidRPr="00921C34">
              <w:rPr>
                <w:sz w:val="20"/>
                <w:szCs w:val="20"/>
                <w:lang w:val="en-US"/>
              </w:rPr>
              <w:t xml:space="preserve"> the </w:t>
            </w:r>
            <w:r w:rsidRPr="00921C34">
              <w:rPr>
                <w:i/>
                <w:sz w:val="20"/>
                <w:szCs w:val="20"/>
                <w:lang w:val="en-US"/>
              </w:rPr>
              <w:t>record timestamp</w:t>
            </w:r>
            <w:r w:rsidRPr="00921C34">
              <w:rPr>
                <w:sz w:val="20"/>
                <w:szCs w:val="20"/>
                <w:lang w:val="en-US"/>
              </w:rPr>
              <w:t xml:space="preserve"> is the </w:t>
            </w:r>
            <w:r w:rsidRPr="00921C34">
              <w:rPr>
                <w:i/>
                <w:sz w:val="20"/>
                <w:szCs w:val="20"/>
                <w:lang w:val="en-US"/>
              </w:rPr>
              <w:t>record timestamp</w:t>
            </w:r>
            <w:r w:rsidRPr="00921C34">
              <w:rPr>
                <w:sz w:val="20"/>
                <w:szCs w:val="20"/>
                <w:lang w:val="en-US"/>
              </w:rPr>
              <w:t xml:space="preserve"> represented in the </w:t>
            </w:r>
            <w:proofErr w:type="spellStart"/>
            <w:r w:rsidRPr="00921C34">
              <w:rPr>
                <w:i/>
                <w:sz w:val="20"/>
                <w:szCs w:val="20"/>
                <w:lang w:val="en-US"/>
              </w:rPr>
              <w:t>mfg</w:t>
            </w:r>
            <w:proofErr w:type="spellEnd"/>
            <w:r w:rsidRPr="00921C34">
              <w:rPr>
                <w:i/>
                <w:sz w:val="20"/>
                <w:szCs w:val="20"/>
                <w:lang w:val="en-US"/>
              </w:rPr>
              <w:t xml:space="preserve"> event</w:t>
            </w:r>
            <w:r w:rsidRPr="00921C34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1349" w:type="dxa"/>
          </w:tcPr>
          <w:p w14:paraId="6B8638EE" w14:textId="77777777" w:rsidR="00D724EE" w:rsidRPr="00921C34" w:rsidRDefault="00D724EE" w:rsidP="00921C34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  <w:r w:rsidRPr="00921C34">
              <w:rPr>
                <w:sz w:val="20"/>
                <w:szCs w:val="20"/>
                <w:lang w:val="en-US"/>
              </w:rPr>
              <w:t>Mon August 16 at 01:36 PM</w:t>
            </w:r>
          </w:p>
        </w:tc>
        <w:tc>
          <w:tcPr>
            <w:tcW w:w="1486" w:type="dxa"/>
          </w:tcPr>
          <w:p w14:paraId="1742FC13" w14:textId="77777777" w:rsidR="00D724EE" w:rsidRPr="00921C34" w:rsidRDefault="00D724EE" w:rsidP="00921C34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  <w:r w:rsidRPr="00921C34">
              <w:rPr>
                <w:sz w:val="20"/>
                <w:szCs w:val="20"/>
                <w:lang w:val="en-US"/>
              </w:rPr>
              <w:t>2014-03-07 10:05 UTC</w:t>
            </w:r>
          </w:p>
        </w:tc>
        <w:tc>
          <w:tcPr>
            <w:tcW w:w="1159" w:type="dxa"/>
          </w:tcPr>
          <w:p w14:paraId="7FCD10E2" w14:textId="77777777" w:rsidR="00D724EE" w:rsidRPr="00921C34" w:rsidRDefault="00D724EE" w:rsidP="00921C34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  <w:r w:rsidRPr="00921C34">
              <w:rPr>
                <w:sz w:val="20"/>
                <w:szCs w:val="20"/>
                <w:lang w:val="en-US"/>
              </w:rPr>
              <w:t>2010-04-27 10:00</w:t>
            </w:r>
          </w:p>
        </w:tc>
        <w:tc>
          <w:tcPr>
            <w:tcW w:w="1210" w:type="dxa"/>
          </w:tcPr>
          <w:p w14:paraId="790D9FD7" w14:textId="77777777" w:rsidR="00D724EE" w:rsidRPr="00921C34" w:rsidRDefault="00D724EE" w:rsidP="00921C34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  <w:r w:rsidRPr="00921C34">
              <w:rPr>
                <w:sz w:val="20"/>
                <w:szCs w:val="20"/>
                <w:lang w:val="en-US"/>
              </w:rPr>
              <w:t>2011-01-20 14:45 UTC-10</w:t>
            </w:r>
          </w:p>
        </w:tc>
      </w:tr>
    </w:tbl>
    <w:p w14:paraId="6A63E908" w14:textId="77777777" w:rsidR="00D724EE" w:rsidRDefault="00D724EE" w:rsidP="00FE1709"/>
    <w:p w14:paraId="1AE4207E" w14:textId="3CE89439" w:rsidR="00B347A6" w:rsidRPr="00E329A1" w:rsidRDefault="00AF3BEB" w:rsidP="00FE1709">
      <w:pPr>
        <w:pStyle w:val="Heading2"/>
      </w:pPr>
      <w:bookmarkStart w:id="416" w:name="_Toc446785492"/>
      <w:r w:rsidRPr="008E2CCC">
        <w:t>ISA-95 object</w:t>
      </w:r>
      <w:r w:rsidR="00CB7EBD" w:rsidRPr="008E2CCC">
        <w:t xml:space="preserve"> </w:t>
      </w:r>
      <w:r w:rsidR="002F5A88" w:rsidRPr="008E2CCC">
        <w:t>relationships</w:t>
      </w:r>
      <w:r w:rsidR="002F5A88">
        <w:t xml:space="preserve"> and </w:t>
      </w:r>
      <w:r w:rsidR="00B347A6" w:rsidRPr="00E329A1">
        <w:t>attributes</w:t>
      </w:r>
      <w:bookmarkEnd w:id="416"/>
    </w:p>
    <w:p w14:paraId="3CBF529F" w14:textId="4789E127" w:rsidR="00B347A6" w:rsidRDefault="00C938E9" w:rsidP="00FE1709">
      <w:r>
        <w:fldChar w:fldCharType="begin"/>
      </w:r>
      <w:r>
        <w:instrText xml:space="preserve"> REF _Ref444268212 \h </w:instrText>
      </w:r>
      <w:r>
        <w:fldChar w:fldCharType="separate"/>
      </w:r>
      <w:r w:rsidR="00AF5BD2">
        <w:t xml:space="preserve">Table </w:t>
      </w:r>
      <w:r w:rsidR="00AF5BD2">
        <w:rPr>
          <w:noProof/>
        </w:rPr>
        <w:t>9</w:t>
      </w:r>
      <w:r>
        <w:fldChar w:fldCharType="end"/>
      </w:r>
      <w:r>
        <w:t xml:space="preserve"> defines the relationships of an </w:t>
      </w:r>
      <w:r w:rsidR="00AF3BEB">
        <w:rPr>
          <w:i/>
        </w:rPr>
        <w:t>ISA-95 object</w:t>
      </w:r>
      <w:r w:rsidR="005F59CD" w:rsidRPr="005F59CD">
        <w:t xml:space="preserve"> objects</w:t>
      </w:r>
      <w:r>
        <w:t xml:space="preserve">. </w:t>
      </w:r>
      <w:r w:rsidR="00DA3FF9">
        <w:fldChar w:fldCharType="begin"/>
      </w:r>
      <w:r w:rsidR="00DA3FF9">
        <w:instrText xml:space="preserve"> REF _Ref444079207 \h </w:instrText>
      </w:r>
      <w:r w:rsidR="00DA3FF9">
        <w:fldChar w:fldCharType="separate"/>
      </w:r>
      <w:r w:rsidR="00AF5BD2">
        <w:t xml:space="preserve">Table </w:t>
      </w:r>
      <w:r w:rsidR="00AF5BD2">
        <w:rPr>
          <w:noProof/>
        </w:rPr>
        <w:t>10</w:t>
      </w:r>
      <w:r w:rsidR="00DA3FF9">
        <w:fldChar w:fldCharType="end"/>
      </w:r>
      <w:r w:rsidR="00DA3FF9">
        <w:t xml:space="preserve"> </w:t>
      </w:r>
      <w:r w:rsidR="000977B6">
        <w:t>defines</w:t>
      </w:r>
      <w:r w:rsidR="00B347A6" w:rsidRPr="00A86658">
        <w:t xml:space="preserve"> the attributes of </w:t>
      </w:r>
      <w:r w:rsidR="00D019DC">
        <w:t>a</w:t>
      </w:r>
      <w:r w:rsidR="00DA3FF9">
        <w:t>n</w:t>
      </w:r>
      <w:r w:rsidR="00D019DC">
        <w:t xml:space="preserve"> </w:t>
      </w:r>
      <w:r w:rsidR="00AF3BEB">
        <w:rPr>
          <w:i/>
        </w:rPr>
        <w:t>ISA-95 object</w:t>
      </w:r>
      <w:r w:rsidR="005F59CD" w:rsidRPr="005F59CD">
        <w:t xml:space="preserve"> objects</w:t>
      </w:r>
      <w:r w:rsidR="00B347A6" w:rsidRPr="0065705B">
        <w:rPr>
          <w:i/>
        </w:rPr>
        <w:t>.</w:t>
      </w:r>
    </w:p>
    <w:p w14:paraId="225050F6" w14:textId="551815C8" w:rsidR="00E329A1" w:rsidRDefault="00E329A1" w:rsidP="00FE1709">
      <w:pPr>
        <w:pStyle w:val="Caption"/>
      </w:pPr>
      <w:bookmarkStart w:id="417" w:name="_Ref444268212"/>
      <w:bookmarkStart w:id="418" w:name="_Toc446586922"/>
      <w:bookmarkStart w:id="419" w:name="_Toc446785446"/>
      <w:r>
        <w:t xml:space="preserve">Table </w:t>
      </w:r>
      <w:r w:rsidR="00F53ABD">
        <w:fldChar w:fldCharType="begin"/>
      </w:r>
      <w:r w:rsidR="00F53ABD">
        <w:instrText xml:space="preserve"> SEQ Table \* ARABIC </w:instrText>
      </w:r>
      <w:r w:rsidR="00F53ABD">
        <w:fldChar w:fldCharType="separate"/>
      </w:r>
      <w:r w:rsidR="00AF5BD2">
        <w:rPr>
          <w:noProof/>
        </w:rPr>
        <w:t>9</w:t>
      </w:r>
      <w:r w:rsidR="00F53ABD">
        <w:rPr>
          <w:noProof/>
        </w:rPr>
        <w:fldChar w:fldCharType="end"/>
      </w:r>
      <w:bookmarkEnd w:id="417"/>
      <w:r w:rsidR="00D34904">
        <w:t xml:space="preserve"> –</w:t>
      </w:r>
      <w:r w:rsidR="005F59CD">
        <w:t xml:space="preserve"> </w:t>
      </w:r>
      <w:r w:rsidR="00AF3BEB" w:rsidRPr="005F59CD">
        <w:t>ISA-95 object</w:t>
      </w:r>
      <w:bookmarkEnd w:id="418"/>
      <w:r w:rsidR="00D34904" w:rsidRPr="005F59CD">
        <w:t xml:space="preserve"> </w:t>
      </w:r>
      <w:r w:rsidR="005F59CD" w:rsidRPr="005F59CD">
        <w:t>relationship</w:t>
      </w:r>
      <w:r w:rsidR="005F59CD">
        <w:t>s</w:t>
      </w:r>
      <w:bookmarkEnd w:id="419"/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705"/>
        <w:gridCol w:w="990"/>
        <w:gridCol w:w="1260"/>
        <w:gridCol w:w="1350"/>
        <w:gridCol w:w="1201"/>
        <w:gridCol w:w="2848"/>
      </w:tblGrid>
      <w:tr w:rsidR="005F59CD" w:rsidRPr="00921C34" w14:paraId="1B20E548" w14:textId="77777777" w:rsidTr="00921C34">
        <w:trPr>
          <w:trHeight w:val="296"/>
          <w:tblHeader/>
          <w:jc w:val="center"/>
        </w:trPr>
        <w:tc>
          <w:tcPr>
            <w:tcW w:w="1705" w:type="dxa"/>
            <w:vMerge w:val="restart"/>
          </w:tcPr>
          <w:p w14:paraId="57556361" w14:textId="77777777" w:rsidR="005F59CD" w:rsidRPr="00921C34" w:rsidRDefault="005F59CD" w:rsidP="00921C34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921C34">
              <w:rPr>
                <w:sz w:val="20"/>
                <w:szCs w:val="20"/>
                <w:lang w:val="en-US"/>
              </w:rPr>
              <w:t>Related object</w:t>
            </w:r>
          </w:p>
        </w:tc>
        <w:tc>
          <w:tcPr>
            <w:tcW w:w="4801" w:type="dxa"/>
            <w:gridSpan w:val="4"/>
          </w:tcPr>
          <w:p w14:paraId="01D26E2A" w14:textId="77777777" w:rsidR="005F59CD" w:rsidRPr="00921C34" w:rsidRDefault="005F59CD" w:rsidP="00921C34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921C34">
              <w:rPr>
                <w:sz w:val="20"/>
                <w:szCs w:val="20"/>
                <w:lang w:val="en-US"/>
              </w:rPr>
              <w:t>Relationship</w:t>
            </w:r>
          </w:p>
        </w:tc>
        <w:tc>
          <w:tcPr>
            <w:tcW w:w="2848" w:type="dxa"/>
            <w:vMerge w:val="restart"/>
          </w:tcPr>
          <w:p w14:paraId="00D8E048" w14:textId="77777777" w:rsidR="005F59CD" w:rsidRPr="00921C34" w:rsidRDefault="005F59CD" w:rsidP="00921C34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921C34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5F59CD" w:rsidRPr="00921C34" w14:paraId="71E38442" w14:textId="77777777" w:rsidTr="00921C34">
        <w:trPr>
          <w:trHeight w:val="260"/>
          <w:tblHeader/>
          <w:jc w:val="center"/>
        </w:trPr>
        <w:tc>
          <w:tcPr>
            <w:tcW w:w="1705" w:type="dxa"/>
            <w:vMerge/>
          </w:tcPr>
          <w:p w14:paraId="5808AB54" w14:textId="77777777" w:rsidR="005F59CD" w:rsidRPr="00921C34" w:rsidRDefault="005F59CD" w:rsidP="00921C34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990" w:type="dxa"/>
          </w:tcPr>
          <w:p w14:paraId="5FA19AB4" w14:textId="77777777" w:rsidR="005F59CD" w:rsidRPr="00921C34" w:rsidRDefault="005F59CD" w:rsidP="00921C34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921C34">
              <w:rPr>
                <w:sz w:val="20"/>
                <w:szCs w:val="20"/>
                <w:lang w:val="en-US"/>
              </w:rPr>
              <w:t>Source</w:t>
            </w:r>
          </w:p>
        </w:tc>
        <w:tc>
          <w:tcPr>
            <w:tcW w:w="1260" w:type="dxa"/>
          </w:tcPr>
          <w:p w14:paraId="55B8E42D" w14:textId="77777777" w:rsidR="005F59CD" w:rsidRPr="00921C34" w:rsidRDefault="005F59CD" w:rsidP="00921C34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921C34">
              <w:rPr>
                <w:sz w:val="20"/>
                <w:szCs w:val="20"/>
                <w:lang w:val="en-US"/>
              </w:rPr>
              <w:t>Multiplicity</w:t>
            </w:r>
          </w:p>
        </w:tc>
        <w:tc>
          <w:tcPr>
            <w:tcW w:w="1350" w:type="dxa"/>
          </w:tcPr>
          <w:p w14:paraId="311664B2" w14:textId="77777777" w:rsidR="005F59CD" w:rsidRPr="00921C34" w:rsidRDefault="005F59CD" w:rsidP="00921C34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921C34">
              <w:rPr>
                <w:sz w:val="20"/>
                <w:szCs w:val="20"/>
                <w:lang w:val="en-US"/>
              </w:rPr>
              <w:t>Role</w:t>
            </w:r>
          </w:p>
        </w:tc>
        <w:tc>
          <w:tcPr>
            <w:tcW w:w="1201" w:type="dxa"/>
          </w:tcPr>
          <w:p w14:paraId="4321CC0B" w14:textId="77777777" w:rsidR="005F59CD" w:rsidRPr="00921C34" w:rsidRDefault="005F59CD" w:rsidP="00921C34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921C34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2848" w:type="dxa"/>
            <w:vMerge/>
          </w:tcPr>
          <w:p w14:paraId="029D9180" w14:textId="77777777" w:rsidR="005F59CD" w:rsidRPr="00921C34" w:rsidRDefault="005F59CD" w:rsidP="00921C34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</w:p>
        </w:tc>
      </w:tr>
      <w:tr w:rsidR="005F59CD" w:rsidRPr="00921C34" w14:paraId="64339978" w14:textId="77777777" w:rsidTr="00921C34">
        <w:trPr>
          <w:trHeight w:val="260"/>
          <w:tblHeader/>
          <w:jc w:val="center"/>
        </w:trPr>
        <w:tc>
          <w:tcPr>
            <w:tcW w:w="1705" w:type="dxa"/>
          </w:tcPr>
          <w:p w14:paraId="570D52CD" w14:textId="4A87C186" w:rsidR="005F59CD" w:rsidRPr="00921C34" w:rsidRDefault="005F59CD" w:rsidP="00921C34">
            <w:pPr>
              <w:pStyle w:val="NormalTableHeader"/>
              <w:spacing w:before="0" w:after="0"/>
              <w:rPr>
                <w:b w:val="0"/>
                <w:sz w:val="20"/>
                <w:szCs w:val="20"/>
                <w:lang w:val="en-US"/>
              </w:rPr>
            </w:pPr>
            <w:r w:rsidRPr="00921C34">
              <w:rPr>
                <w:b w:val="0"/>
                <w:sz w:val="20"/>
                <w:szCs w:val="20"/>
                <w:lang w:val="en-US"/>
              </w:rPr>
              <w:t>ISA-95 object</w:t>
            </w:r>
          </w:p>
        </w:tc>
        <w:tc>
          <w:tcPr>
            <w:tcW w:w="990" w:type="dxa"/>
          </w:tcPr>
          <w:p w14:paraId="352E6275" w14:textId="11F49955" w:rsidR="005F59CD" w:rsidRPr="00921C34" w:rsidRDefault="005F59CD" w:rsidP="00921C34">
            <w:pPr>
              <w:pStyle w:val="NormalTableHeader"/>
              <w:spacing w:before="0" w:after="0"/>
              <w:rPr>
                <w:b w:val="0"/>
                <w:sz w:val="20"/>
                <w:szCs w:val="20"/>
                <w:lang w:val="en-US"/>
              </w:rPr>
            </w:pPr>
            <w:r w:rsidRPr="00921C34">
              <w:rPr>
                <w:b w:val="0"/>
                <w:sz w:val="20"/>
                <w:szCs w:val="20"/>
                <w:lang w:val="en-US"/>
              </w:rPr>
              <w:t>Item</w:t>
            </w:r>
          </w:p>
        </w:tc>
        <w:tc>
          <w:tcPr>
            <w:tcW w:w="1260" w:type="dxa"/>
          </w:tcPr>
          <w:p w14:paraId="4F83F021" w14:textId="3AF77F73" w:rsidR="005F59CD" w:rsidRPr="00921C34" w:rsidRDefault="005F59CD" w:rsidP="00921C34">
            <w:pPr>
              <w:pStyle w:val="NormalTableHeader"/>
              <w:spacing w:before="0" w:after="0"/>
              <w:rPr>
                <w:b w:val="0"/>
                <w:sz w:val="20"/>
                <w:szCs w:val="20"/>
                <w:lang w:val="en-US"/>
              </w:rPr>
            </w:pPr>
            <w:r w:rsidRPr="00921C34">
              <w:rPr>
                <w:b w:val="0"/>
                <w:sz w:val="20"/>
                <w:szCs w:val="20"/>
                <w:lang w:val="en-US"/>
              </w:rPr>
              <w:t>0..1</w:t>
            </w:r>
          </w:p>
        </w:tc>
        <w:tc>
          <w:tcPr>
            <w:tcW w:w="1350" w:type="dxa"/>
          </w:tcPr>
          <w:p w14:paraId="13A002B9" w14:textId="7ACE9FB3" w:rsidR="005F59CD" w:rsidRPr="00921C34" w:rsidRDefault="005F59CD" w:rsidP="00921C34">
            <w:pPr>
              <w:pStyle w:val="NormalTableHeader"/>
              <w:spacing w:before="0" w:after="0"/>
              <w:rPr>
                <w:b w:val="0"/>
                <w:sz w:val="20"/>
                <w:szCs w:val="20"/>
                <w:lang w:val="en-US"/>
              </w:rPr>
            </w:pPr>
            <w:r w:rsidRPr="00921C34">
              <w:rPr>
                <w:b w:val="0"/>
                <w:sz w:val="20"/>
                <w:szCs w:val="20"/>
                <w:lang w:val="en-US"/>
              </w:rPr>
              <w:t xml:space="preserve">Corresponds to an element in  </w:t>
            </w:r>
          </w:p>
        </w:tc>
        <w:tc>
          <w:tcPr>
            <w:tcW w:w="1201" w:type="dxa"/>
          </w:tcPr>
          <w:p w14:paraId="7C9539C9" w14:textId="090175BC" w:rsidR="005F59CD" w:rsidRPr="00921C34" w:rsidRDefault="005F59CD" w:rsidP="00921C34">
            <w:pPr>
              <w:pStyle w:val="NormalTableHeader"/>
              <w:spacing w:before="0" w:after="0"/>
              <w:rPr>
                <w:b w:val="0"/>
                <w:sz w:val="20"/>
                <w:szCs w:val="20"/>
                <w:lang w:val="en-US"/>
              </w:rPr>
            </w:pPr>
            <w:r w:rsidRPr="00921C34">
              <w:rPr>
                <w:b w:val="0"/>
                <w:sz w:val="20"/>
                <w:szCs w:val="20"/>
                <w:lang w:val="en-US"/>
              </w:rPr>
              <w:t>Composite</w:t>
            </w:r>
          </w:p>
        </w:tc>
        <w:tc>
          <w:tcPr>
            <w:tcW w:w="2848" w:type="dxa"/>
          </w:tcPr>
          <w:p w14:paraId="03D6D846" w14:textId="6D1FA864" w:rsidR="005F59CD" w:rsidRPr="00921C34" w:rsidRDefault="005F59CD" w:rsidP="00921C34">
            <w:pPr>
              <w:pStyle w:val="NormalTableHeader"/>
              <w:spacing w:before="0" w:after="0"/>
              <w:rPr>
                <w:b w:val="0"/>
                <w:sz w:val="20"/>
                <w:szCs w:val="20"/>
                <w:lang w:val="en-US"/>
              </w:rPr>
            </w:pPr>
            <w:r w:rsidRPr="00921C34">
              <w:rPr>
                <w:b w:val="0"/>
                <w:sz w:val="20"/>
                <w:szCs w:val="20"/>
                <w:lang w:val="en-US"/>
              </w:rPr>
              <w:t>An object defined in ISA-95</w:t>
            </w:r>
          </w:p>
        </w:tc>
      </w:tr>
    </w:tbl>
    <w:p w14:paraId="7B0BD645" w14:textId="2B8FBC4D" w:rsidR="00B004DD" w:rsidRDefault="00AF6E38" w:rsidP="00FE1709">
      <w:r>
        <w:t xml:space="preserve">Note: The relationships populated in </w:t>
      </w:r>
      <w:proofErr w:type="gramStart"/>
      <w:r>
        <w:t>a</w:t>
      </w:r>
      <w:proofErr w:type="gramEnd"/>
      <w:r>
        <w:t xml:space="preserve"> </w:t>
      </w:r>
      <w:proofErr w:type="spellStart"/>
      <w:r w:rsidRPr="00350D2B">
        <w:rPr>
          <w:i/>
        </w:rPr>
        <w:t>mfg</w:t>
      </w:r>
      <w:proofErr w:type="spellEnd"/>
      <w:r w:rsidRPr="00350D2B">
        <w:rPr>
          <w:i/>
        </w:rPr>
        <w:t xml:space="preserve"> event</w:t>
      </w:r>
      <w:r>
        <w:t xml:space="preserve"> occurrence is defined in the </w:t>
      </w:r>
      <w:proofErr w:type="spellStart"/>
      <w:r w:rsidRPr="00350D2B">
        <w:rPr>
          <w:i/>
        </w:rPr>
        <w:t>mfg</w:t>
      </w:r>
      <w:proofErr w:type="spellEnd"/>
      <w:r w:rsidRPr="00350D2B">
        <w:rPr>
          <w:i/>
        </w:rPr>
        <w:t xml:space="preserve"> event </w:t>
      </w:r>
      <w:r w:rsidR="00F7495F">
        <w:rPr>
          <w:i/>
        </w:rPr>
        <w:t>record specification</w:t>
      </w:r>
      <w:r>
        <w:t xml:space="preserve"> entry.</w:t>
      </w:r>
    </w:p>
    <w:p w14:paraId="26BBFA60" w14:textId="542C08B5" w:rsidR="00E329A1" w:rsidRDefault="00E329A1" w:rsidP="00FE1709">
      <w:pPr>
        <w:pStyle w:val="Caption"/>
      </w:pPr>
      <w:bookmarkStart w:id="420" w:name="_Ref444079207"/>
      <w:bookmarkStart w:id="421" w:name="_Toc446586923"/>
      <w:bookmarkStart w:id="422" w:name="_Toc446785447"/>
      <w:r>
        <w:lastRenderedPageBreak/>
        <w:t xml:space="preserve">Table </w:t>
      </w:r>
      <w:r w:rsidR="00F53ABD">
        <w:fldChar w:fldCharType="begin"/>
      </w:r>
      <w:r w:rsidR="00F53ABD">
        <w:instrText xml:space="preserve"> SEQ Table \* ARABIC </w:instrText>
      </w:r>
      <w:r w:rsidR="00F53ABD">
        <w:fldChar w:fldCharType="separate"/>
      </w:r>
      <w:r w:rsidR="00AF5BD2">
        <w:rPr>
          <w:noProof/>
        </w:rPr>
        <w:t>10</w:t>
      </w:r>
      <w:r w:rsidR="00F53ABD">
        <w:rPr>
          <w:noProof/>
        </w:rPr>
        <w:fldChar w:fldCharType="end"/>
      </w:r>
      <w:bookmarkEnd w:id="420"/>
      <w:r w:rsidR="005F59CD">
        <w:t xml:space="preserve"> - </w:t>
      </w:r>
      <w:r w:rsidR="00AF3BEB" w:rsidRPr="005F59CD">
        <w:t>ISA-95 object</w:t>
      </w:r>
      <w:bookmarkEnd w:id="421"/>
      <w:r w:rsidR="005F59CD" w:rsidRPr="005F59CD">
        <w:t xml:space="preserve"> attributes</w:t>
      </w:r>
      <w:bookmarkEnd w:id="42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255"/>
        <w:gridCol w:w="3174"/>
        <w:gridCol w:w="1280"/>
        <w:gridCol w:w="1394"/>
        <w:gridCol w:w="1091"/>
        <w:gridCol w:w="1156"/>
      </w:tblGrid>
      <w:tr w:rsidR="00D019DC" w:rsidRPr="00921C34" w14:paraId="08B9226D" w14:textId="77777777" w:rsidTr="00921C34">
        <w:trPr>
          <w:tblHeader/>
          <w:jc w:val="center"/>
        </w:trPr>
        <w:tc>
          <w:tcPr>
            <w:tcW w:w="1255" w:type="dxa"/>
          </w:tcPr>
          <w:p w14:paraId="08D7C144" w14:textId="7A6EEACD" w:rsidR="00B347A6" w:rsidRPr="00921C34" w:rsidRDefault="005F59CD" w:rsidP="00921C34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921C34">
              <w:rPr>
                <w:sz w:val="20"/>
                <w:szCs w:val="20"/>
                <w:lang w:val="en-US"/>
              </w:rPr>
              <w:t>Attribute n</w:t>
            </w:r>
            <w:r w:rsidR="00B347A6" w:rsidRPr="00921C34">
              <w:rPr>
                <w:sz w:val="20"/>
                <w:szCs w:val="20"/>
                <w:lang w:val="en-US"/>
              </w:rPr>
              <w:t>ame</w:t>
            </w:r>
          </w:p>
        </w:tc>
        <w:tc>
          <w:tcPr>
            <w:tcW w:w="3174" w:type="dxa"/>
          </w:tcPr>
          <w:p w14:paraId="581E1555" w14:textId="77777777" w:rsidR="00B347A6" w:rsidRPr="00921C34" w:rsidRDefault="00B347A6" w:rsidP="00921C34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921C34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280" w:type="dxa"/>
          </w:tcPr>
          <w:p w14:paraId="15255099" w14:textId="13BFBE69" w:rsidR="00B347A6" w:rsidRPr="00921C34" w:rsidRDefault="005F59CD" w:rsidP="00921C34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921C34">
              <w:rPr>
                <w:sz w:val="20"/>
                <w:szCs w:val="20"/>
                <w:lang w:val="en-US"/>
              </w:rPr>
              <w:t>Production e</w:t>
            </w:r>
            <w:r w:rsidR="00B347A6" w:rsidRPr="00921C34">
              <w:rPr>
                <w:sz w:val="20"/>
                <w:szCs w:val="20"/>
                <w:lang w:val="en-US"/>
              </w:rPr>
              <w:t>xamples</w:t>
            </w:r>
          </w:p>
        </w:tc>
        <w:tc>
          <w:tcPr>
            <w:tcW w:w="1394" w:type="dxa"/>
          </w:tcPr>
          <w:p w14:paraId="5391B494" w14:textId="7994C4D1" w:rsidR="00B347A6" w:rsidRPr="00921C34" w:rsidRDefault="005F59CD" w:rsidP="00921C34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921C34">
              <w:rPr>
                <w:sz w:val="20"/>
                <w:szCs w:val="20"/>
                <w:lang w:val="en-US"/>
              </w:rPr>
              <w:t>Maintenance e</w:t>
            </w:r>
            <w:r w:rsidR="00B347A6" w:rsidRPr="00921C34">
              <w:rPr>
                <w:sz w:val="20"/>
                <w:szCs w:val="20"/>
                <w:lang w:val="en-US"/>
              </w:rPr>
              <w:t>xamples</w:t>
            </w:r>
          </w:p>
        </w:tc>
        <w:tc>
          <w:tcPr>
            <w:tcW w:w="1091" w:type="dxa"/>
          </w:tcPr>
          <w:p w14:paraId="17C9780C" w14:textId="03C75845" w:rsidR="00B347A6" w:rsidRPr="00921C34" w:rsidRDefault="005F59CD" w:rsidP="00921C34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921C34">
              <w:rPr>
                <w:sz w:val="20"/>
                <w:szCs w:val="20"/>
                <w:lang w:val="en-US"/>
              </w:rPr>
              <w:t>Quality e</w:t>
            </w:r>
            <w:r w:rsidR="00B347A6" w:rsidRPr="00921C34">
              <w:rPr>
                <w:sz w:val="20"/>
                <w:szCs w:val="20"/>
                <w:lang w:val="en-US"/>
              </w:rPr>
              <w:t>xamples</w:t>
            </w:r>
          </w:p>
        </w:tc>
        <w:tc>
          <w:tcPr>
            <w:tcW w:w="1156" w:type="dxa"/>
          </w:tcPr>
          <w:p w14:paraId="270F1584" w14:textId="27649818" w:rsidR="00B347A6" w:rsidRPr="00921C34" w:rsidRDefault="005F59CD" w:rsidP="00921C34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921C34">
              <w:rPr>
                <w:sz w:val="20"/>
                <w:szCs w:val="20"/>
                <w:lang w:val="en-US"/>
              </w:rPr>
              <w:t>Inventory e</w:t>
            </w:r>
            <w:r w:rsidR="00B347A6" w:rsidRPr="00921C34">
              <w:rPr>
                <w:sz w:val="20"/>
                <w:szCs w:val="20"/>
                <w:lang w:val="en-US"/>
              </w:rPr>
              <w:t>xamples</w:t>
            </w:r>
          </w:p>
        </w:tc>
      </w:tr>
      <w:tr w:rsidR="00D019DC" w:rsidRPr="00921C34" w14:paraId="622601FE" w14:textId="77777777" w:rsidTr="00921C34">
        <w:trPr>
          <w:jc w:val="center"/>
        </w:trPr>
        <w:tc>
          <w:tcPr>
            <w:tcW w:w="1255" w:type="dxa"/>
          </w:tcPr>
          <w:p w14:paraId="04F7BA40" w14:textId="0EFA0A26" w:rsidR="00B347A6" w:rsidRPr="00921C34" w:rsidRDefault="005F59CD" w:rsidP="00921C34">
            <w:pPr>
              <w:pStyle w:val="TableContents1"/>
              <w:spacing w:before="0" w:after="0"/>
              <w:rPr>
                <w:sz w:val="20"/>
                <w:szCs w:val="20"/>
                <w:lang w:val="en-US"/>
              </w:rPr>
            </w:pPr>
            <w:r w:rsidRPr="00921C34">
              <w:rPr>
                <w:sz w:val="20"/>
                <w:szCs w:val="20"/>
                <w:lang w:val="en-US"/>
              </w:rPr>
              <w:t>Confidence f</w:t>
            </w:r>
            <w:r w:rsidR="00DA3FF9" w:rsidRPr="00921C34">
              <w:rPr>
                <w:sz w:val="20"/>
                <w:szCs w:val="20"/>
                <w:lang w:val="en-US"/>
              </w:rPr>
              <w:t>actor</w:t>
            </w:r>
          </w:p>
        </w:tc>
        <w:tc>
          <w:tcPr>
            <w:tcW w:w="3174" w:type="dxa"/>
          </w:tcPr>
          <w:p w14:paraId="52E8338B" w14:textId="42061B45" w:rsidR="00B347A6" w:rsidRPr="00921C34" w:rsidRDefault="00DA3FF9" w:rsidP="0068671D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proofErr w:type="gramStart"/>
            <w:r w:rsidRPr="00921C34">
              <w:rPr>
                <w:sz w:val="20"/>
                <w:szCs w:val="20"/>
                <w:lang w:val="en-US"/>
              </w:rPr>
              <w:t xml:space="preserve">A measure of the confidence of the </w:t>
            </w:r>
            <w:r w:rsidR="00AF3BEB" w:rsidRPr="00921C34">
              <w:rPr>
                <w:i/>
                <w:sz w:val="20"/>
                <w:szCs w:val="20"/>
                <w:lang w:val="en-US"/>
              </w:rPr>
              <w:t>ISA-95 object</w:t>
            </w:r>
            <w:proofErr w:type="gramEnd"/>
            <w:r w:rsidR="005F59CD" w:rsidRPr="00921C34">
              <w:rPr>
                <w:sz w:val="20"/>
                <w:szCs w:val="20"/>
                <w:lang w:val="en-US"/>
              </w:rPr>
              <w:t xml:space="preserve"> </w:t>
            </w:r>
            <w:r w:rsidRPr="00921C34">
              <w:rPr>
                <w:sz w:val="20"/>
                <w:szCs w:val="20"/>
                <w:lang w:val="en-US"/>
              </w:rPr>
              <w:t>data.</w:t>
            </w:r>
          </w:p>
        </w:tc>
        <w:tc>
          <w:tcPr>
            <w:tcW w:w="1280" w:type="dxa"/>
          </w:tcPr>
          <w:p w14:paraId="310E32B7" w14:textId="73F67DD7" w:rsidR="00B347A6" w:rsidRPr="00921C34" w:rsidRDefault="00D019DC" w:rsidP="00921C34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  <w:r w:rsidRPr="00921C34">
              <w:rPr>
                <w:sz w:val="20"/>
                <w:szCs w:val="20"/>
                <w:lang w:val="en-US"/>
              </w:rPr>
              <w:t>Good</w:t>
            </w:r>
          </w:p>
        </w:tc>
        <w:tc>
          <w:tcPr>
            <w:tcW w:w="1394" w:type="dxa"/>
          </w:tcPr>
          <w:p w14:paraId="08BC5A72" w14:textId="1FDDC9F5" w:rsidR="00B347A6" w:rsidRPr="00921C34" w:rsidRDefault="00DA3FF9" w:rsidP="00921C34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  <w:r w:rsidRPr="00921C34">
              <w:rPr>
                <w:sz w:val="20"/>
                <w:szCs w:val="20"/>
                <w:lang w:val="en-US"/>
              </w:rPr>
              <w:t>100%</w:t>
            </w:r>
          </w:p>
        </w:tc>
        <w:tc>
          <w:tcPr>
            <w:tcW w:w="1091" w:type="dxa"/>
          </w:tcPr>
          <w:p w14:paraId="3CE67139" w14:textId="7B39BEEC" w:rsidR="00B347A6" w:rsidRPr="00921C34" w:rsidRDefault="00D019DC" w:rsidP="00921C34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  <w:r w:rsidRPr="00921C34">
              <w:rPr>
                <w:sz w:val="20"/>
                <w:szCs w:val="20"/>
                <w:lang w:val="en-US"/>
              </w:rPr>
              <w:t>bad</w:t>
            </w:r>
          </w:p>
        </w:tc>
        <w:tc>
          <w:tcPr>
            <w:tcW w:w="1156" w:type="dxa"/>
          </w:tcPr>
          <w:p w14:paraId="6F927F2E" w14:textId="0E797C19" w:rsidR="00B347A6" w:rsidRPr="00921C34" w:rsidRDefault="00E23232" w:rsidP="00921C34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  <w:r w:rsidRPr="00921C34">
              <w:rPr>
                <w:sz w:val="20"/>
                <w:szCs w:val="20"/>
                <w:lang w:val="en-US"/>
              </w:rPr>
              <w:t>U</w:t>
            </w:r>
            <w:r w:rsidR="00D019DC" w:rsidRPr="00921C34">
              <w:rPr>
                <w:sz w:val="20"/>
                <w:szCs w:val="20"/>
                <w:lang w:val="en-US"/>
              </w:rPr>
              <w:t>ncertain</w:t>
            </w:r>
          </w:p>
        </w:tc>
      </w:tr>
      <w:tr w:rsidR="00B75C36" w:rsidRPr="00921C34" w14:paraId="5A3C66C5" w14:textId="77777777" w:rsidTr="00921C34">
        <w:trPr>
          <w:jc w:val="center"/>
        </w:trPr>
        <w:tc>
          <w:tcPr>
            <w:tcW w:w="1255" w:type="dxa"/>
          </w:tcPr>
          <w:p w14:paraId="672757E5" w14:textId="006C24D2" w:rsidR="00B75C36" w:rsidRPr="00921C34" w:rsidRDefault="005F59CD" w:rsidP="00921C34">
            <w:pPr>
              <w:pStyle w:val="TableContents1"/>
              <w:spacing w:before="0" w:after="0"/>
              <w:rPr>
                <w:sz w:val="20"/>
                <w:szCs w:val="20"/>
                <w:lang w:val="en-US"/>
              </w:rPr>
            </w:pPr>
            <w:r w:rsidRPr="00921C34">
              <w:rPr>
                <w:sz w:val="20"/>
                <w:szCs w:val="20"/>
                <w:lang w:val="en-US"/>
              </w:rPr>
              <w:t>Effective t</w:t>
            </w:r>
            <w:r w:rsidR="00B75C36" w:rsidRPr="00921C34">
              <w:rPr>
                <w:sz w:val="20"/>
                <w:szCs w:val="20"/>
                <w:lang w:val="en-US"/>
              </w:rPr>
              <w:t>imestamp</w:t>
            </w:r>
          </w:p>
        </w:tc>
        <w:tc>
          <w:tcPr>
            <w:tcW w:w="3174" w:type="dxa"/>
          </w:tcPr>
          <w:p w14:paraId="6B63D83C" w14:textId="5C0CC398" w:rsidR="00B75C36" w:rsidRPr="00921C34" w:rsidRDefault="00B75C36" w:rsidP="0068671D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921C34">
              <w:rPr>
                <w:sz w:val="20"/>
                <w:szCs w:val="20"/>
                <w:lang w:val="en-US"/>
              </w:rPr>
              <w:t xml:space="preserve">The date and time for which the </w:t>
            </w:r>
            <w:r w:rsidR="00AF3BEB" w:rsidRPr="00921C34">
              <w:rPr>
                <w:i/>
                <w:sz w:val="20"/>
                <w:szCs w:val="20"/>
                <w:lang w:val="en-US"/>
              </w:rPr>
              <w:t>ISA-95 object</w:t>
            </w:r>
            <w:r w:rsidRPr="00921C34">
              <w:rPr>
                <w:sz w:val="20"/>
                <w:szCs w:val="20"/>
                <w:lang w:val="en-US"/>
              </w:rPr>
              <w:t xml:space="preserve">(s) associated with the </w:t>
            </w:r>
            <w:proofErr w:type="spellStart"/>
            <w:r w:rsidRPr="00921C34">
              <w:rPr>
                <w:i/>
                <w:sz w:val="20"/>
                <w:szCs w:val="20"/>
                <w:lang w:val="en-US"/>
              </w:rPr>
              <w:t>mfg</w:t>
            </w:r>
            <w:proofErr w:type="spellEnd"/>
            <w:r w:rsidRPr="00921C34">
              <w:rPr>
                <w:i/>
                <w:sz w:val="20"/>
                <w:szCs w:val="20"/>
                <w:lang w:val="en-US"/>
              </w:rPr>
              <w:t xml:space="preserve"> event record</w:t>
            </w:r>
            <w:r w:rsidRPr="00921C34">
              <w:rPr>
                <w:sz w:val="20"/>
                <w:szCs w:val="20"/>
                <w:lang w:val="en-US"/>
              </w:rPr>
              <w:t xml:space="preserve"> was/is effective. </w:t>
            </w:r>
            <w:r w:rsidR="00F6221E" w:rsidRPr="00921C34">
              <w:rPr>
                <w:sz w:val="20"/>
                <w:szCs w:val="20"/>
                <w:lang w:val="en-US"/>
              </w:rPr>
              <w:t xml:space="preserve">If no entry is provided the </w:t>
            </w:r>
            <w:r w:rsidR="00F6221E" w:rsidRPr="00921C34">
              <w:rPr>
                <w:i/>
                <w:sz w:val="20"/>
                <w:szCs w:val="20"/>
                <w:lang w:val="en-US"/>
              </w:rPr>
              <w:t>effective timestamp</w:t>
            </w:r>
            <w:r w:rsidR="00F6221E" w:rsidRPr="00921C34">
              <w:rPr>
                <w:sz w:val="20"/>
                <w:szCs w:val="20"/>
                <w:lang w:val="en-US"/>
              </w:rPr>
              <w:t xml:space="preserve"> is the </w:t>
            </w:r>
            <w:r w:rsidR="00F6221E" w:rsidRPr="00921C34">
              <w:rPr>
                <w:i/>
                <w:sz w:val="20"/>
                <w:szCs w:val="20"/>
                <w:lang w:val="en-US"/>
              </w:rPr>
              <w:t>effective timestamp</w:t>
            </w:r>
            <w:r w:rsidR="00F6221E" w:rsidRPr="00921C34">
              <w:rPr>
                <w:sz w:val="20"/>
                <w:szCs w:val="20"/>
                <w:lang w:val="en-US"/>
              </w:rPr>
              <w:t xml:space="preserve"> represented in the either the </w:t>
            </w:r>
            <w:proofErr w:type="spellStart"/>
            <w:r w:rsidR="00F6221E" w:rsidRPr="00921C34">
              <w:rPr>
                <w:i/>
                <w:sz w:val="20"/>
                <w:szCs w:val="20"/>
                <w:lang w:val="en-US"/>
              </w:rPr>
              <w:t>mfg</w:t>
            </w:r>
            <w:proofErr w:type="spellEnd"/>
            <w:r w:rsidR="00F6221E" w:rsidRPr="00921C34">
              <w:rPr>
                <w:i/>
                <w:sz w:val="20"/>
                <w:szCs w:val="20"/>
                <w:lang w:val="en-US"/>
              </w:rPr>
              <w:t xml:space="preserve"> event record</w:t>
            </w:r>
            <w:r w:rsidR="00F6221E" w:rsidRPr="00921C34">
              <w:rPr>
                <w:sz w:val="20"/>
                <w:szCs w:val="20"/>
                <w:lang w:val="en-US"/>
              </w:rPr>
              <w:t xml:space="preserve"> or </w:t>
            </w:r>
            <w:proofErr w:type="spellStart"/>
            <w:r w:rsidR="00F6221E" w:rsidRPr="00921C34">
              <w:rPr>
                <w:i/>
                <w:sz w:val="20"/>
                <w:szCs w:val="20"/>
                <w:lang w:val="en-US"/>
              </w:rPr>
              <w:t>mfg</w:t>
            </w:r>
            <w:proofErr w:type="spellEnd"/>
            <w:r w:rsidR="00F6221E" w:rsidRPr="00921C34">
              <w:rPr>
                <w:i/>
                <w:sz w:val="20"/>
                <w:szCs w:val="20"/>
                <w:lang w:val="en-US"/>
              </w:rPr>
              <w:t xml:space="preserve"> event</w:t>
            </w:r>
            <w:r w:rsidR="00F6221E" w:rsidRPr="00921C34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1280" w:type="dxa"/>
          </w:tcPr>
          <w:p w14:paraId="706B7326" w14:textId="11351D91" w:rsidR="00B75C36" w:rsidRPr="00921C34" w:rsidRDefault="00B75C36" w:rsidP="00921C34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  <w:r w:rsidRPr="00921C34">
              <w:rPr>
                <w:sz w:val="20"/>
                <w:szCs w:val="20"/>
                <w:lang w:val="en-US"/>
              </w:rPr>
              <w:t>Mon August 15 at 01:36 PM</w:t>
            </w:r>
          </w:p>
        </w:tc>
        <w:tc>
          <w:tcPr>
            <w:tcW w:w="1394" w:type="dxa"/>
          </w:tcPr>
          <w:p w14:paraId="652D74A9" w14:textId="3263EC5F" w:rsidR="00B75C36" w:rsidRPr="00921C34" w:rsidRDefault="000C22DC" w:rsidP="00921C34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  <w:r w:rsidRPr="00921C34">
              <w:rPr>
                <w:sz w:val="20"/>
                <w:szCs w:val="20"/>
                <w:lang w:val="en-US"/>
              </w:rPr>
              <w:t>2014-03-06 11</w:t>
            </w:r>
            <w:r w:rsidR="00B75C36" w:rsidRPr="00921C34">
              <w:rPr>
                <w:sz w:val="20"/>
                <w:szCs w:val="20"/>
                <w:lang w:val="en-US"/>
              </w:rPr>
              <w:t>:00 UTC</w:t>
            </w:r>
          </w:p>
        </w:tc>
        <w:tc>
          <w:tcPr>
            <w:tcW w:w="1091" w:type="dxa"/>
          </w:tcPr>
          <w:p w14:paraId="1BE15AFA" w14:textId="5BE51AF1" w:rsidR="00B75C36" w:rsidRPr="00921C34" w:rsidRDefault="00B75C36" w:rsidP="00921C34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  <w:r w:rsidRPr="00921C34">
              <w:rPr>
                <w:sz w:val="20"/>
                <w:szCs w:val="20"/>
                <w:lang w:val="en-US"/>
              </w:rPr>
              <w:t>2010-04-26 10:30</w:t>
            </w:r>
          </w:p>
        </w:tc>
        <w:tc>
          <w:tcPr>
            <w:tcW w:w="1156" w:type="dxa"/>
          </w:tcPr>
          <w:p w14:paraId="2F6BEBA8" w14:textId="5D272F82" w:rsidR="00B75C36" w:rsidRPr="00921C34" w:rsidRDefault="00B75C36" w:rsidP="00921C34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  <w:r w:rsidRPr="00921C34">
              <w:rPr>
                <w:sz w:val="20"/>
                <w:szCs w:val="20"/>
                <w:lang w:val="en-US"/>
              </w:rPr>
              <w:t>2011-01-20 12:45 UTC-10</w:t>
            </w:r>
          </w:p>
        </w:tc>
      </w:tr>
      <w:tr w:rsidR="003E6692" w:rsidRPr="00921C34" w14:paraId="5AD4F445" w14:textId="77777777" w:rsidTr="00921C34">
        <w:trPr>
          <w:jc w:val="center"/>
        </w:trPr>
        <w:tc>
          <w:tcPr>
            <w:tcW w:w="1255" w:type="dxa"/>
          </w:tcPr>
          <w:p w14:paraId="6501E259" w14:textId="0E900557" w:rsidR="003E6692" w:rsidRPr="00921C34" w:rsidRDefault="005F59CD" w:rsidP="00921C34">
            <w:pPr>
              <w:pStyle w:val="TableContents1"/>
              <w:spacing w:before="0" w:after="0"/>
              <w:rPr>
                <w:sz w:val="20"/>
                <w:szCs w:val="20"/>
                <w:lang w:val="en-US"/>
              </w:rPr>
            </w:pPr>
            <w:r w:rsidRPr="00921C34">
              <w:rPr>
                <w:sz w:val="20"/>
                <w:szCs w:val="20"/>
                <w:lang w:val="en-US"/>
              </w:rPr>
              <w:t>Record t</w:t>
            </w:r>
            <w:r w:rsidR="003E6692" w:rsidRPr="00921C34">
              <w:rPr>
                <w:sz w:val="20"/>
                <w:szCs w:val="20"/>
                <w:lang w:val="en-US"/>
              </w:rPr>
              <w:t>imestamp</w:t>
            </w:r>
          </w:p>
        </w:tc>
        <w:tc>
          <w:tcPr>
            <w:tcW w:w="3174" w:type="dxa"/>
          </w:tcPr>
          <w:p w14:paraId="14556E97" w14:textId="6479ECF8" w:rsidR="003E6692" w:rsidRPr="00921C34" w:rsidRDefault="003E6692" w:rsidP="0068671D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921C34">
              <w:rPr>
                <w:sz w:val="20"/>
                <w:szCs w:val="20"/>
                <w:lang w:val="en-US"/>
              </w:rPr>
              <w:t xml:space="preserve">The date and </w:t>
            </w:r>
            <w:proofErr w:type="gramStart"/>
            <w:r w:rsidRPr="00921C34">
              <w:rPr>
                <w:sz w:val="20"/>
                <w:szCs w:val="20"/>
                <w:lang w:val="en-US"/>
              </w:rPr>
              <w:t>time</w:t>
            </w:r>
            <w:proofErr w:type="gramEnd"/>
            <w:r w:rsidRPr="00921C34">
              <w:rPr>
                <w:sz w:val="20"/>
                <w:szCs w:val="20"/>
                <w:lang w:val="en-US"/>
              </w:rPr>
              <w:t xml:space="preserve"> </w:t>
            </w:r>
            <w:r w:rsidR="000C22DC" w:rsidRPr="00921C34">
              <w:rPr>
                <w:sz w:val="20"/>
                <w:szCs w:val="20"/>
                <w:lang w:val="en-US"/>
              </w:rPr>
              <w:t>the publisher recorded/ transacted the action</w:t>
            </w:r>
            <w:r w:rsidRPr="00921C34">
              <w:rPr>
                <w:sz w:val="20"/>
                <w:szCs w:val="20"/>
                <w:lang w:val="en-US"/>
              </w:rPr>
              <w:t xml:space="preserve">. </w:t>
            </w:r>
            <w:r w:rsidR="00F6221E" w:rsidRPr="00921C34">
              <w:rPr>
                <w:sz w:val="20"/>
                <w:szCs w:val="20"/>
                <w:lang w:val="en-US"/>
              </w:rPr>
              <w:t xml:space="preserve">If no entry is provided the </w:t>
            </w:r>
            <w:proofErr w:type="gramStart"/>
            <w:r w:rsidR="00F6221E" w:rsidRPr="00921C34">
              <w:rPr>
                <w:i/>
                <w:sz w:val="20"/>
                <w:szCs w:val="20"/>
                <w:lang w:val="en-US"/>
              </w:rPr>
              <w:t>record</w:t>
            </w:r>
            <w:proofErr w:type="gramEnd"/>
            <w:r w:rsidR="00F6221E" w:rsidRPr="00921C34">
              <w:rPr>
                <w:i/>
                <w:sz w:val="20"/>
                <w:szCs w:val="20"/>
                <w:lang w:val="en-US"/>
              </w:rPr>
              <w:t xml:space="preserve"> timestamp</w:t>
            </w:r>
            <w:r w:rsidR="00F6221E" w:rsidRPr="00921C34">
              <w:rPr>
                <w:sz w:val="20"/>
                <w:szCs w:val="20"/>
                <w:lang w:val="en-US"/>
              </w:rPr>
              <w:t xml:space="preserve"> is the </w:t>
            </w:r>
            <w:r w:rsidR="00F6221E" w:rsidRPr="00921C34">
              <w:rPr>
                <w:i/>
                <w:sz w:val="20"/>
                <w:szCs w:val="20"/>
                <w:lang w:val="en-US"/>
              </w:rPr>
              <w:t>record timestamp</w:t>
            </w:r>
            <w:r w:rsidR="00F6221E" w:rsidRPr="00921C34">
              <w:rPr>
                <w:sz w:val="20"/>
                <w:szCs w:val="20"/>
                <w:lang w:val="en-US"/>
              </w:rPr>
              <w:t xml:space="preserve"> represented in the </w:t>
            </w:r>
            <w:proofErr w:type="spellStart"/>
            <w:r w:rsidR="00F6221E" w:rsidRPr="00921C34">
              <w:rPr>
                <w:i/>
                <w:sz w:val="20"/>
                <w:szCs w:val="20"/>
                <w:lang w:val="en-US"/>
              </w:rPr>
              <w:t>mfg</w:t>
            </w:r>
            <w:proofErr w:type="spellEnd"/>
            <w:r w:rsidR="00F6221E" w:rsidRPr="00921C34">
              <w:rPr>
                <w:i/>
                <w:sz w:val="20"/>
                <w:szCs w:val="20"/>
                <w:lang w:val="en-US"/>
              </w:rPr>
              <w:t xml:space="preserve"> event record</w:t>
            </w:r>
            <w:r w:rsidR="00F6221E" w:rsidRPr="00921C34">
              <w:rPr>
                <w:sz w:val="20"/>
                <w:szCs w:val="20"/>
                <w:lang w:val="en-US"/>
              </w:rPr>
              <w:t xml:space="preserve"> or </w:t>
            </w:r>
            <w:proofErr w:type="spellStart"/>
            <w:r w:rsidR="00F6221E" w:rsidRPr="00921C34">
              <w:rPr>
                <w:i/>
                <w:sz w:val="20"/>
                <w:szCs w:val="20"/>
                <w:lang w:val="en-US"/>
              </w:rPr>
              <w:t>mfg</w:t>
            </w:r>
            <w:proofErr w:type="spellEnd"/>
            <w:r w:rsidR="00F6221E" w:rsidRPr="00921C34">
              <w:rPr>
                <w:i/>
                <w:sz w:val="20"/>
                <w:szCs w:val="20"/>
                <w:lang w:val="en-US"/>
              </w:rPr>
              <w:t xml:space="preserve"> event</w:t>
            </w:r>
            <w:r w:rsidR="00F6221E" w:rsidRPr="00921C34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1280" w:type="dxa"/>
          </w:tcPr>
          <w:p w14:paraId="2C804CCE" w14:textId="5F9A7B34" w:rsidR="003E6692" w:rsidRPr="00921C34" w:rsidRDefault="003E6692" w:rsidP="00921C34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  <w:r w:rsidRPr="00921C34">
              <w:rPr>
                <w:sz w:val="20"/>
                <w:szCs w:val="20"/>
                <w:lang w:val="en-US"/>
              </w:rPr>
              <w:t>Mon August 16 at 01:36 PM</w:t>
            </w:r>
          </w:p>
        </w:tc>
        <w:tc>
          <w:tcPr>
            <w:tcW w:w="1394" w:type="dxa"/>
          </w:tcPr>
          <w:p w14:paraId="510F4C48" w14:textId="4475565A" w:rsidR="003E6692" w:rsidRPr="00921C34" w:rsidRDefault="003E6692" w:rsidP="00921C34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  <w:r w:rsidRPr="00921C34">
              <w:rPr>
                <w:sz w:val="20"/>
                <w:szCs w:val="20"/>
                <w:lang w:val="en-US"/>
              </w:rPr>
              <w:t>2014-03-07 10:00 UTC</w:t>
            </w:r>
          </w:p>
        </w:tc>
        <w:tc>
          <w:tcPr>
            <w:tcW w:w="1091" w:type="dxa"/>
          </w:tcPr>
          <w:p w14:paraId="52EE5101" w14:textId="64050B6F" w:rsidR="003E6692" w:rsidRPr="00921C34" w:rsidRDefault="000C22DC" w:rsidP="00921C34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  <w:r w:rsidRPr="00921C34">
              <w:rPr>
                <w:sz w:val="20"/>
                <w:szCs w:val="20"/>
                <w:lang w:val="en-US"/>
              </w:rPr>
              <w:t>2010-04-27 12</w:t>
            </w:r>
            <w:r w:rsidR="003E6692" w:rsidRPr="00921C34">
              <w:rPr>
                <w:sz w:val="20"/>
                <w:szCs w:val="20"/>
                <w:lang w:val="en-US"/>
              </w:rPr>
              <w:t>:30</w:t>
            </w:r>
          </w:p>
        </w:tc>
        <w:tc>
          <w:tcPr>
            <w:tcW w:w="1156" w:type="dxa"/>
          </w:tcPr>
          <w:p w14:paraId="1BA66DF4" w14:textId="77777777" w:rsidR="003E6692" w:rsidRPr="00921C34" w:rsidRDefault="003E6692" w:rsidP="00921C34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</w:p>
        </w:tc>
      </w:tr>
    </w:tbl>
    <w:p w14:paraId="7DD07DD5" w14:textId="77777777" w:rsidR="005F59CD" w:rsidRDefault="005F59CD" w:rsidP="00FE1709">
      <w:pPr>
        <w:pStyle w:val="Heading2"/>
        <w:numPr>
          <w:ilvl w:val="0"/>
          <w:numId w:val="0"/>
        </w:numPr>
      </w:pPr>
      <w:bookmarkStart w:id="423" w:name="_Toc319493414"/>
      <w:bookmarkStart w:id="424" w:name="_Toc305068956"/>
      <w:bookmarkStart w:id="425" w:name="_Toc305862127"/>
      <w:bookmarkStart w:id="426" w:name="_Toc305068950"/>
      <w:bookmarkStart w:id="427" w:name="_Toc305862123"/>
      <w:bookmarkEnd w:id="308"/>
    </w:p>
    <w:p w14:paraId="507BCD4E" w14:textId="77777777" w:rsidR="00D724EE" w:rsidRPr="00A80BCC" w:rsidRDefault="00D724EE" w:rsidP="00FE1709">
      <w:pPr>
        <w:pStyle w:val="Heading2"/>
      </w:pPr>
      <w:bookmarkStart w:id="428" w:name="_Toc446785493"/>
      <w:proofErr w:type="spellStart"/>
      <w:r w:rsidRPr="008E2CCC">
        <w:t>Mfg</w:t>
      </w:r>
      <w:proofErr w:type="spellEnd"/>
      <w:r w:rsidRPr="008E2CCC">
        <w:t xml:space="preserve"> event definition</w:t>
      </w:r>
      <w:bookmarkEnd w:id="423"/>
      <w:bookmarkEnd w:id="424"/>
      <w:r w:rsidRPr="008E2CCC">
        <w:t xml:space="preserve"> </w:t>
      </w:r>
      <w:r>
        <w:t xml:space="preserve">relationships and </w:t>
      </w:r>
      <w:r w:rsidRPr="00A80BCC">
        <w:t>attributes</w:t>
      </w:r>
      <w:bookmarkEnd w:id="425"/>
      <w:bookmarkEnd w:id="428"/>
    </w:p>
    <w:p w14:paraId="4425AD56" w14:textId="112D1986" w:rsidR="00FD52EB" w:rsidRDefault="00D724EE" w:rsidP="00FD52EB">
      <w:pPr>
        <w:jc w:val="left"/>
      </w:pPr>
      <w:r>
        <w:fldChar w:fldCharType="begin"/>
      </w:r>
      <w:r>
        <w:instrText xml:space="preserve"> REF _Ref445824027 \h </w:instrText>
      </w:r>
      <w:r w:rsidR="00FD52EB">
        <w:instrText xml:space="preserve"> \* MERGEFORMAT </w:instrText>
      </w:r>
      <w:r>
        <w:fldChar w:fldCharType="separate"/>
      </w:r>
      <w:r w:rsidR="00AF5BD2">
        <w:t xml:space="preserve">Table </w:t>
      </w:r>
      <w:r w:rsidR="00AF5BD2">
        <w:rPr>
          <w:noProof/>
        </w:rPr>
        <w:t>11</w:t>
      </w:r>
      <w:r>
        <w:fldChar w:fldCharType="end"/>
      </w:r>
      <w:r>
        <w:t xml:space="preserve"> defines the relationships for </w:t>
      </w:r>
      <w:proofErr w:type="spellStart"/>
      <w:proofErr w:type="gramStart"/>
      <w:r w:rsidRPr="00350D2B">
        <w:rPr>
          <w:i/>
        </w:rPr>
        <w:t>mfg</w:t>
      </w:r>
      <w:proofErr w:type="spellEnd"/>
      <w:r w:rsidRPr="00350D2B">
        <w:rPr>
          <w:i/>
        </w:rPr>
        <w:t xml:space="preserve"> event definition</w:t>
      </w:r>
      <w:r>
        <w:t xml:space="preserve"> objects</w:t>
      </w:r>
      <w:proofErr w:type="gramEnd"/>
      <w:r>
        <w:t xml:space="preserve">. </w:t>
      </w:r>
      <w:r>
        <w:fldChar w:fldCharType="begin"/>
      </w:r>
      <w:r>
        <w:instrText xml:space="preserve"> REF _Ref444091817 \h </w:instrText>
      </w:r>
      <w:r>
        <w:fldChar w:fldCharType="separate"/>
      </w:r>
      <w:r w:rsidR="00AF5BD2">
        <w:t xml:space="preserve">Table </w:t>
      </w:r>
      <w:r w:rsidR="00AF5BD2">
        <w:rPr>
          <w:noProof/>
        </w:rPr>
        <w:t>12</w:t>
      </w:r>
      <w:r>
        <w:fldChar w:fldCharType="end"/>
      </w:r>
      <w:r>
        <w:t xml:space="preserve"> </w:t>
      </w:r>
      <w:r w:rsidRPr="0065705B">
        <w:t xml:space="preserve">defines the attributes for </w:t>
      </w:r>
      <w:proofErr w:type="spellStart"/>
      <w:proofErr w:type="gramStart"/>
      <w:r>
        <w:rPr>
          <w:i/>
        </w:rPr>
        <w:t>m</w:t>
      </w:r>
      <w:r w:rsidRPr="0065705B">
        <w:rPr>
          <w:i/>
        </w:rPr>
        <w:t>fg</w:t>
      </w:r>
      <w:proofErr w:type="spellEnd"/>
      <w:r w:rsidRPr="0065705B">
        <w:rPr>
          <w:i/>
        </w:rPr>
        <w:t xml:space="preserve"> </w:t>
      </w:r>
      <w:r>
        <w:rPr>
          <w:i/>
        </w:rPr>
        <w:t>e</w:t>
      </w:r>
      <w:r w:rsidRPr="0065705B">
        <w:rPr>
          <w:i/>
        </w:rPr>
        <w:t xml:space="preserve">vent </w:t>
      </w:r>
      <w:r>
        <w:rPr>
          <w:i/>
        </w:rPr>
        <w:t>d</w:t>
      </w:r>
      <w:r w:rsidRPr="0065705B">
        <w:rPr>
          <w:i/>
        </w:rPr>
        <w:t xml:space="preserve">efinition </w:t>
      </w:r>
      <w:r w:rsidRPr="005F7F7B">
        <w:t>objects</w:t>
      </w:r>
      <w:proofErr w:type="gramEnd"/>
      <w:r w:rsidRPr="0065705B">
        <w:rPr>
          <w:i/>
        </w:rPr>
        <w:t>.</w:t>
      </w:r>
      <w:r w:rsidRPr="0065705B">
        <w:t xml:space="preserve">  </w:t>
      </w:r>
      <w:bookmarkStart w:id="429" w:name="_Ref445824027"/>
      <w:bookmarkStart w:id="430" w:name="_Toc446586924"/>
      <w:bookmarkStart w:id="431" w:name="_Toc446785448"/>
    </w:p>
    <w:p w14:paraId="214BCF6E" w14:textId="7477A164" w:rsidR="00D724EE" w:rsidRPr="00FD52EB" w:rsidRDefault="00D724EE" w:rsidP="00FD52EB">
      <w:pPr>
        <w:jc w:val="center"/>
        <w:rPr>
          <w:b/>
        </w:rPr>
      </w:pPr>
      <w:r w:rsidRPr="00FD52EB">
        <w:rPr>
          <w:b/>
        </w:rPr>
        <w:t xml:space="preserve">Table </w:t>
      </w:r>
      <w:r w:rsidR="00F53ABD" w:rsidRPr="00FD52EB">
        <w:rPr>
          <w:b/>
        </w:rPr>
        <w:fldChar w:fldCharType="begin"/>
      </w:r>
      <w:r w:rsidR="00F53ABD" w:rsidRPr="00FD52EB">
        <w:rPr>
          <w:b/>
        </w:rPr>
        <w:instrText xml:space="preserve"> SEQ Table \* ARABIC </w:instrText>
      </w:r>
      <w:r w:rsidR="00F53ABD" w:rsidRPr="00FD52EB">
        <w:rPr>
          <w:b/>
        </w:rPr>
        <w:fldChar w:fldCharType="separate"/>
      </w:r>
      <w:r w:rsidR="00AF5BD2" w:rsidRPr="00FD52EB">
        <w:rPr>
          <w:b/>
          <w:noProof/>
        </w:rPr>
        <w:t>11</w:t>
      </w:r>
      <w:r w:rsidR="00F53ABD" w:rsidRPr="00FD52EB">
        <w:rPr>
          <w:b/>
          <w:noProof/>
        </w:rPr>
        <w:fldChar w:fldCharType="end"/>
      </w:r>
      <w:bookmarkEnd w:id="429"/>
      <w:r w:rsidRPr="00FD52EB">
        <w:rPr>
          <w:b/>
        </w:rPr>
        <w:t xml:space="preserve"> - </w:t>
      </w:r>
      <w:proofErr w:type="spellStart"/>
      <w:r w:rsidR="005F59CD" w:rsidRPr="00FD52EB">
        <w:rPr>
          <w:b/>
        </w:rPr>
        <w:t>M</w:t>
      </w:r>
      <w:r w:rsidRPr="00FD52EB">
        <w:rPr>
          <w:b/>
        </w:rPr>
        <w:t>fg</w:t>
      </w:r>
      <w:proofErr w:type="spellEnd"/>
      <w:r w:rsidRPr="00FD52EB">
        <w:rPr>
          <w:b/>
        </w:rPr>
        <w:t xml:space="preserve"> event definition</w:t>
      </w:r>
      <w:bookmarkEnd w:id="430"/>
      <w:r w:rsidR="005F59CD" w:rsidRPr="00FD52EB">
        <w:rPr>
          <w:b/>
        </w:rPr>
        <w:t xml:space="preserve"> relationships</w:t>
      </w:r>
      <w:bookmarkEnd w:id="431"/>
    </w:p>
    <w:tbl>
      <w:tblPr>
        <w:tblW w:w="9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885"/>
        <w:gridCol w:w="1350"/>
        <w:gridCol w:w="1260"/>
        <w:gridCol w:w="1080"/>
        <w:gridCol w:w="1197"/>
        <w:gridCol w:w="2520"/>
      </w:tblGrid>
      <w:tr w:rsidR="008E2CCC" w:rsidRPr="00465068" w14:paraId="6036FD9E" w14:textId="77777777" w:rsidTr="00465068">
        <w:trPr>
          <w:trHeight w:val="242"/>
          <w:tblHeader/>
        </w:trPr>
        <w:tc>
          <w:tcPr>
            <w:tcW w:w="1885" w:type="dxa"/>
            <w:vMerge w:val="restart"/>
          </w:tcPr>
          <w:p w14:paraId="1A72A661" w14:textId="5C8640E7" w:rsidR="008E2CCC" w:rsidRPr="00465068" w:rsidRDefault="008E2CCC" w:rsidP="00FD52EB">
            <w:pPr>
              <w:pStyle w:val="NormalTableHeader"/>
              <w:keepNext w:val="0"/>
              <w:keepLines w:val="0"/>
              <w:widowControl w:val="0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Related object</w:t>
            </w:r>
          </w:p>
        </w:tc>
        <w:tc>
          <w:tcPr>
            <w:tcW w:w="4887" w:type="dxa"/>
            <w:gridSpan w:val="4"/>
          </w:tcPr>
          <w:p w14:paraId="0741749B" w14:textId="5D9D240E" w:rsidR="008E2CCC" w:rsidRPr="00465068" w:rsidRDefault="008E2CCC" w:rsidP="00FD52EB">
            <w:pPr>
              <w:pStyle w:val="NormalTableHeader"/>
              <w:keepNext w:val="0"/>
              <w:keepLines w:val="0"/>
              <w:widowControl w:val="0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Relationship</w:t>
            </w:r>
          </w:p>
        </w:tc>
        <w:tc>
          <w:tcPr>
            <w:tcW w:w="2520" w:type="dxa"/>
            <w:vMerge w:val="restart"/>
          </w:tcPr>
          <w:p w14:paraId="7523245D" w14:textId="06F4BAF0" w:rsidR="008E2CCC" w:rsidRPr="00465068" w:rsidRDefault="008E2CCC" w:rsidP="00FD52EB">
            <w:pPr>
              <w:pStyle w:val="NormalTableHeader"/>
              <w:keepNext w:val="0"/>
              <w:keepLines w:val="0"/>
              <w:widowControl w:val="0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8E2CCC" w:rsidRPr="00465068" w14:paraId="21C33A1B" w14:textId="77777777" w:rsidTr="00465068">
        <w:trPr>
          <w:trHeight w:val="269"/>
          <w:tblHeader/>
        </w:trPr>
        <w:tc>
          <w:tcPr>
            <w:tcW w:w="1885" w:type="dxa"/>
            <w:vMerge/>
          </w:tcPr>
          <w:p w14:paraId="31768770" w14:textId="77777777" w:rsidR="008E2CCC" w:rsidRPr="00465068" w:rsidRDefault="008E2CCC" w:rsidP="00FD52EB">
            <w:pPr>
              <w:pStyle w:val="NormalTableHeader"/>
              <w:keepNext w:val="0"/>
              <w:keepLines w:val="0"/>
              <w:widowControl w:val="0"/>
              <w:spacing w:before="0"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</w:tcPr>
          <w:p w14:paraId="2B369301" w14:textId="7A9C0222" w:rsidR="008E2CCC" w:rsidRPr="00465068" w:rsidRDefault="008E2CCC" w:rsidP="00FD52EB">
            <w:pPr>
              <w:pStyle w:val="NormalTableHeader"/>
              <w:keepNext w:val="0"/>
              <w:keepLines w:val="0"/>
              <w:widowControl w:val="0"/>
              <w:spacing w:before="0" w:after="0"/>
              <w:rPr>
                <w:spacing w:val="0"/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</w:rPr>
              <w:t>Source</w:t>
            </w:r>
          </w:p>
        </w:tc>
        <w:tc>
          <w:tcPr>
            <w:tcW w:w="1260" w:type="dxa"/>
          </w:tcPr>
          <w:p w14:paraId="67B2537E" w14:textId="4E0ADE64" w:rsidR="008E2CCC" w:rsidRPr="00465068" w:rsidRDefault="008E2CCC" w:rsidP="00FD52EB">
            <w:pPr>
              <w:pStyle w:val="NormalTableHeader"/>
              <w:keepNext w:val="0"/>
              <w:keepLines w:val="0"/>
              <w:widowControl w:val="0"/>
              <w:spacing w:before="0" w:after="0"/>
              <w:rPr>
                <w:spacing w:val="0"/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</w:rPr>
              <w:t>Multiplicity</w:t>
            </w:r>
          </w:p>
        </w:tc>
        <w:tc>
          <w:tcPr>
            <w:tcW w:w="1080" w:type="dxa"/>
          </w:tcPr>
          <w:p w14:paraId="3F3A0993" w14:textId="12028EE7" w:rsidR="008E2CCC" w:rsidRPr="00465068" w:rsidRDefault="008E2CCC" w:rsidP="00FD52EB">
            <w:pPr>
              <w:pStyle w:val="NormalTableHeader"/>
              <w:keepNext w:val="0"/>
              <w:keepLines w:val="0"/>
              <w:widowControl w:val="0"/>
              <w:spacing w:before="0" w:after="0"/>
              <w:rPr>
                <w:spacing w:val="0"/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</w:rPr>
              <w:t>Role</w:t>
            </w:r>
          </w:p>
        </w:tc>
        <w:tc>
          <w:tcPr>
            <w:tcW w:w="1197" w:type="dxa"/>
          </w:tcPr>
          <w:p w14:paraId="308E2F75" w14:textId="0730EEF7" w:rsidR="008E2CCC" w:rsidRPr="00465068" w:rsidRDefault="008E2CCC" w:rsidP="00FD52EB">
            <w:pPr>
              <w:pStyle w:val="NormalTableHeader"/>
              <w:keepNext w:val="0"/>
              <w:keepLines w:val="0"/>
              <w:widowControl w:val="0"/>
              <w:spacing w:before="0" w:after="0"/>
              <w:rPr>
                <w:spacing w:val="0"/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</w:rPr>
              <w:t>Type</w:t>
            </w:r>
          </w:p>
        </w:tc>
        <w:tc>
          <w:tcPr>
            <w:tcW w:w="2520" w:type="dxa"/>
            <w:vMerge/>
          </w:tcPr>
          <w:p w14:paraId="59BF7A49" w14:textId="77777777" w:rsidR="008E2CCC" w:rsidRPr="00465068" w:rsidRDefault="008E2CCC" w:rsidP="00FD52EB">
            <w:pPr>
              <w:pStyle w:val="NormalTableHeader"/>
              <w:keepNext w:val="0"/>
              <w:keepLines w:val="0"/>
              <w:widowControl w:val="0"/>
              <w:spacing w:before="0" w:after="0"/>
              <w:rPr>
                <w:sz w:val="20"/>
                <w:szCs w:val="20"/>
                <w:lang w:val="en-US"/>
              </w:rPr>
            </w:pPr>
          </w:p>
        </w:tc>
      </w:tr>
      <w:tr w:rsidR="00D332C5" w:rsidRPr="00465068" w14:paraId="633EB7B3" w14:textId="77777777" w:rsidTr="00465068">
        <w:trPr>
          <w:trHeight w:val="479"/>
          <w:tblHeader/>
        </w:trPr>
        <w:tc>
          <w:tcPr>
            <w:tcW w:w="1885" w:type="dxa"/>
          </w:tcPr>
          <w:p w14:paraId="509A5A65" w14:textId="6450F845" w:rsidR="00867959" w:rsidRPr="00465068" w:rsidRDefault="008E2CCC" w:rsidP="00FD52EB">
            <w:pPr>
              <w:pStyle w:val="NormalTableHeader"/>
              <w:keepNext w:val="0"/>
              <w:keepLines w:val="0"/>
              <w:widowControl w:val="0"/>
              <w:spacing w:before="0" w:after="0"/>
              <w:jc w:val="left"/>
              <w:rPr>
                <w:b w:val="0"/>
                <w:sz w:val="20"/>
                <w:szCs w:val="20"/>
                <w:lang w:val="en-US"/>
              </w:rPr>
            </w:pPr>
            <w:proofErr w:type="spellStart"/>
            <w:r w:rsidRPr="00465068">
              <w:rPr>
                <w:b w:val="0"/>
                <w:sz w:val="20"/>
                <w:szCs w:val="20"/>
                <w:lang w:val="en-US"/>
              </w:rPr>
              <w:t>Mfg</w:t>
            </w:r>
            <w:proofErr w:type="spellEnd"/>
            <w:r w:rsidRPr="00465068">
              <w:rPr>
                <w:b w:val="0"/>
                <w:sz w:val="20"/>
                <w:szCs w:val="20"/>
                <w:lang w:val="en-US"/>
              </w:rPr>
              <w:t xml:space="preserve"> e</w:t>
            </w:r>
            <w:r w:rsidR="00867959" w:rsidRPr="00465068">
              <w:rPr>
                <w:b w:val="0"/>
                <w:sz w:val="20"/>
                <w:szCs w:val="20"/>
                <w:lang w:val="en-US"/>
              </w:rPr>
              <w:t>vent</w:t>
            </w:r>
          </w:p>
        </w:tc>
        <w:tc>
          <w:tcPr>
            <w:tcW w:w="1350" w:type="dxa"/>
          </w:tcPr>
          <w:p w14:paraId="4C8AC48F" w14:textId="21B13C35" w:rsidR="00867959" w:rsidRPr="00465068" w:rsidRDefault="00867959" w:rsidP="00FD52EB">
            <w:pPr>
              <w:pStyle w:val="NormalTableHeader"/>
              <w:keepNext w:val="0"/>
              <w:keepLines w:val="0"/>
              <w:widowControl w:val="0"/>
              <w:spacing w:before="0" w:after="0"/>
              <w:jc w:val="left"/>
              <w:rPr>
                <w:b w:val="0"/>
                <w:sz w:val="20"/>
                <w:szCs w:val="20"/>
                <w:lang w:val="en-US"/>
              </w:rPr>
            </w:pPr>
            <w:r w:rsidRPr="00465068">
              <w:rPr>
                <w:b w:val="0"/>
                <w:sz w:val="20"/>
                <w:szCs w:val="20"/>
                <w:lang w:val="en-US"/>
              </w:rPr>
              <w:t>1..1 to 0..n</w:t>
            </w:r>
          </w:p>
        </w:tc>
        <w:tc>
          <w:tcPr>
            <w:tcW w:w="1260" w:type="dxa"/>
          </w:tcPr>
          <w:p w14:paraId="02A3830F" w14:textId="275F76E0" w:rsidR="00867959" w:rsidRPr="00465068" w:rsidRDefault="00867959" w:rsidP="00FD52EB">
            <w:pPr>
              <w:pStyle w:val="NormalTableHeader"/>
              <w:keepNext w:val="0"/>
              <w:keepLines w:val="0"/>
              <w:widowControl w:val="0"/>
              <w:spacing w:before="0" w:after="0"/>
              <w:jc w:val="left"/>
              <w:rPr>
                <w:b w:val="0"/>
                <w:sz w:val="20"/>
                <w:szCs w:val="20"/>
                <w:lang w:val="en-US"/>
              </w:rPr>
            </w:pPr>
            <w:r w:rsidRPr="00465068">
              <w:rPr>
                <w:b w:val="0"/>
                <w:sz w:val="20"/>
                <w:szCs w:val="20"/>
                <w:lang w:val="en-US"/>
              </w:rPr>
              <w:t>1..1 to 0..n</w:t>
            </w:r>
          </w:p>
        </w:tc>
        <w:tc>
          <w:tcPr>
            <w:tcW w:w="1080" w:type="dxa"/>
          </w:tcPr>
          <w:p w14:paraId="55E79982" w14:textId="14603D01" w:rsidR="00867959" w:rsidRPr="00465068" w:rsidRDefault="00867959" w:rsidP="00FD52EB">
            <w:pPr>
              <w:pStyle w:val="NormalTableHeader"/>
              <w:keepNext w:val="0"/>
              <w:keepLines w:val="0"/>
              <w:widowControl w:val="0"/>
              <w:spacing w:before="0" w:after="0"/>
              <w:jc w:val="left"/>
              <w:rPr>
                <w:b w:val="0"/>
                <w:sz w:val="20"/>
                <w:szCs w:val="20"/>
                <w:lang w:val="en-US"/>
              </w:rPr>
            </w:pPr>
            <w:r w:rsidRPr="00465068">
              <w:rPr>
                <w:b w:val="0"/>
                <w:sz w:val="20"/>
                <w:szCs w:val="20"/>
                <w:lang w:val="en-US"/>
              </w:rPr>
              <w:t>Defines</w:t>
            </w:r>
          </w:p>
        </w:tc>
        <w:tc>
          <w:tcPr>
            <w:tcW w:w="1197" w:type="dxa"/>
          </w:tcPr>
          <w:p w14:paraId="30F8FFE0" w14:textId="4B1109BB" w:rsidR="00867959" w:rsidRPr="00465068" w:rsidRDefault="00867959" w:rsidP="00FD52EB">
            <w:pPr>
              <w:pStyle w:val="NormalTableHeader"/>
              <w:keepNext w:val="0"/>
              <w:keepLines w:val="0"/>
              <w:widowControl w:val="0"/>
              <w:spacing w:before="0" w:after="0"/>
              <w:jc w:val="left"/>
              <w:rPr>
                <w:b w:val="0"/>
                <w:sz w:val="20"/>
                <w:szCs w:val="20"/>
                <w:lang w:val="en-US"/>
              </w:rPr>
            </w:pPr>
            <w:r w:rsidRPr="00465068">
              <w:rPr>
                <w:b w:val="0"/>
                <w:sz w:val="20"/>
                <w:szCs w:val="20"/>
                <w:lang w:val="en-US"/>
              </w:rPr>
              <w:t>Association</w:t>
            </w:r>
          </w:p>
        </w:tc>
        <w:tc>
          <w:tcPr>
            <w:tcW w:w="2520" w:type="dxa"/>
          </w:tcPr>
          <w:p w14:paraId="5B7CF137" w14:textId="1C52AEC1" w:rsidR="00867959" w:rsidRPr="00465068" w:rsidRDefault="00867959" w:rsidP="00FD52EB">
            <w:pPr>
              <w:pStyle w:val="NormalTableHeader"/>
              <w:keepNext w:val="0"/>
              <w:keepLines w:val="0"/>
              <w:widowControl w:val="0"/>
              <w:spacing w:before="0" w:after="0"/>
              <w:jc w:val="left"/>
              <w:rPr>
                <w:b w:val="0"/>
                <w:sz w:val="20"/>
                <w:szCs w:val="20"/>
                <w:lang w:val="en-US"/>
              </w:rPr>
            </w:pPr>
            <w:proofErr w:type="gramStart"/>
            <w:r w:rsidRPr="00465068">
              <w:rPr>
                <w:b w:val="0"/>
                <w:sz w:val="20"/>
                <w:szCs w:val="20"/>
                <w:lang w:val="en-US"/>
              </w:rPr>
              <w:t xml:space="preserve">The </w:t>
            </w:r>
            <w:r w:rsidR="00040E0D" w:rsidRPr="00465068">
              <w:rPr>
                <w:b w:val="0"/>
                <w:sz w:val="20"/>
                <w:szCs w:val="20"/>
                <w:lang w:val="en-US"/>
              </w:rPr>
              <w:t>occurrences</w:t>
            </w:r>
            <w:r w:rsidR="008E2CCC" w:rsidRPr="00465068">
              <w:rPr>
                <w:b w:val="0"/>
                <w:sz w:val="20"/>
                <w:szCs w:val="20"/>
                <w:lang w:val="en-US"/>
              </w:rPr>
              <w:t xml:space="preserve"> of the </w:t>
            </w:r>
            <w:proofErr w:type="spellStart"/>
            <w:r w:rsidR="008E2CCC" w:rsidRPr="00465068">
              <w:rPr>
                <w:b w:val="0"/>
                <w:i/>
                <w:sz w:val="20"/>
                <w:szCs w:val="20"/>
                <w:lang w:val="en-US"/>
              </w:rPr>
              <w:t>mfg</w:t>
            </w:r>
            <w:proofErr w:type="spellEnd"/>
            <w:r w:rsidR="008E2CCC" w:rsidRPr="00465068">
              <w:rPr>
                <w:b w:val="0"/>
                <w:i/>
                <w:sz w:val="20"/>
                <w:szCs w:val="20"/>
                <w:lang w:val="en-US"/>
              </w:rPr>
              <w:t xml:space="preserve"> event d</w:t>
            </w:r>
            <w:r w:rsidRPr="00465068">
              <w:rPr>
                <w:b w:val="0"/>
                <w:i/>
                <w:sz w:val="20"/>
                <w:szCs w:val="20"/>
                <w:lang w:val="en-US"/>
              </w:rPr>
              <w:t>efinition</w:t>
            </w:r>
            <w:r w:rsidRPr="00465068">
              <w:rPr>
                <w:b w:val="0"/>
                <w:sz w:val="20"/>
                <w:szCs w:val="20"/>
                <w:lang w:val="en-US"/>
              </w:rPr>
              <w:t>.</w:t>
            </w:r>
            <w:proofErr w:type="gramEnd"/>
            <w:r w:rsidRPr="00465068">
              <w:rPr>
                <w:b w:val="0"/>
                <w:sz w:val="20"/>
                <w:szCs w:val="20"/>
                <w:lang w:val="en-US"/>
              </w:rPr>
              <w:t xml:space="preserve"> There are many </w:t>
            </w:r>
            <w:r w:rsidR="00040E0D" w:rsidRPr="00465068">
              <w:rPr>
                <w:b w:val="0"/>
                <w:sz w:val="20"/>
                <w:szCs w:val="20"/>
                <w:lang w:val="en-US"/>
              </w:rPr>
              <w:t>occurrences</w:t>
            </w:r>
            <w:r w:rsidRPr="00465068">
              <w:rPr>
                <w:b w:val="0"/>
                <w:sz w:val="20"/>
                <w:szCs w:val="20"/>
                <w:lang w:val="en-US"/>
              </w:rPr>
              <w:t xml:space="preserve"> for each definition.</w:t>
            </w:r>
          </w:p>
        </w:tc>
      </w:tr>
      <w:tr w:rsidR="00D332C5" w:rsidRPr="00465068" w14:paraId="3319BAA7" w14:textId="77777777" w:rsidTr="00465068">
        <w:trPr>
          <w:trHeight w:val="479"/>
          <w:tblHeader/>
        </w:trPr>
        <w:tc>
          <w:tcPr>
            <w:tcW w:w="1885" w:type="dxa"/>
          </w:tcPr>
          <w:p w14:paraId="45448B0A" w14:textId="0043BFF1" w:rsidR="00867959" w:rsidRPr="00465068" w:rsidRDefault="008E2CCC" w:rsidP="00FD52EB">
            <w:pPr>
              <w:pStyle w:val="NormalTableHeader"/>
              <w:keepNext w:val="0"/>
              <w:keepLines w:val="0"/>
              <w:widowControl w:val="0"/>
              <w:spacing w:before="0" w:after="0"/>
              <w:jc w:val="left"/>
              <w:rPr>
                <w:b w:val="0"/>
                <w:sz w:val="20"/>
                <w:szCs w:val="20"/>
                <w:lang w:val="en-US"/>
              </w:rPr>
            </w:pPr>
            <w:proofErr w:type="spellStart"/>
            <w:r w:rsidRPr="00465068">
              <w:rPr>
                <w:b w:val="0"/>
                <w:sz w:val="20"/>
                <w:szCs w:val="20"/>
                <w:lang w:val="en-US"/>
              </w:rPr>
              <w:t>Mfg</w:t>
            </w:r>
            <w:proofErr w:type="spellEnd"/>
            <w:r w:rsidRPr="00465068">
              <w:rPr>
                <w:b w:val="0"/>
                <w:sz w:val="20"/>
                <w:szCs w:val="20"/>
                <w:lang w:val="en-US"/>
              </w:rPr>
              <w:t xml:space="preserve"> event c</w:t>
            </w:r>
            <w:r w:rsidR="00040E0D" w:rsidRPr="00465068">
              <w:rPr>
                <w:b w:val="0"/>
                <w:sz w:val="20"/>
                <w:szCs w:val="20"/>
                <w:lang w:val="en-US"/>
              </w:rPr>
              <w:t>lass</w:t>
            </w:r>
          </w:p>
        </w:tc>
        <w:tc>
          <w:tcPr>
            <w:tcW w:w="1350" w:type="dxa"/>
          </w:tcPr>
          <w:p w14:paraId="7196DB64" w14:textId="6BEE3D38" w:rsidR="00867959" w:rsidRPr="00465068" w:rsidRDefault="00040E0D" w:rsidP="00FD52EB">
            <w:pPr>
              <w:pStyle w:val="NormalTableHeader"/>
              <w:keepNext w:val="0"/>
              <w:keepLines w:val="0"/>
              <w:widowControl w:val="0"/>
              <w:spacing w:before="0" w:after="0"/>
              <w:jc w:val="left"/>
              <w:rPr>
                <w:b w:val="0"/>
                <w:sz w:val="20"/>
                <w:szCs w:val="20"/>
                <w:lang w:val="en-US"/>
              </w:rPr>
            </w:pPr>
            <w:r w:rsidRPr="00465068">
              <w:rPr>
                <w:b w:val="0"/>
                <w:sz w:val="20"/>
                <w:szCs w:val="20"/>
                <w:lang w:val="en-US"/>
              </w:rPr>
              <w:t>Class ID</w:t>
            </w:r>
          </w:p>
        </w:tc>
        <w:tc>
          <w:tcPr>
            <w:tcW w:w="1260" w:type="dxa"/>
          </w:tcPr>
          <w:p w14:paraId="436B8696" w14:textId="2DAF71C0" w:rsidR="00867959" w:rsidRPr="00465068" w:rsidRDefault="00040E0D" w:rsidP="00FD52EB">
            <w:pPr>
              <w:pStyle w:val="NormalTableHeader"/>
              <w:keepNext w:val="0"/>
              <w:keepLines w:val="0"/>
              <w:widowControl w:val="0"/>
              <w:spacing w:before="0" w:after="0"/>
              <w:jc w:val="left"/>
              <w:rPr>
                <w:b w:val="0"/>
                <w:sz w:val="20"/>
                <w:szCs w:val="20"/>
                <w:lang w:val="en-US"/>
              </w:rPr>
            </w:pPr>
            <w:r w:rsidRPr="00465068">
              <w:rPr>
                <w:b w:val="0"/>
                <w:sz w:val="20"/>
                <w:szCs w:val="20"/>
                <w:lang w:val="en-US"/>
              </w:rPr>
              <w:t>0..n to 0..n</w:t>
            </w:r>
          </w:p>
        </w:tc>
        <w:tc>
          <w:tcPr>
            <w:tcW w:w="1080" w:type="dxa"/>
          </w:tcPr>
          <w:p w14:paraId="0F16FAB1" w14:textId="3EAB9583" w:rsidR="00867959" w:rsidRPr="00465068" w:rsidRDefault="00040E0D" w:rsidP="00FD52EB">
            <w:pPr>
              <w:pStyle w:val="NormalTableHeader"/>
              <w:keepNext w:val="0"/>
              <w:keepLines w:val="0"/>
              <w:widowControl w:val="0"/>
              <w:spacing w:before="0" w:after="0"/>
              <w:jc w:val="left"/>
              <w:rPr>
                <w:b w:val="0"/>
                <w:sz w:val="20"/>
                <w:szCs w:val="20"/>
                <w:lang w:val="en-US"/>
              </w:rPr>
            </w:pPr>
            <w:r w:rsidRPr="00465068">
              <w:rPr>
                <w:b w:val="0"/>
                <w:sz w:val="20"/>
                <w:szCs w:val="20"/>
                <w:lang w:val="en-US"/>
              </w:rPr>
              <w:t>Defines a grouping of</w:t>
            </w:r>
          </w:p>
        </w:tc>
        <w:tc>
          <w:tcPr>
            <w:tcW w:w="1197" w:type="dxa"/>
          </w:tcPr>
          <w:p w14:paraId="7F9C15BD" w14:textId="5793965C" w:rsidR="00867959" w:rsidRPr="00465068" w:rsidRDefault="00040E0D" w:rsidP="00FD52EB">
            <w:pPr>
              <w:pStyle w:val="NormalTableHeader"/>
              <w:keepNext w:val="0"/>
              <w:keepLines w:val="0"/>
              <w:widowControl w:val="0"/>
              <w:spacing w:before="0" w:after="0"/>
              <w:jc w:val="left"/>
              <w:rPr>
                <w:b w:val="0"/>
                <w:sz w:val="20"/>
                <w:szCs w:val="20"/>
                <w:lang w:val="en-US"/>
              </w:rPr>
            </w:pPr>
            <w:r w:rsidRPr="00465068">
              <w:rPr>
                <w:b w:val="0"/>
                <w:sz w:val="20"/>
                <w:szCs w:val="20"/>
                <w:lang w:val="en-US"/>
              </w:rPr>
              <w:t>Association</w:t>
            </w:r>
          </w:p>
        </w:tc>
        <w:tc>
          <w:tcPr>
            <w:tcW w:w="2520" w:type="dxa"/>
          </w:tcPr>
          <w:p w14:paraId="21FAF1C4" w14:textId="2D5C177F" w:rsidR="00867959" w:rsidRPr="00465068" w:rsidRDefault="008E2CCC" w:rsidP="00FD52EB">
            <w:pPr>
              <w:pStyle w:val="NormalTableHeader"/>
              <w:keepNext w:val="0"/>
              <w:keepLines w:val="0"/>
              <w:widowControl w:val="0"/>
              <w:spacing w:before="0" w:after="0"/>
              <w:jc w:val="left"/>
              <w:rPr>
                <w:b w:val="0"/>
                <w:sz w:val="20"/>
                <w:szCs w:val="20"/>
                <w:lang w:val="en-US"/>
              </w:rPr>
            </w:pPr>
            <w:r w:rsidRPr="00465068">
              <w:rPr>
                <w:b w:val="0"/>
                <w:sz w:val="20"/>
                <w:szCs w:val="20"/>
                <w:lang w:val="en-US"/>
              </w:rPr>
              <w:t>The c</w:t>
            </w:r>
            <w:r w:rsidR="00040E0D" w:rsidRPr="00465068">
              <w:rPr>
                <w:b w:val="0"/>
                <w:sz w:val="20"/>
                <w:szCs w:val="20"/>
                <w:lang w:val="en-US"/>
              </w:rPr>
              <w:t xml:space="preserve">lasses this </w:t>
            </w:r>
            <w:proofErr w:type="spellStart"/>
            <w:r w:rsidRPr="00465068">
              <w:rPr>
                <w:b w:val="0"/>
                <w:i/>
                <w:sz w:val="20"/>
                <w:szCs w:val="20"/>
                <w:lang w:val="en-US"/>
              </w:rPr>
              <w:t>mfg</w:t>
            </w:r>
            <w:proofErr w:type="spellEnd"/>
            <w:r w:rsidRPr="00465068">
              <w:rPr>
                <w:b w:val="0"/>
                <w:i/>
                <w:sz w:val="20"/>
                <w:szCs w:val="20"/>
                <w:lang w:val="en-US"/>
              </w:rPr>
              <w:t xml:space="preserve"> </w:t>
            </w:r>
            <w:r w:rsidR="00040E0D" w:rsidRPr="00465068">
              <w:rPr>
                <w:b w:val="0"/>
                <w:i/>
                <w:sz w:val="20"/>
                <w:szCs w:val="20"/>
                <w:lang w:val="en-US"/>
              </w:rPr>
              <w:t>event definition</w:t>
            </w:r>
            <w:r w:rsidR="00040E0D" w:rsidRPr="00465068">
              <w:rPr>
                <w:b w:val="0"/>
                <w:sz w:val="20"/>
                <w:szCs w:val="20"/>
                <w:lang w:val="en-US"/>
              </w:rPr>
              <w:t xml:space="preserve"> supports.</w:t>
            </w:r>
          </w:p>
        </w:tc>
      </w:tr>
      <w:tr w:rsidR="00D332C5" w:rsidRPr="00465068" w14:paraId="0769DAC5" w14:textId="77777777" w:rsidTr="00465068">
        <w:trPr>
          <w:trHeight w:val="479"/>
          <w:tblHeader/>
        </w:trPr>
        <w:tc>
          <w:tcPr>
            <w:tcW w:w="1885" w:type="dxa"/>
          </w:tcPr>
          <w:p w14:paraId="7AFCA9DE" w14:textId="059FA8A5" w:rsidR="00040E0D" w:rsidRPr="00465068" w:rsidRDefault="008E2CCC" w:rsidP="00FD52EB">
            <w:pPr>
              <w:pStyle w:val="NormalTableHeader"/>
              <w:keepNext w:val="0"/>
              <w:keepLines w:val="0"/>
              <w:widowControl w:val="0"/>
              <w:spacing w:before="0" w:after="0"/>
              <w:jc w:val="left"/>
              <w:rPr>
                <w:b w:val="0"/>
                <w:sz w:val="20"/>
                <w:szCs w:val="20"/>
                <w:lang w:val="en-US"/>
              </w:rPr>
            </w:pPr>
            <w:proofErr w:type="spellStart"/>
            <w:r w:rsidRPr="00465068">
              <w:rPr>
                <w:b w:val="0"/>
                <w:sz w:val="20"/>
                <w:szCs w:val="20"/>
                <w:lang w:val="en-US"/>
              </w:rPr>
              <w:t>Mfg</w:t>
            </w:r>
            <w:proofErr w:type="spellEnd"/>
            <w:r w:rsidRPr="00465068">
              <w:rPr>
                <w:b w:val="0"/>
                <w:sz w:val="20"/>
                <w:szCs w:val="20"/>
                <w:lang w:val="en-US"/>
              </w:rPr>
              <w:t xml:space="preserve"> event p</w:t>
            </w:r>
            <w:r w:rsidR="00920205" w:rsidRPr="00465068">
              <w:rPr>
                <w:b w:val="0"/>
                <w:sz w:val="20"/>
                <w:szCs w:val="20"/>
                <w:lang w:val="en-US"/>
              </w:rPr>
              <w:t>rofile</w:t>
            </w:r>
          </w:p>
        </w:tc>
        <w:tc>
          <w:tcPr>
            <w:tcW w:w="1350" w:type="dxa"/>
          </w:tcPr>
          <w:p w14:paraId="4A0DA415" w14:textId="1DEF2DF2" w:rsidR="00040E0D" w:rsidRPr="00465068" w:rsidRDefault="00920205" w:rsidP="00FD52EB">
            <w:pPr>
              <w:pStyle w:val="NormalTableHeader"/>
              <w:keepNext w:val="0"/>
              <w:keepLines w:val="0"/>
              <w:widowControl w:val="0"/>
              <w:spacing w:before="0" w:after="0"/>
              <w:jc w:val="left"/>
              <w:rPr>
                <w:b w:val="0"/>
                <w:sz w:val="20"/>
                <w:szCs w:val="20"/>
                <w:lang w:val="en-US"/>
              </w:rPr>
            </w:pPr>
            <w:r w:rsidRPr="00465068">
              <w:rPr>
                <w:b w:val="0"/>
                <w:sz w:val="20"/>
                <w:szCs w:val="20"/>
                <w:lang w:val="en-US"/>
              </w:rPr>
              <w:t>Profile ID</w:t>
            </w:r>
          </w:p>
        </w:tc>
        <w:tc>
          <w:tcPr>
            <w:tcW w:w="1260" w:type="dxa"/>
          </w:tcPr>
          <w:p w14:paraId="085C8BFB" w14:textId="7BC2522F" w:rsidR="00040E0D" w:rsidRPr="00465068" w:rsidRDefault="00920205" w:rsidP="00FD52EB">
            <w:pPr>
              <w:pStyle w:val="NormalTableHeader"/>
              <w:keepNext w:val="0"/>
              <w:keepLines w:val="0"/>
              <w:widowControl w:val="0"/>
              <w:spacing w:before="0" w:after="0"/>
              <w:jc w:val="left"/>
              <w:rPr>
                <w:b w:val="0"/>
                <w:sz w:val="20"/>
                <w:szCs w:val="20"/>
                <w:lang w:val="en-US"/>
              </w:rPr>
            </w:pPr>
            <w:r w:rsidRPr="00465068">
              <w:rPr>
                <w:b w:val="0"/>
                <w:sz w:val="20"/>
                <w:szCs w:val="20"/>
                <w:lang w:val="en-US"/>
              </w:rPr>
              <w:t>1..1</w:t>
            </w:r>
          </w:p>
        </w:tc>
        <w:tc>
          <w:tcPr>
            <w:tcW w:w="1080" w:type="dxa"/>
          </w:tcPr>
          <w:p w14:paraId="6172C132" w14:textId="68D7DAE5" w:rsidR="00040E0D" w:rsidRPr="00465068" w:rsidRDefault="00920205" w:rsidP="00FD52EB">
            <w:pPr>
              <w:pStyle w:val="NormalTableHeader"/>
              <w:keepNext w:val="0"/>
              <w:keepLines w:val="0"/>
              <w:widowControl w:val="0"/>
              <w:spacing w:before="0" w:after="0"/>
              <w:jc w:val="left"/>
              <w:rPr>
                <w:b w:val="0"/>
                <w:sz w:val="20"/>
                <w:szCs w:val="20"/>
                <w:lang w:val="en-US"/>
              </w:rPr>
            </w:pPr>
            <w:r w:rsidRPr="00465068">
              <w:rPr>
                <w:b w:val="0"/>
                <w:sz w:val="20"/>
                <w:szCs w:val="20"/>
                <w:lang w:val="en-US"/>
              </w:rPr>
              <w:t>Corresponds to an entry in</w:t>
            </w:r>
          </w:p>
        </w:tc>
        <w:tc>
          <w:tcPr>
            <w:tcW w:w="1197" w:type="dxa"/>
          </w:tcPr>
          <w:p w14:paraId="0A6A9108" w14:textId="3BF56CEA" w:rsidR="00040E0D" w:rsidRPr="00465068" w:rsidRDefault="00920205" w:rsidP="00FD52EB">
            <w:pPr>
              <w:pStyle w:val="NormalTableHeader"/>
              <w:keepNext w:val="0"/>
              <w:keepLines w:val="0"/>
              <w:widowControl w:val="0"/>
              <w:spacing w:before="0" w:after="0"/>
              <w:jc w:val="left"/>
              <w:rPr>
                <w:b w:val="0"/>
                <w:sz w:val="20"/>
                <w:szCs w:val="20"/>
                <w:lang w:val="en-US"/>
              </w:rPr>
            </w:pPr>
            <w:r w:rsidRPr="00465068">
              <w:rPr>
                <w:b w:val="0"/>
                <w:sz w:val="20"/>
                <w:szCs w:val="20"/>
                <w:lang w:val="en-US"/>
              </w:rPr>
              <w:t>Association</w:t>
            </w:r>
          </w:p>
        </w:tc>
        <w:tc>
          <w:tcPr>
            <w:tcW w:w="2520" w:type="dxa"/>
          </w:tcPr>
          <w:p w14:paraId="354A88AB" w14:textId="26F39C3D" w:rsidR="00040E0D" w:rsidRPr="00465068" w:rsidRDefault="008E2CCC" w:rsidP="00FD52EB">
            <w:pPr>
              <w:pStyle w:val="NormalTableHeader"/>
              <w:keepNext w:val="0"/>
              <w:keepLines w:val="0"/>
              <w:widowControl w:val="0"/>
              <w:spacing w:before="0" w:after="0"/>
              <w:jc w:val="left"/>
              <w:rPr>
                <w:b w:val="0"/>
                <w:sz w:val="20"/>
                <w:szCs w:val="20"/>
                <w:lang w:val="en-US"/>
              </w:rPr>
            </w:pPr>
            <w:r w:rsidRPr="00465068">
              <w:rPr>
                <w:b w:val="0"/>
                <w:sz w:val="20"/>
                <w:szCs w:val="20"/>
                <w:lang w:val="en-US"/>
              </w:rPr>
              <w:t xml:space="preserve">A reference to the </w:t>
            </w:r>
            <w:proofErr w:type="spellStart"/>
            <w:r w:rsidRPr="00465068">
              <w:rPr>
                <w:b w:val="0"/>
                <w:i/>
                <w:sz w:val="20"/>
                <w:szCs w:val="20"/>
                <w:lang w:val="en-US"/>
              </w:rPr>
              <w:t>mfg</w:t>
            </w:r>
            <w:proofErr w:type="spellEnd"/>
            <w:r w:rsidRPr="00465068">
              <w:rPr>
                <w:b w:val="0"/>
                <w:i/>
                <w:sz w:val="20"/>
                <w:szCs w:val="20"/>
                <w:lang w:val="en-US"/>
              </w:rPr>
              <w:t xml:space="preserve"> event p</w:t>
            </w:r>
            <w:r w:rsidR="00920205" w:rsidRPr="00465068">
              <w:rPr>
                <w:b w:val="0"/>
                <w:i/>
                <w:sz w:val="20"/>
                <w:szCs w:val="20"/>
                <w:lang w:val="en-US"/>
              </w:rPr>
              <w:t>rofile</w:t>
            </w:r>
            <w:r w:rsidRPr="00465068">
              <w:rPr>
                <w:b w:val="0"/>
                <w:sz w:val="20"/>
                <w:szCs w:val="20"/>
                <w:lang w:val="en-US"/>
              </w:rPr>
              <w:t xml:space="preserve"> that the </w:t>
            </w:r>
            <w:proofErr w:type="spellStart"/>
            <w:r w:rsidRPr="00465068">
              <w:rPr>
                <w:b w:val="0"/>
                <w:i/>
                <w:sz w:val="20"/>
                <w:szCs w:val="20"/>
                <w:lang w:val="en-US"/>
              </w:rPr>
              <w:t>mfg</w:t>
            </w:r>
            <w:proofErr w:type="spellEnd"/>
            <w:r w:rsidRPr="00465068">
              <w:rPr>
                <w:b w:val="0"/>
                <w:i/>
                <w:sz w:val="20"/>
                <w:szCs w:val="20"/>
                <w:lang w:val="en-US"/>
              </w:rPr>
              <w:t xml:space="preserve"> e</w:t>
            </w:r>
            <w:r w:rsidR="00920205" w:rsidRPr="00465068">
              <w:rPr>
                <w:b w:val="0"/>
                <w:i/>
                <w:sz w:val="20"/>
                <w:szCs w:val="20"/>
                <w:lang w:val="en-US"/>
              </w:rPr>
              <w:t>vent</w:t>
            </w:r>
            <w:r w:rsidR="00920205" w:rsidRPr="00465068">
              <w:rPr>
                <w:b w:val="0"/>
                <w:sz w:val="20"/>
                <w:szCs w:val="20"/>
                <w:lang w:val="en-US"/>
              </w:rPr>
              <w:t xml:space="preserve"> is associated.</w:t>
            </w:r>
          </w:p>
        </w:tc>
      </w:tr>
      <w:tr w:rsidR="00D332C5" w:rsidRPr="00465068" w14:paraId="6CBADCEF" w14:textId="77777777" w:rsidTr="00465068">
        <w:trPr>
          <w:trHeight w:val="479"/>
          <w:tblHeader/>
        </w:trPr>
        <w:tc>
          <w:tcPr>
            <w:tcW w:w="1885" w:type="dxa"/>
          </w:tcPr>
          <w:p w14:paraId="6D775F8B" w14:textId="213D1F2C" w:rsidR="00920205" w:rsidRPr="00465068" w:rsidRDefault="00920205" w:rsidP="00FD52EB">
            <w:pPr>
              <w:pStyle w:val="NormalTableHeader"/>
              <w:keepNext w:val="0"/>
              <w:keepLines w:val="0"/>
              <w:widowControl w:val="0"/>
              <w:spacing w:before="0" w:after="0"/>
              <w:jc w:val="left"/>
              <w:rPr>
                <w:b w:val="0"/>
                <w:sz w:val="20"/>
                <w:szCs w:val="20"/>
                <w:lang w:val="en-US"/>
              </w:rPr>
            </w:pPr>
            <w:proofErr w:type="spellStart"/>
            <w:r w:rsidRPr="00465068">
              <w:rPr>
                <w:b w:val="0"/>
                <w:sz w:val="20"/>
                <w:szCs w:val="20"/>
                <w:lang w:val="en-US"/>
              </w:rPr>
              <w:t>Mfg</w:t>
            </w:r>
            <w:proofErr w:type="spellEnd"/>
            <w:r w:rsidR="008E2CCC" w:rsidRPr="00465068">
              <w:rPr>
                <w:b w:val="0"/>
                <w:sz w:val="20"/>
                <w:szCs w:val="20"/>
                <w:lang w:val="en-US"/>
              </w:rPr>
              <w:t xml:space="preserve"> event record s</w:t>
            </w:r>
            <w:r w:rsidR="00D332C5" w:rsidRPr="00465068">
              <w:rPr>
                <w:b w:val="0"/>
                <w:sz w:val="20"/>
                <w:szCs w:val="20"/>
                <w:lang w:val="en-US"/>
              </w:rPr>
              <w:t>pecification</w:t>
            </w:r>
          </w:p>
        </w:tc>
        <w:tc>
          <w:tcPr>
            <w:tcW w:w="1350" w:type="dxa"/>
          </w:tcPr>
          <w:p w14:paraId="17994139" w14:textId="04375855" w:rsidR="00920205" w:rsidRPr="00465068" w:rsidRDefault="008E2CCC" w:rsidP="00FD52EB">
            <w:pPr>
              <w:pStyle w:val="NormalTableHeader"/>
              <w:keepNext w:val="0"/>
              <w:keepLines w:val="0"/>
              <w:widowControl w:val="0"/>
              <w:spacing w:before="0" w:after="0"/>
              <w:jc w:val="left"/>
              <w:rPr>
                <w:b w:val="0"/>
                <w:sz w:val="20"/>
                <w:szCs w:val="20"/>
                <w:lang w:val="en-US"/>
              </w:rPr>
            </w:pPr>
            <w:proofErr w:type="spellStart"/>
            <w:r w:rsidRPr="00465068">
              <w:rPr>
                <w:b w:val="0"/>
                <w:sz w:val="20"/>
                <w:szCs w:val="20"/>
                <w:lang w:val="en-US"/>
              </w:rPr>
              <w:t>Mfg</w:t>
            </w:r>
            <w:proofErr w:type="spellEnd"/>
            <w:r w:rsidRPr="00465068">
              <w:rPr>
                <w:b w:val="0"/>
                <w:sz w:val="20"/>
                <w:szCs w:val="20"/>
                <w:lang w:val="en-US"/>
              </w:rPr>
              <w:t xml:space="preserve"> event record s</w:t>
            </w:r>
            <w:r w:rsidR="00D332C5" w:rsidRPr="00465068">
              <w:rPr>
                <w:b w:val="0"/>
                <w:sz w:val="20"/>
                <w:szCs w:val="20"/>
                <w:lang w:val="en-US"/>
              </w:rPr>
              <w:t>pecification</w:t>
            </w:r>
          </w:p>
        </w:tc>
        <w:tc>
          <w:tcPr>
            <w:tcW w:w="1260" w:type="dxa"/>
          </w:tcPr>
          <w:p w14:paraId="6D67E692" w14:textId="3D89D2D7" w:rsidR="00920205" w:rsidRPr="00465068" w:rsidRDefault="00D332C5" w:rsidP="00FD52EB">
            <w:pPr>
              <w:pStyle w:val="NormalTableHeader"/>
              <w:keepNext w:val="0"/>
              <w:keepLines w:val="0"/>
              <w:widowControl w:val="0"/>
              <w:spacing w:before="0" w:after="0"/>
              <w:jc w:val="left"/>
              <w:rPr>
                <w:b w:val="0"/>
                <w:sz w:val="20"/>
                <w:szCs w:val="20"/>
                <w:lang w:val="en-US"/>
              </w:rPr>
            </w:pPr>
            <w:r w:rsidRPr="00465068">
              <w:rPr>
                <w:b w:val="0"/>
                <w:sz w:val="20"/>
                <w:szCs w:val="20"/>
                <w:lang w:val="en-US"/>
              </w:rPr>
              <w:t>0..n</w:t>
            </w:r>
          </w:p>
        </w:tc>
        <w:tc>
          <w:tcPr>
            <w:tcW w:w="1080" w:type="dxa"/>
          </w:tcPr>
          <w:p w14:paraId="46055817" w14:textId="6B6A58DF" w:rsidR="00920205" w:rsidRPr="00465068" w:rsidRDefault="00D332C5" w:rsidP="00FD52EB">
            <w:pPr>
              <w:pStyle w:val="NormalTableHeader"/>
              <w:keepNext w:val="0"/>
              <w:keepLines w:val="0"/>
              <w:widowControl w:val="0"/>
              <w:spacing w:before="0" w:after="0"/>
              <w:jc w:val="left"/>
              <w:rPr>
                <w:b w:val="0"/>
                <w:sz w:val="20"/>
                <w:szCs w:val="20"/>
                <w:lang w:val="en-US"/>
              </w:rPr>
            </w:pPr>
            <w:r w:rsidRPr="00465068">
              <w:rPr>
                <w:b w:val="0"/>
                <w:sz w:val="20"/>
                <w:szCs w:val="20"/>
                <w:lang w:val="en-US"/>
              </w:rPr>
              <w:t>Is a collection of</w:t>
            </w:r>
          </w:p>
        </w:tc>
        <w:tc>
          <w:tcPr>
            <w:tcW w:w="1197" w:type="dxa"/>
          </w:tcPr>
          <w:p w14:paraId="5611374E" w14:textId="69E049E3" w:rsidR="00920205" w:rsidRPr="00465068" w:rsidRDefault="00D332C5" w:rsidP="00FD52EB">
            <w:pPr>
              <w:pStyle w:val="NormalTableHeader"/>
              <w:keepNext w:val="0"/>
              <w:keepLines w:val="0"/>
              <w:widowControl w:val="0"/>
              <w:spacing w:before="0" w:after="0"/>
              <w:jc w:val="left"/>
              <w:rPr>
                <w:b w:val="0"/>
                <w:sz w:val="20"/>
                <w:szCs w:val="20"/>
                <w:lang w:val="en-US"/>
              </w:rPr>
            </w:pPr>
            <w:r w:rsidRPr="00465068">
              <w:rPr>
                <w:b w:val="0"/>
                <w:sz w:val="20"/>
                <w:szCs w:val="20"/>
                <w:lang w:val="en-US"/>
              </w:rPr>
              <w:t>Composite</w:t>
            </w:r>
          </w:p>
        </w:tc>
        <w:tc>
          <w:tcPr>
            <w:tcW w:w="2520" w:type="dxa"/>
          </w:tcPr>
          <w:p w14:paraId="6D839A14" w14:textId="03D2D807" w:rsidR="00920205" w:rsidRPr="00465068" w:rsidRDefault="008E2CCC" w:rsidP="00FD52EB">
            <w:pPr>
              <w:pStyle w:val="NormalTableHeader"/>
              <w:keepNext w:val="0"/>
              <w:keepLines w:val="0"/>
              <w:widowControl w:val="0"/>
              <w:spacing w:before="0" w:after="0"/>
              <w:jc w:val="left"/>
              <w:rPr>
                <w:b w:val="0"/>
                <w:sz w:val="20"/>
                <w:szCs w:val="20"/>
                <w:lang w:val="en-US"/>
              </w:rPr>
            </w:pPr>
            <w:r w:rsidRPr="00465068">
              <w:rPr>
                <w:b w:val="0"/>
                <w:sz w:val="20"/>
                <w:szCs w:val="20"/>
                <w:lang w:val="en-US"/>
              </w:rPr>
              <w:t xml:space="preserve">See </w:t>
            </w:r>
            <w:proofErr w:type="spellStart"/>
            <w:r w:rsidRPr="00FD52EB">
              <w:rPr>
                <w:b w:val="0"/>
                <w:i/>
                <w:sz w:val="20"/>
                <w:szCs w:val="20"/>
                <w:lang w:val="en-US"/>
              </w:rPr>
              <w:t>mfg</w:t>
            </w:r>
            <w:proofErr w:type="spellEnd"/>
            <w:r w:rsidRPr="00FD52EB">
              <w:rPr>
                <w:b w:val="0"/>
                <w:i/>
                <w:sz w:val="20"/>
                <w:szCs w:val="20"/>
                <w:lang w:val="en-US"/>
              </w:rPr>
              <w:t xml:space="preserve"> event r</w:t>
            </w:r>
            <w:r w:rsidR="00D332C5" w:rsidRPr="00FD52EB">
              <w:rPr>
                <w:b w:val="0"/>
                <w:i/>
                <w:sz w:val="20"/>
                <w:szCs w:val="20"/>
                <w:lang w:val="en-US"/>
              </w:rPr>
              <w:t>ecord</w:t>
            </w:r>
            <w:r w:rsidRPr="00FD52EB">
              <w:rPr>
                <w:b w:val="0"/>
                <w:i/>
                <w:sz w:val="20"/>
                <w:szCs w:val="20"/>
                <w:lang w:val="en-US"/>
              </w:rPr>
              <w:t xml:space="preserve"> s</w:t>
            </w:r>
            <w:r w:rsidR="005522EB" w:rsidRPr="00FD52EB">
              <w:rPr>
                <w:b w:val="0"/>
                <w:i/>
                <w:sz w:val="20"/>
                <w:szCs w:val="20"/>
                <w:lang w:val="en-US"/>
              </w:rPr>
              <w:t>pecification</w:t>
            </w:r>
            <w:r w:rsidR="005522EB" w:rsidRPr="00465068">
              <w:rPr>
                <w:b w:val="0"/>
                <w:sz w:val="20"/>
                <w:szCs w:val="20"/>
                <w:lang w:val="en-US"/>
              </w:rPr>
              <w:t xml:space="preserve"> for details</w:t>
            </w:r>
          </w:p>
        </w:tc>
      </w:tr>
      <w:tr w:rsidR="005522EB" w:rsidRPr="00465068" w14:paraId="35B49090" w14:textId="77777777" w:rsidTr="00465068">
        <w:trPr>
          <w:trHeight w:val="479"/>
          <w:tblHeader/>
        </w:trPr>
        <w:tc>
          <w:tcPr>
            <w:tcW w:w="1885" w:type="dxa"/>
          </w:tcPr>
          <w:p w14:paraId="5E2EDA7F" w14:textId="6767D78E" w:rsidR="005522EB" w:rsidRPr="00465068" w:rsidRDefault="008E2CCC" w:rsidP="00FD52EB">
            <w:pPr>
              <w:pStyle w:val="NormalTableHeader"/>
              <w:keepNext w:val="0"/>
              <w:keepLines w:val="0"/>
              <w:widowControl w:val="0"/>
              <w:spacing w:before="0" w:after="0"/>
              <w:jc w:val="left"/>
              <w:rPr>
                <w:b w:val="0"/>
                <w:sz w:val="20"/>
                <w:szCs w:val="20"/>
                <w:lang w:val="en-US"/>
              </w:rPr>
            </w:pPr>
            <w:proofErr w:type="spellStart"/>
            <w:r w:rsidRPr="00465068">
              <w:rPr>
                <w:b w:val="0"/>
                <w:sz w:val="20"/>
                <w:szCs w:val="20"/>
                <w:lang w:val="en-US"/>
              </w:rPr>
              <w:t>Mfg</w:t>
            </w:r>
            <w:proofErr w:type="spellEnd"/>
            <w:r w:rsidRPr="00465068">
              <w:rPr>
                <w:b w:val="0"/>
                <w:sz w:val="20"/>
                <w:szCs w:val="20"/>
                <w:lang w:val="en-US"/>
              </w:rPr>
              <w:t xml:space="preserve"> event definition p</w:t>
            </w:r>
            <w:r w:rsidR="005522EB" w:rsidRPr="00465068">
              <w:rPr>
                <w:b w:val="0"/>
                <w:sz w:val="20"/>
                <w:szCs w:val="20"/>
                <w:lang w:val="en-US"/>
              </w:rPr>
              <w:t>roperty</w:t>
            </w:r>
          </w:p>
        </w:tc>
        <w:tc>
          <w:tcPr>
            <w:tcW w:w="1350" w:type="dxa"/>
          </w:tcPr>
          <w:p w14:paraId="468127E8" w14:textId="3A49D16E" w:rsidR="005522EB" w:rsidRPr="00465068" w:rsidRDefault="008E2CCC" w:rsidP="00FD52EB">
            <w:pPr>
              <w:pStyle w:val="NormalTableHeader"/>
              <w:keepNext w:val="0"/>
              <w:keepLines w:val="0"/>
              <w:widowControl w:val="0"/>
              <w:spacing w:before="0" w:after="0"/>
              <w:jc w:val="left"/>
              <w:rPr>
                <w:b w:val="0"/>
                <w:sz w:val="20"/>
                <w:szCs w:val="20"/>
                <w:lang w:val="en-US"/>
              </w:rPr>
            </w:pPr>
            <w:proofErr w:type="spellStart"/>
            <w:r w:rsidRPr="00465068">
              <w:rPr>
                <w:b w:val="0"/>
                <w:sz w:val="20"/>
                <w:szCs w:val="20"/>
                <w:lang w:val="en-US"/>
              </w:rPr>
              <w:t>Mfg</w:t>
            </w:r>
            <w:proofErr w:type="spellEnd"/>
            <w:r w:rsidRPr="00465068">
              <w:rPr>
                <w:b w:val="0"/>
                <w:sz w:val="20"/>
                <w:szCs w:val="20"/>
                <w:lang w:val="en-US"/>
              </w:rPr>
              <w:t xml:space="preserve"> event definition p</w:t>
            </w:r>
            <w:r w:rsidR="005522EB" w:rsidRPr="00465068">
              <w:rPr>
                <w:b w:val="0"/>
                <w:sz w:val="20"/>
                <w:szCs w:val="20"/>
                <w:lang w:val="en-US"/>
              </w:rPr>
              <w:t>roperty</w:t>
            </w:r>
          </w:p>
        </w:tc>
        <w:tc>
          <w:tcPr>
            <w:tcW w:w="1260" w:type="dxa"/>
          </w:tcPr>
          <w:p w14:paraId="63E4CD17" w14:textId="059BB2FA" w:rsidR="005522EB" w:rsidRPr="00465068" w:rsidRDefault="001D1D77" w:rsidP="00FD52EB">
            <w:pPr>
              <w:pStyle w:val="NormalTableHeader"/>
              <w:keepNext w:val="0"/>
              <w:keepLines w:val="0"/>
              <w:widowControl w:val="0"/>
              <w:spacing w:before="0" w:after="0"/>
              <w:jc w:val="left"/>
              <w:rPr>
                <w:b w:val="0"/>
                <w:sz w:val="20"/>
                <w:szCs w:val="20"/>
                <w:lang w:val="en-US"/>
              </w:rPr>
            </w:pPr>
            <w:r w:rsidRPr="00465068">
              <w:rPr>
                <w:b w:val="0"/>
                <w:sz w:val="20"/>
                <w:szCs w:val="20"/>
                <w:lang w:val="en-US"/>
              </w:rPr>
              <w:t>0..n</w:t>
            </w:r>
          </w:p>
        </w:tc>
        <w:tc>
          <w:tcPr>
            <w:tcW w:w="1080" w:type="dxa"/>
          </w:tcPr>
          <w:p w14:paraId="5B9CD514" w14:textId="412DE41B" w:rsidR="005522EB" w:rsidRPr="00465068" w:rsidRDefault="001D1D77" w:rsidP="00FD52EB">
            <w:pPr>
              <w:pStyle w:val="NormalTableHeader"/>
              <w:keepNext w:val="0"/>
              <w:keepLines w:val="0"/>
              <w:widowControl w:val="0"/>
              <w:spacing w:before="0" w:after="0"/>
              <w:jc w:val="left"/>
              <w:rPr>
                <w:b w:val="0"/>
                <w:sz w:val="20"/>
                <w:szCs w:val="20"/>
                <w:lang w:val="en-US"/>
              </w:rPr>
            </w:pPr>
            <w:r w:rsidRPr="00465068">
              <w:rPr>
                <w:b w:val="0"/>
                <w:sz w:val="20"/>
                <w:szCs w:val="20"/>
                <w:lang w:val="en-US"/>
              </w:rPr>
              <w:t>Has properties of</w:t>
            </w:r>
          </w:p>
        </w:tc>
        <w:tc>
          <w:tcPr>
            <w:tcW w:w="1197" w:type="dxa"/>
          </w:tcPr>
          <w:p w14:paraId="2AA7456C" w14:textId="1894BDFF" w:rsidR="005522EB" w:rsidRPr="00465068" w:rsidRDefault="001D1D77" w:rsidP="00FD52EB">
            <w:pPr>
              <w:pStyle w:val="NormalTableHeader"/>
              <w:keepNext w:val="0"/>
              <w:keepLines w:val="0"/>
              <w:widowControl w:val="0"/>
              <w:spacing w:before="0" w:after="0"/>
              <w:jc w:val="left"/>
              <w:rPr>
                <w:b w:val="0"/>
                <w:sz w:val="20"/>
                <w:szCs w:val="20"/>
                <w:lang w:val="en-US"/>
              </w:rPr>
            </w:pPr>
            <w:r w:rsidRPr="00465068">
              <w:rPr>
                <w:b w:val="0"/>
                <w:sz w:val="20"/>
                <w:szCs w:val="20"/>
                <w:lang w:val="en-US"/>
              </w:rPr>
              <w:t>Composite</w:t>
            </w:r>
          </w:p>
        </w:tc>
        <w:tc>
          <w:tcPr>
            <w:tcW w:w="2520" w:type="dxa"/>
          </w:tcPr>
          <w:p w14:paraId="6E1EFBF3" w14:textId="1D499F7A" w:rsidR="005522EB" w:rsidRPr="00465068" w:rsidRDefault="001D1D77" w:rsidP="00FD52EB">
            <w:pPr>
              <w:pStyle w:val="NormalTableHeader"/>
              <w:keepNext w:val="0"/>
              <w:keepLines w:val="0"/>
              <w:widowControl w:val="0"/>
              <w:spacing w:before="0" w:after="0"/>
              <w:jc w:val="left"/>
              <w:rPr>
                <w:b w:val="0"/>
                <w:sz w:val="20"/>
                <w:szCs w:val="20"/>
                <w:lang w:val="en-US"/>
              </w:rPr>
            </w:pPr>
            <w:r w:rsidRPr="00465068">
              <w:rPr>
                <w:b w:val="0"/>
                <w:sz w:val="20"/>
                <w:szCs w:val="20"/>
                <w:lang w:val="en-US"/>
              </w:rPr>
              <w:t>See relationship representation for details on representing relationships</w:t>
            </w:r>
          </w:p>
        </w:tc>
      </w:tr>
    </w:tbl>
    <w:p w14:paraId="725716DD" w14:textId="1F646E26" w:rsidR="00D724EE" w:rsidRDefault="00D724EE" w:rsidP="00FE1709">
      <w:pPr>
        <w:pStyle w:val="Caption"/>
      </w:pPr>
      <w:bookmarkStart w:id="432" w:name="_Ref444091817"/>
      <w:bookmarkStart w:id="433" w:name="_Toc446785449"/>
      <w:r>
        <w:lastRenderedPageBreak/>
        <w:t xml:space="preserve">Table </w:t>
      </w:r>
      <w:r w:rsidR="00F53ABD">
        <w:fldChar w:fldCharType="begin"/>
      </w:r>
      <w:r w:rsidR="00F53ABD">
        <w:instrText xml:space="preserve"> SEQ Table \* ARABIC </w:instrText>
      </w:r>
      <w:r w:rsidR="00F53ABD">
        <w:fldChar w:fldCharType="separate"/>
      </w:r>
      <w:r w:rsidR="00AF5BD2">
        <w:rPr>
          <w:noProof/>
        </w:rPr>
        <w:t>12</w:t>
      </w:r>
      <w:r w:rsidR="00F53ABD">
        <w:rPr>
          <w:noProof/>
        </w:rPr>
        <w:fldChar w:fldCharType="end"/>
      </w:r>
      <w:bookmarkEnd w:id="432"/>
      <w:r>
        <w:t xml:space="preserve"> - Attributes of </w:t>
      </w:r>
      <w:proofErr w:type="spellStart"/>
      <w:r>
        <w:t>mfg</w:t>
      </w:r>
      <w:proofErr w:type="spellEnd"/>
      <w:r>
        <w:t xml:space="preserve"> event definition</w:t>
      </w:r>
      <w:bookmarkEnd w:id="43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525"/>
        <w:gridCol w:w="2340"/>
        <w:gridCol w:w="1710"/>
        <w:gridCol w:w="1530"/>
        <w:gridCol w:w="1170"/>
        <w:gridCol w:w="1075"/>
      </w:tblGrid>
      <w:tr w:rsidR="00D724EE" w:rsidRPr="00465068" w14:paraId="79ABA5D4" w14:textId="77777777" w:rsidTr="00465068">
        <w:trPr>
          <w:tblHeader/>
          <w:jc w:val="center"/>
        </w:trPr>
        <w:tc>
          <w:tcPr>
            <w:tcW w:w="1525" w:type="dxa"/>
          </w:tcPr>
          <w:p w14:paraId="12151DB0" w14:textId="3D77AC84" w:rsidR="00D724EE" w:rsidRPr="00465068" w:rsidRDefault="008E2CCC" w:rsidP="003A5D53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Attribute n</w:t>
            </w:r>
            <w:r w:rsidR="00D724EE" w:rsidRPr="00465068">
              <w:rPr>
                <w:sz w:val="20"/>
                <w:szCs w:val="20"/>
                <w:lang w:val="en-US"/>
              </w:rPr>
              <w:t>ame</w:t>
            </w:r>
          </w:p>
        </w:tc>
        <w:tc>
          <w:tcPr>
            <w:tcW w:w="2340" w:type="dxa"/>
          </w:tcPr>
          <w:p w14:paraId="4F20B716" w14:textId="77777777" w:rsidR="00D724EE" w:rsidRPr="00465068" w:rsidRDefault="00D724EE" w:rsidP="00FD52EB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710" w:type="dxa"/>
          </w:tcPr>
          <w:p w14:paraId="351CB224" w14:textId="418DD7CB" w:rsidR="00D724EE" w:rsidRPr="00465068" w:rsidRDefault="008E2CCC" w:rsidP="00FD52EB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Production e</w:t>
            </w:r>
            <w:r w:rsidR="00D724EE" w:rsidRPr="00465068">
              <w:rPr>
                <w:sz w:val="20"/>
                <w:szCs w:val="20"/>
                <w:lang w:val="en-US"/>
              </w:rPr>
              <w:t>xamples</w:t>
            </w:r>
          </w:p>
        </w:tc>
        <w:tc>
          <w:tcPr>
            <w:tcW w:w="1530" w:type="dxa"/>
          </w:tcPr>
          <w:p w14:paraId="28EADF2E" w14:textId="7D2143F5" w:rsidR="00D724EE" w:rsidRPr="00465068" w:rsidRDefault="008E2CCC" w:rsidP="00FD52EB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Maintenance e</w:t>
            </w:r>
            <w:r w:rsidR="00D724EE" w:rsidRPr="00465068">
              <w:rPr>
                <w:sz w:val="20"/>
                <w:szCs w:val="20"/>
                <w:lang w:val="en-US"/>
              </w:rPr>
              <w:t>xamples</w:t>
            </w:r>
          </w:p>
        </w:tc>
        <w:tc>
          <w:tcPr>
            <w:tcW w:w="1170" w:type="dxa"/>
          </w:tcPr>
          <w:p w14:paraId="5580A1DB" w14:textId="267E690A" w:rsidR="00D724EE" w:rsidRPr="00465068" w:rsidRDefault="008E2CCC" w:rsidP="00FD52EB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Quality e</w:t>
            </w:r>
            <w:r w:rsidR="00D724EE" w:rsidRPr="00465068">
              <w:rPr>
                <w:sz w:val="20"/>
                <w:szCs w:val="20"/>
                <w:lang w:val="en-US"/>
              </w:rPr>
              <w:t>xamples</w:t>
            </w:r>
          </w:p>
        </w:tc>
        <w:tc>
          <w:tcPr>
            <w:tcW w:w="1075" w:type="dxa"/>
          </w:tcPr>
          <w:p w14:paraId="42CE2699" w14:textId="716289C4" w:rsidR="00D724EE" w:rsidRPr="00465068" w:rsidRDefault="008E2CCC" w:rsidP="00FD52EB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Inventory e</w:t>
            </w:r>
            <w:r w:rsidR="00D724EE" w:rsidRPr="00465068">
              <w:rPr>
                <w:sz w:val="20"/>
                <w:szCs w:val="20"/>
                <w:lang w:val="en-US"/>
              </w:rPr>
              <w:t>xamples</w:t>
            </w:r>
          </w:p>
        </w:tc>
      </w:tr>
      <w:tr w:rsidR="00D724EE" w:rsidRPr="00465068" w14:paraId="2473F47E" w14:textId="77777777" w:rsidTr="00465068">
        <w:trPr>
          <w:trHeight w:val="728"/>
          <w:jc w:val="center"/>
        </w:trPr>
        <w:tc>
          <w:tcPr>
            <w:tcW w:w="1525" w:type="dxa"/>
          </w:tcPr>
          <w:p w14:paraId="4905A595" w14:textId="77777777" w:rsidR="00D724EE" w:rsidRPr="00465068" w:rsidRDefault="00D724EE" w:rsidP="00465068">
            <w:pPr>
              <w:pStyle w:val="TableContents1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2340" w:type="dxa"/>
          </w:tcPr>
          <w:p w14:paraId="78AE30CC" w14:textId="77777777" w:rsidR="00D724EE" w:rsidRPr="00465068" w:rsidRDefault="00D724EE" w:rsidP="00FD52EB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proofErr w:type="gramStart"/>
            <w:r w:rsidRPr="00465068">
              <w:rPr>
                <w:sz w:val="20"/>
                <w:szCs w:val="20"/>
                <w:lang w:val="en-US"/>
              </w:rPr>
              <w:t xml:space="preserve">Identification of the </w:t>
            </w:r>
            <w:proofErr w:type="spellStart"/>
            <w:r w:rsidRPr="00465068">
              <w:rPr>
                <w:i/>
                <w:sz w:val="20"/>
                <w:szCs w:val="20"/>
                <w:lang w:val="en-US"/>
              </w:rPr>
              <w:t>mfg</w:t>
            </w:r>
            <w:proofErr w:type="spellEnd"/>
            <w:r w:rsidRPr="00465068">
              <w:rPr>
                <w:i/>
                <w:sz w:val="20"/>
                <w:szCs w:val="20"/>
                <w:lang w:val="en-US"/>
              </w:rPr>
              <w:t xml:space="preserve"> event definition</w:t>
            </w:r>
            <w:r w:rsidRPr="00465068">
              <w:rPr>
                <w:sz w:val="20"/>
                <w:szCs w:val="20"/>
                <w:lang w:val="en-US"/>
              </w:rPr>
              <w:t>.</w:t>
            </w:r>
            <w:proofErr w:type="gramEnd"/>
            <w:r w:rsidRPr="00465068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710" w:type="dxa"/>
          </w:tcPr>
          <w:p w14:paraId="4D9302FC" w14:textId="77777777" w:rsidR="00D724EE" w:rsidRPr="00465068" w:rsidRDefault="00D724EE" w:rsidP="00465068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  <w:proofErr w:type="spellStart"/>
            <w:r w:rsidRPr="00465068">
              <w:rPr>
                <w:sz w:val="20"/>
                <w:szCs w:val="20"/>
                <w:lang w:val="en-US"/>
              </w:rPr>
              <w:t>WorkAlert</w:t>
            </w:r>
            <w:proofErr w:type="spellEnd"/>
          </w:p>
          <w:p w14:paraId="1BE66793" w14:textId="77777777" w:rsidR="00D724EE" w:rsidRPr="00465068" w:rsidRDefault="00D724EE" w:rsidP="00465068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  <w:proofErr w:type="spellStart"/>
            <w:r w:rsidRPr="00465068">
              <w:rPr>
                <w:sz w:val="20"/>
                <w:szCs w:val="20"/>
                <w:lang w:val="en-US"/>
              </w:rPr>
              <w:t>ScheduleUpdate</w:t>
            </w:r>
            <w:proofErr w:type="spellEnd"/>
          </w:p>
          <w:p w14:paraId="797998FC" w14:textId="60483CF1" w:rsidR="00D724EE" w:rsidRPr="00465068" w:rsidRDefault="008E2CCC" w:rsidP="00465068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  <w:proofErr w:type="spellStart"/>
            <w:r w:rsidRPr="00465068">
              <w:rPr>
                <w:sz w:val="20"/>
                <w:szCs w:val="20"/>
                <w:lang w:val="en-US"/>
              </w:rPr>
              <w:t>DowntimeStart</w:t>
            </w:r>
            <w:proofErr w:type="spellEnd"/>
          </w:p>
        </w:tc>
        <w:tc>
          <w:tcPr>
            <w:tcW w:w="1530" w:type="dxa"/>
          </w:tcPr>
          <w:p w14:paraId="48EEF468" w14:textId="77777777" w:rsidR="00D724EE" w:rsidRPr="00465068" w:rsidRDefault="00D724EE" w:rsidP="00465068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  <w:proofErr w:type="spellStart"/>
            <w:r w:rsidRPr="00465068">
              <w:rPr>
                <w:sz w:val="20"/>
                <w:szCs w:val="20"/>
                <w:lang w:val="en-US"/>
              </w:rPr>
              <w:t>JobCompleted</w:t>
            </w:r>
            <w:proofErr w:type="spellEnd"/>
          </w:p>
        </w:tc>
        <w:tc>
          <w:tcPr>
            <w:tcW w:w="1170" w:type="dxa"/>
          </w:tcPr>
          <w:p w14:paraId="1223132C" w14:textId="77777777" w:rsidR="00D724EE" w:rsidRPr="00465068" w:rsidRDefault="00D724EE" w:rsidP="00465068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  <w:proofErr w:type="spellStart"/>
            <w:r w:rsidRPr="00465068">
              <w:rPr>
                <w:sz w:val="20"/>
                <w:szCs w:val="20"/>
                <w:lang w:val="en-US"/>
              </w:rPr>
              <w:t>TestReport</w:t>
            </w:r>
            <w:proofErr w:type="spellEnd"/>
          </w:p>
        </w:tc>
        <w:tc>
          <w:tcPr>
            <w:tcW w:w="1075" w:type="dxa"/>
          </w:tcPr>
          <w:p w14:paraId="66A34D35" w14:textId="77777777" w:rsidR="00D724EE" w:rsidRPr="00465068" w:rsidRDefault="00D724EE" w:rsidP="00465068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Inven88</w:t>
            </w:r>
          </w:p>
          <w:p w14:paraId="21D5DC5F" w14:textId="77777777" w:rsidR="00D724EE" w:rsidRPr="00465068" w:rsidRDefault="00D724EE" w:rsidP="00465068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  <w:proofErr w:type="spellStart"/>
            <w:r w:rsidRPr="00465068">
              <w:rPr>
                <w:sz w:val="20"/>
                <w:szCs w:val="20"/>
                <w:lang w:val="en-US"/>
              </w:rPr>
              <w:t>MaterialMovement</w:t>
            </w:r>
            <w:proofErr w:type="spellEnd"/>
          </w:p>
        </w:tc>
      </w:tr>
      <w:tr w:rsidR="00D724EE" w:rsidRPr="00465068" w14:paraId="6E6CE841" w14:textId="77777777" w:rsidTr="00465068">
        <w:trPr>
          <w:trHeight w:val="791"/>
          <w:jc w:val="center"/>
        </w:trPr>
        <w:tc>
          <w:tcPr>
            <w:tcW w:w="1525" w:type="dxa"/>
          </w:tcPr>
          <w:p w14:paraId="0F77404C" w14:textId="77777777" w:rsidR="00D724EE" w:rsidRPr="00465068" w:rsidRDefault="00D724EE" w:rsidP="00465068">
            <w:pPr>
              <w:pStyle w:val="TableContents1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340" w:type="dxa"/>
          </w:tcPr>
          <w:p w14:paraId="6CEA51C3" w14:textId="77777777" w:rsidR="00D724EE" w:rsidRPr="00465068" w:rsidRDefault="00D724EE" w:rsidP="00FD52EB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proofErr w:type="gramStart"/>
            <w:r w:rsidRPr="00465068">
              <w:rPr>
                <w:sz w:val="20"/>
                <w:szCs w:val="20"/>
                <w:lang w:val="en-US"/>
              </w:rPr>
              <w:t xml:space="preserve">Contains additional information and descriptions of the </w:t>
            </w:r>
            <w:proofErr w:type="spellStart"/>
            <w:r w:rsidRPr="00465068">
              <w:rPr>
                <w:i/>
                <w:sz w:val="20"/>
                <w:szCs w:val="20"/>
                <w:lang w:val="en-US"/>
              </w:rPr>
              <w:t>mfg</w:t>
            </w:r>
            <w:proofErr w:type="spellEnd"/>
            <w:r w:rsidRPr="00465068">
              <w:rPr>
                <w:i/>
                <w:sz w:val="20"/>
                <w:szCs w:val="20"/>
                <w:lang w:val="en-US"/>
              </w:rPr>
              <w:t xml:space="preserve"> event definition</w:t>
            </w:r>
            <w:r w:rsidRPr="00465068">
              <w:rPr>
                <w:sz w:val="20"/>
                <w:szCs w:val="20"/>
                <w:lang w:val="en-US"/>
              </w:rPr>
              <w:t>.</w:t>
            </w:r>
            <w:proofErr w:type="gramEnd"/>
          </w:p>
        </w:tc>
        <w:tc>
          <w:tcPr>
            <w:tcW w:w="1710" w:type="dxa"/>
          </w:tcPr>
          <w:p w14:paraId="744FA1D8" w14:textId="77777777" w:rsidR="00D724EE" w:rsidRPr="00465068" w:rsidRDefault="00D724EE" w:rsidP="00465068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Notification of job started</w:t>
            </w:r>
          </w:p>
        </w:tc>
        <w:tc>
          <w:tcPr>
            <w:tcW w:w="1530" w:type="dxa"/>
          </w:tcPr>
          <w:p w14:paraId="2E00CCFD" w14:textId="77777777" w:rsidR="00D724EE" w:rsidRPr="00465068" w:rsidRDefault="00D724EE" w:rsidP="00465068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Reminder that PM is overdue</w:t>
            </w:r>
          </w:p>
        </w:tc>
        <w:tc>
          <w:tcPr>
            <w:tcW w:w="1170" w:type="dxa"/>
          </w:tcPr>
          <w:p w14:paraId="6FC4C094" w14:textId="77777777" w:rsidR="00D724EE" w:rsidRPr="00465068" w:rsidRDefault="00D724EE" w:rsidP="00465068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Test setup complete</w:t>
            </w:r>
          </w:p>
        </w:tc>
        <w:tc>
          <w:tcPr>
            <w:tcW w:w="1075" w:type="dxa"/>
          </w:tcPr>
          <w:p w14:paraId="6A1CD038" w14:textId="77777777" w:rsidR="00D724EE" w:rsidRPr="00465068" w:rsidRDefault="00D724EE" w:rsidP="00465068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Shipment arrived</w:t>
            </w:r>
          </w:p>
        </w:tc>
      </w:tr>
      <w:tr w:rsidR="00D724EE" w:rsidRPr="00465068" w14:paraId="35192F51" w14:textId="77777777" w:rsidTr="00465068">
        <w:trPr>
          <w:trHeight w:val="989"/>
          <w:jc w:val="center"/>
        </w:trPr>
        <w:tc>
          <w:tcPr>
            <w:tcW w:w="1525" w:type="dxa"/>
          </w:tcPr>
          <w:p w14:paraId="631705BD" w14:textId="77777777" w:rsidR="00D724EE" w:rsidRPr="00465068" w:rsidRDefault="00D724EE" w:rsidP="00465068">
            <w:pPr>
              <w:pStyle w:val="TableContents1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2340" w:type="dxa"/>
          </w:tcPr>
          <w:p w14:paraId="054414E1" w14:textId="21B3ED51" w:rsidR="00D724EE" w:rsidRPr="00465068" w:rsidRDefault="00D724EE" w:rsidP="00FD52EB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 xml:space="preserve">List of the priorities that act as a guide to the relative level of importance of </w:t>
            </w:r>
            <w:proofErr w:type="gramStart"/>
            <w:r w:rsidRPr="00465068">
              <w:rPr>
                <w:sz w:val="20"/>
                <w:szCs w:val="20"/>
                <w:lang w:val="en-US"/>
              </w:rPr>
              <w:t>a</w:t>
            </w:r>
            <w:proofErr w:type="gramEnd"/>
            <w:r w:rsidRPr="0046506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65068">
              <w:rPr>
                <w:i/>
                <w:sz w:val="20"/>
                <w:szCs w:val="20"/>
                <w:lang w:val="en-US"/>
              </w:rPr>
              <w:t>mfg</w:t>
            </w:r>
            <w:proofErr w:type="spellEnd"/>
            <w:r w:rsidRPr="00465068">
              <w:rPr>
                <w:i/>
                <w:sz w:val="20"/>
                <w:szCs w:val="20"/>
                <w:lang w:val="en-US"/>
              </w:rPr>
              <w:t xml:space="preserve"> event</w:t>
            </w:r>
            <w:r w:rsidR="008E2CCC" w:rsidRPr="00465068">
              <w:rPr>
                <w:i/>
                <w:sz w:val="20"/>
                <w:szCs w:val="20"/>
                <w:lang w:val="en-US"/>
              </w:rPr>
              <w:t>.</w:t>
            </w:r>
          </w:p>
        </w:tc>
        <w:tc>
          <w:tcPr>
            <w:tcW w:w="1710" w:type="dxa"/>
          </w:tcPr>
          <w:p w14:paraId="1FE1C0D3" w14:textId="77777777" w:rsidR="00D724EE" w:rsidRPr="00465068" w:rsidRDefault="00D724EE" w:rsidP="00465068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{1,2,3}</w:t>
            </w:r>
          </w:p>
        </w:tc>
        <w:tc>
          <w:tcPr>
            <w:tcW w:w="1530" w:type="dxa"/>
          </w:tcPr>
          <w:p w14:paraId="32AF2443" w14:textId="77777777" w:rsidR="00D724EE" w:rsidRPr="00465068" w:rsidRDefault="00D724EE" w:rsidP="00465068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{Low, Medium, High}</w:t>
            </w:r>
          </w:p>
        </w:tc>
        <w:tc>
          <w:tcPr>
            <w:tcW w:w="1170" w:type="dxa"/>
          </w:tcPr>
          <w:p w14:paraId="040EEE5E" w14:textId="77777777" w:rsidR="00D724EE" w:rsidRPr="00465068" w:rsidRDefault="00D724EE" w:rsidP="00465068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{Information, Error}</w:t>
            </w:r>
          </w:p>
        </w:tc>
        <w:tc>
          <w:tcPr>
            <w:tcW w:w="1075" w:type="dxa"/>
          </w:tcPr>
          <w:p w14:paraId="4BDB3F53" w14:textId="77777777" w:rsidR="00D724EE" w:rsidRPr="00465068" w:rsidRDefault="00D724EE" w:rsidP="00465068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{1..10}</w:t>
            </w:r>
          </w:p>
        </w:tc>
      </w:tr>
      <w:tr w:rsidR="00D724EE" w:rsidRPr="00465068" w14:paraId="5301100F" w14:textId="77777777" w:rsidTr="00465068">
        <w:trPr>
          <w:trHeight w:val="971"/>
          <w:jc w:val="center"/>
        </w:trPr>
        <w:tc>
          <w:tcPr>
            <w:tcW w:w="1525" w:type="dxa"/>
          </w:tcPr>
          <w:p w14:paraId="2238F9F0" w14:textId="409B525F" w:rsidR="00D724EE" w:rsidRPr="00465068" w:rsidRDefault="008E2CCC" w:rsidP="00465068">
            <w:pPr>
              <w:pStyle w:val="TableContents1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Hierarchy s</w:t>
            </w:r>
            <w:r w:rsidR="00D724EE" w:rsidRPr="00465068">
              <w:rPr>
                <w:sz w:val="20"/>
                <w:szCs w:val="20"/>
                <w:lang w:val="en-US"/>
              </w:rPr>
              <w:t>cope</w:t>
            </w:r>
          </w:p>
        </w:tc>
        <w:tc>
          <w:tcPr>
            <w:tcW w:w="2340" w:type="dxa"/>
          </w:tcPr>
          <w:p w14:paraId="7ED938E9" w14:textId="77777777" w:rsidR="00D724EE" w:rsidRPr="00465068" w:rsidRDefault="00D724EE" w:rsidP="00FD52EB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proofErr w:type="gramStart"/>
            <w:r w:rsidRPr="00465068">
              <w:rPr>
                <w:sz w:val="20"/>
                <w:szCs w:val="20"/>
                <w:lang w:val="en-US"/>
              </w:rPr>
              <w:t>Identifies where the exchanged information fits within the role based equipment hierarchy.</w:t>
            </w:r>
            <w:proofErr w:type="gramEnd"/>
          </w:p>
        </w:tc>
        <w:tc>
          <w:tcPr>
            <w:tcW w:w="1710" w:type="dxa"/>
          </w:tcPr>
          <w:p w14:paraId="6E6942D8" w14:textId="77777777" w:rsidR="00D724EE" w:rsidRPr="00465068" w:rsidRDefault="00D724EE" w:rsidP="00465068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East Wing</w:t>
            </w:r>
          </w:p>
        </w:tc>
        <w:tc>
          <w:tcPr>
            <w:tcW w:w="1530" w:type="dxa"/>
          </w:tcPr>
          <w:p w14:paraId="57365094" w14:textId="77777777" w:rsidR="00D724EE" w:rsidRPr="00465068" w:rsidRDefault="00D724EE" w:rsidP="00465068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Manufacturing</w:t>
            </w:r>
          </w:p>
          <w:p w14:paraId="59BE1E32" w14:textId="77777777" w:rsidR="00D724EE" w:rsidRPr="00465068" w:rsidRDefault="00D724EE" w:rsidP="00465068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Line #2</w:t>
            </w:r>
          </w:p>
        </w:tc>
        <w:tc>
          <w:tcPr>
            <w:tcW w:w="1170" w:type="dxa"/>
          </w:tcPr>
          <w:p w14:paraId="6D995B99" w14:textId="77777777" w:rsidR="00D724EE" w:rsidRPr="00465068" w:rsidRDefault="00D724EE" w:rsidP="00465068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CNC</w:t>
            </w:r>
          </w:p>
          <w:p w14:paraId="2F5BEAF4" w14:textId="77777777" w:rsidR="00D724EE" w:rsidRPr="00465068" w:rsidRDefault="00D724EE" w:rsidP="00465068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Machine</w:t>
            </w:r>
          </w:p>
          <w:p w14:paraId="74515B8B" w14:textId="77777777" w:rsidR="00D724EE" w:rsidRPr="00465068" w:rsidRDefault="00D724EE" w:rsidP="00465068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Asset ID</w:t>
            </w:r>
          </w:p>
          <w:p w14:paraId="7031D995" w14:textId="77777777" w:rsidR="00D724EE" w:rsidRPr="00465068" w:rsidRDefault="00D724EE" w:rsidP="00465068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13465</w:t>
            </w:r>
          </w:p>
        </w:tc>
        <w:tc>
          <w:tcPr>
            <w:tcW w:w="1075" w:type="dxa"/>
          </w:tcPr>
          <w:p w14:paraId="43750D29" w14:textId="77777777" w:rsidR="00D724EE" w:rsidRPr="00465068" w:rsidRDefault="00D724EE" w:rsidP="00465068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Test Cell 4</w:t>
            </w:r>
          </w:p>
          <w:p w14:paraId="7C86A440" w14:textId="77777777" w:rsidR="00D724EE" w:rsidRPr="00465068" w:rsidRDefault="00D724EE" w:rsidP="00465068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Receiving</w:t>
            </w:r>
          </w:p>
          <w:p w14:paraId="54581A98" w14:textId="77777777" w:rsidR="00D724EE" w:rsidRPr="00465068" w:rsidRDefault="00D724EE" w:rsidP="00465068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Warehouse B</w:t>
            </w:r>
          </w:p>
        </w:tc>
      </w:tr>
      <w:tr w:rsidR="00D724EE" w:rsidRPr="00465068" w14:paraId="74E5C3D9" w14:textId="77777777" w:rsidTr="00465068">
        <w:trPr>
          <w:jc w:val="center"/>
        </w:trPr>
        <w:tc>
          <w:tcPr>
            <w:tcW w:w="1525" w:type="dxa"/>
          </w:tcPr>
          <w:p w14:paraId="6AD1FD4B" w14:textId="77777777" w:rsidR="00D724EE" w:rsidRPr="00465068" w:rsidRDefault="00D724EE" w:rsidP="00465068">
            <w:pPr>
              <w:pStyle w:val="TableContents1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Source</w:t>
            </w:r>
          </w:p>
        </w:tc>
        <w:tc>
          <w:tcPr>
            <w:tcW w:w="2340" w:type="dxa"/>
          </w:tcPr>
          <w:p w14:paraId="14EF0B07" w14:textId="109EB787" w:rsidR="00D724EE" w:rsidRPr="00465068" w:rsidRDefault="00D724EE" w:rsidP="00FD52EB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proofErr w:type="gramStart"/>
            <w:r w:rsidRPr="00465068">
              <w:rPr>
                <w:sz w:val="20"/>
                <w:szCs w:val="20"/>
                <w:lang w:val="en-US"/>
              </w:rPr>
              <w:t xml:space="preserve">The activity, function, task or phase that generated the </w:t>
            </w:r>
            <w:proofErr w:type="spellStart"/>
            <w:r w:rsidRPr="00465068">
              <w:rPr>
                <w:i/>
                <w:sz w:val="20"/>
                <w:szCs w:val="20"/>
                <w:lang w:val="en-US"/>
              </w:rPr>
              <w:t>mfg</w:t>
            </w:r>
            <w:proofErr w:type="spellEnd"/>
            <w:r w:rsidRPr="00465068">
              <w:rPr>
                <w:i/>
                <w:sz w:val="20"/>
                <w:szCs w:val="20"/>
                <w:lang w:val="en-US"/>
              </w:rPr>
              <w:t xml:space="preserve"> event</w:t>
            </w:r>
            <w:r w:rsidRPr="00465068">
              <w:rPr>
                <w:sz w:val="20"/>
                <w:szCs w:val="20"/>
                <w:lang w:val="en-US"/>
              </w:rPr>
              <w:t>.</w:t>
            </w:r>
            <w:proofErr w:type="gramEnd"/>
            <w:r w:rsidRPr="00465068">
              <w:rPr>
                <w:sz w:val="20"/>
                <w:szCs w:val="20"/>
                <w:lang w:val="en-US"/>
              </w:rPr>
              <w:t xml:space="preserve"> Examples </w:t>
            </w:r>
            <w:r w:rsidR="008E2CCC" w:rsidRPr="00465068">
              <w:rPr>
                <w:sz w:val="20"/>
                <w:szCs w:val="20"/>
                <w:lang w:val="en-US"/>
              </w:rPr>
              <w:t xml:space="preserve">are a procedural element, equipment module, </w:t>
            </w:r>
            <w:proofErr w:type="gramStart"/>
            <w:r w:rsidR="008E2CCC" w:rsidRPr="00465068">
              <w:rPr>
                <w:sz w:val="20"/>
                <w:szCs w:val="20"/>
                <w:lang w:val="en-US"/>
              </w:rPr>
              <w:t>workf</w:t>
            </w:r>
            <w:r w:rsidRPr="00465068">
              <w:rPr>
                <w:sz w:val="20"/>
                <w:szCs w:val="20"/>
                <w:lang w:val="en-US"/>
              </w:rPr>
              <w:t>low</w:t>
            </w:r>
            <w:proofErr w:type="gramEnd"/>
            <w:r w:rsidRPr="00465068">
              <w:rPr>
                <w:sz w:val="20"/>
                <w:szCs w:val="20"/>
                <w:lang w:val="en-US"/>
              </w:rPr>
              <w:t xml:space="preserve"> step or business process activity.</w:t>
            </w:r>
          </w:p>
        </w:tc>
        <w:tc>
          <w:tcPr>
            <w:tcW w:w="1710" w:type="dxa"/>
          </w:tcPr>
          <w:p w14:paraId="3186CADC" w14:textId="77777777" w:rsidR="00D724EE" w:rsidRPr="00465068" w:rsidRDefault="00D724EE" w:rsidP="00465068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Mixing phase,</w:t>
            </w:r>
          </w:p>
          <w:p w14:paraId="1B21200F" w14:textId="77777777" w:rsidR="00D724EE" w:rsidRPr="00465068" w:rsidRDefault="00D724EE" w:rsidP="00465068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Infeed</w:t>
            </w:r>
          </w:p>
        </w:tc>
        <w:tc>
          <w:tcPr>
            <w:tcW w:w="1530" w:type="dxa"/>
          </w:tcPr>
          <w:p w14:paraId="60D79386" w14:textId="77777777" w:rsidR="00D724EE" w:rsidRPr="00465068" w:rsidRDefault="00D724EE" w:rsidP="00465068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Maintenance Work Order started</w:t>
            </w:r>
          </w:p>
        </w:tc>
        <w:tc>
          <w:tcPr>
            <w:tcW w:w="1170" w:type="dxa"/>
          </w:tcPr>
          <w:p w14:paraId="49435EBC" w14:textId="77777777" w:rsidR="00D724EE" w:rsidRPr="00465068" w:rsidRDefault="00D724EE" w:rsidP="00465068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Lab C received Sample A12</w:t>
            </w:r>
          </w:p>
        </w:tc>
        <w:tc>
          <w:tcPr>
            <w:tcW w:w="1075" w:type="dxa"/>
          </w:tcPr>
          <w:p w14:paraId="38963115" w14:textId="77777777" w:rsidR="00D724EE" w:rsidRPr="00465068" w:rsidRDefault="00D724EE" w:rsidP="00465068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Kanban Level Low</w:t>
            </w:r>
          </w:p>
        </w:tc>
      </w:tr>
      <w:tr w:rsidR="00D724EE" w:rsidRPr="00465068" w14:paraId="795F2F18" w14:textId="77777777" w:rsidTr="00465068">
        <w:trPr>
          <w:jc w:val="center"/>
        </w:trPr>
        <w:tc>
          <w:tcPr>
            <w:tcW w:w="1525" w:type="dxa"/>
          </w:tcPr>
          <w:p w14:paraId="0EA677E5" w14:textId="77777777" w:rsidR="00D724EE" w:rsidRPr="00465068" w:rsidRDefault="00D724EE" w:rsidP="00465068">
            <w:pPr>
              <w:pStyle w:val="TableContents1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Acknowledgment</w:t>
            </w:r>
          </w:p>
        </w:tc>
        <w:tc>
          <w:tcPr>
            <w:tcW w:w="2340" w:type="dxa"/>
          </w:tcPr>
          <w:p w14:paraId="235233D5" w14:textId="77777777" w:rsidR="00D724EE" w:rsidRPr="00465068" w:rsidRDefault="00D724EE" w:rsidP="00FD52EB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 xml:space="preserve">The </w:t>
            </w:r>
            <w:proofErr w:type="spellStart"/>
            <w:r w:rsidRPr="00465068">
              <w:rPr>
                <w:i/>
                <w:sz w:val="20"/>
                <w:szCs w:val="20"/>
                <w:lang w:val="en-US"/>
              </w:rPr>
              <w:t>mfg</w:t>
            </w:r>
            <w:proofErr w:type="spellEnd"/>
            <w:r w:rsidRPr="00465068">
              <w:rPr>
                <w:i/>
                <w:sz w:val="20"/>
                <w:szCs w:val="20"/>
                <w:lang w:val="en-US"/>
              </w:rPr>
              <w:t xml:space="preserve"> event definition</w:t>
            </w:r>
            <w:r w:rsidRPr="00465068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Pr="00465068">
              <w:rPr>
                <w:sz w:val="20"/>
                <w:szCs w:val="20"/>
                <w:lang w:val="en-US"/>
              </w:rPr>
              <w:t>ID’s</w:t>
            </w:r>
            <w:proofErr w:type="gramEnd"/>
            <w:r w:rsidRPr="00465068">
              <w:rPr>
                <w:sz w:val="20"/>
                <w:szCs w:val="20"/>
                <w:lang w:val="en-US"/>
              </w:rPr>
              <w:t xml:space="preserve"> of any expected subsequent notification.</w:t>
            </w:r>
          </w:p>
        </w:tc>
        <w:tc>
          <w:tcPr>
            <w:tcW w:w="1710" w:type="dxa"/>
          </w:tcPr>
          <w:p w14:paraId="239B293A" w14:textId="77777777" w:rsidR="00D724EE" w:rsidRPr="00465068" w:rsidRDefault="00D724EE" w:rsidP="00465068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MyProfile:A25</w:t>
            </w:r>
          </w:p>
        </w:tc>
        <w:tc>
          <w:tcPr>
            <w:tcW w:w="1530" w:type="dxa"/>
          </w:tcPr>
          <w:p w14:paraId="12896E6A" w14:textId="77777777" w:rsidR="00D724EE" w:rsidRPr="00465068" w:rsidRDefault="00D724EE" w:rsidP="00465068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</w:tcPr>
          <w:p w14:paraId="3D5D91E7" w14:textId="77777777" w:rsidR="00D724EE" w:rsidRPr="00465068" w:rsidRDefault="00D724EE" w:rsidP="00465068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75" w:type="dxa"/>
          </w:tcPr>
          <w:p w14:paraId="49B32A00" w14:textId="77777777" w:rsidR="00D724EE" w:rsidRPr="00465068" w:rsidRDefault="00D724EE" w:rsidP="00465068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</w:p>
        </w:tc>
      </w:tr>
    </w:tbl>
    <w:p w14:paraId="3710D688" w14:textId="77777777" w:rsidR="0038612F" w:rsidRDefault="0038612F" w:rsidP="0038612F">
      <w:pPr>
        <w:pStyle w:val="Heading2"/>
        <w:numPr>
          <w:ilvl w:val="0"/>
          <w:numId w:val="0"/>
        </w:numPr>
      </w:pPr>
    </w:p>
    <w:p w14:paraId="39EBC05D" w14:textId="77777777" w:rsidR="00D724EE" w:rsidRDefault="00D724EE" w:rsidP="00FE1709">
      <w:pPr>
        <w:pStyle w:val="Heading2"/>
      </w:pPr>
      <w:bookmarkStart w:id="434" w:name="_Toc446785494"/>
      <w:proofErr w:type="spellStart"/>
      <w:r>
        <w:t>Mfg</w:t>
      </w:r>
      <w:proofErr w:type="spellEnd"/>
      <w:r>
        <w:t xml:space="preserve"> event definition property relationships and attributes</w:t>
      </w:r>
      <w:bookmarkEnd w:id="434"/>
    </w:p>
    <w:p w14:paraId="243F7120" w14:textId="172CC0DF" w:rsidR="00D724EE" w:rsidRDefault="00D724EE" w:rsidP="00FE1709">
      <w:r>
        <w:fldChar w:fldCharType="begin"/>
      </w:r>
      <w:r>
        <w:instrText xml:space="preserve"> REF _Ref445823144 \h </w:instrText>
      </w:r>
      <w:r>
        <w:fldChar w:fldCharType="separate"/>
      </w:r>
      <w:r w:rsidR="00AF5BD2">
        <w:t xml:space="preserve">Table </w:t>
      </w:r>
      <w:r w:rsidR="00AF5BD2">
        <w:rPr>
          <w:noProof/>
        </w:rPr>
        <w:t>13</w:t>
      </w:r>
      <w:r>
        <w:fldChar w:fldCharType="end"/>
      </w:r>
      <w:r>
        <w:t xml:space="preserve"> defines the relationships for </w:t>
      </w:r>
      <w:proofErr w:type="spellStart"/>
      <w:proofErr w:type="gramStart"/>
      <w:r w:rsidRPr="00B96E8C">
        <w:rPr>
          <w:i/>
        </w:rPr>
        <w:t>mfg</w:t>
      </w:r>
      <w:proofErr w:type="spellEnd"/>
      <w:r w:rsidRPr="00B96E8C">
        <w:rPr>
          <w:i/>
        </w:rPr>
        <w:t xml:space="preserve"> event definition property</w:t>
      </w:r>
      <w:r>
        <w:t xml:space="preserve"> objects</w:t>
      </w:r>
      <w:proofErr w:type="gramEnd"/>
      <w:r w:rsidR="005829FF">
        <w:t>.</w:t>
      </w:r>
      <w:r>
        <w:t xml:space="preserve"> </w:t>
      </w:r>
      <w:r>
        <w:fldChar w:fldCharType="begin"/>
      </w:r>
      <w:r>
        <w:instrText xml:space="preserve"> REF _Ref445910121 \h </w:instrText>
      </w:r>
      <w:r>
        <w:fldChar w:fldCharType="separate"/>
      </w:r>
      <w:r w:rsidR="00AF5BD2">
        <w:t xml:space="preserve">Table </w:t>
      </w:r>
      <w:r w:rsidR="00AF5BD2">
        <w:rPr>
          <w:noProof/>
        </w:rPr>
        <w:t>14</w:t>
      </w:r>
      <w:r>
        <w:fldChar w:fldCharType="end"/>
      </w:r>
      <w:r>
        <w:t xml:space="preserve"> </w:t>
      </w:r>
      <w:r w:rsidRPr="004E110A">
        <w:t xml:space="preserve">defines the attributes for </w:t>
      </w:r>
      <w:proofErr w:type="spellStart"/>
      <w:proofErr w:type="gramStart"/>
      <w:r w:rsidRPr="00B96E8C">
        <w:rPr>
          <w:i/>
        </w:rPr>
        <w:t>mfg</w:t>
      </w:r>
      <w:proofErr w:type="spellEnd"/>
      <w:r w:rsidRPr="00B96E8C">
        <w:rPr>
          <w:i/>
        </w:rPr>
        <w:t xml:space="preserve"> event definition property</w:t>
      </w:r>
      <w:r w:rsidRPr="004E110A">
        <w:t xml:space="preserve"> objects</w:t>
      </w:r>
      <w:proofErr w:type="gramEnd"/>
      <w:r w:rsidRPr="004E110A">
        <w:t>.</w:t>
      </w:r>
    </w:p>
    <w:p w14:paraId="30E39B16" w14:textId="50DED530" w:rsidR="00D724EE" w:rsidRDefault="00D724EE" w:rsidP="00FE1709">
      <w:pPr>
        <w:pStyle w:val="Caption"/>
      </w:pPr>
      <w:bookmarkStart w:id="435" w:name="_Ref445823144"/>
      <w:bookmarkStart w:id="436" w:name="_Toc446586925"/>
      <w:bookmarkStart w:id="437" w:name="_Toc446785450"/>
      <w:r>
        <w:t xml:space="preserve">Table </w:t>
      </w:r>
      <w:r w:rsidR="00F53ABD">
        <w:fldChar w:fldCharType="begin"/>
      </w:r>
      <w:r w:rsidR="00F53ABD">
        <w:instrText xml:space="preserve"> SEQ Table \* ARABIC </w:instrText>
      </w:r>
      <w:r w:rsidR="00F53ABD">
        <w:fldChar w:fldCharType="separate"/>
      </w:r>
      <w:r w:rsidR="00AF5BD2">
        <w:rPr>
          <w:noProof/>
        </w:rPr>
        <w:t>13</w:t>
      </w:r>
      <w:r w:rsidR="00F53ABD">
        <w:rPr>
          <w:noProof/>
        </w:rPr>
        <w:fldChar w:fldCharType="end"/>
      </w:r>
      <w:bookmarkEnd w:id="435"/>
      <w:r>
        <w:t xml:space="preserve"> - </w:t>
      </w:r>
      <w:proofErr w:type="spellStart"/>
      <w:proofErr w:type="gramStart"/>
      <w:r w:rsidR="008E2CCC">
        <w:t>M</w:t>
      </w:r>
      <w:r>
        <w:t>fg</w:t>
      </w:r>
      <w:proofErr w:type="spellEnd"/>
      <w:r>
        <w:t xml:space="preserve"> event definition property</w:t>
      </w:r>
      <w:bookmarkEnd w:id="436"/>
      <w:r w:rsidR="008E2CCC">
        <w:t xml:space="preserve"> relationships</w:t>
      </w:r>
      <w:bookmarkEnd w:id="437"/>
      <w:proofErr w:type="gramEnd"/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509"/>
        <w:gridCol w:w="826"/>
        <w:gridCol w:w="1260"/>
        <w:gridCol w:w="1530"/>
        <w:gridCol w:w="1260"/>
        <w:gridCol w:w="2965"/>
      </w:tblGrid>
      <w:tr w:rsidR="008E2CCC" w:rsidRPr="00465068" w14:paraId="456067B9" w14:textId="77777777" w:rsidTr="00465068">
        <w:trPr>
          <w:trHeight w:val="332"/>
          <w:tblHeader/>
        </w:trPr>
        <w:tc>
          <w:tcPr>
            <w:tcW w:w="1509" w:type="dxa"/>
            <w:vMerge w:val="restart"/>
          </w:tcPr>
          <w:p w14:paraId="26C17941" w14:textId="5C56AF6A" w:rsidR="008E2CCC" w:rsidRPr="00465068" w:rsidRDefault="008E2CCC" w:rsidP="00465068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Related object</w:t>
            </w:r>
          </w:p>
        </w:tc>
        <w:tc>
          <w:tcPr>
            <w:tcW w:w="4876" w:type="dxa"/>
            <w:gridSpan w:val="4"/>
          </w:tcPr>
          <w:p w14:paraId="6755796B" w14:textId="77777777" w:rsidR="008E2CCC" w:rsidRPr="00465068" w:rsidRDefault="008E2CCC" w:rsidP="00465068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Relationship</w:t>
            </w:r>
          </w:p>
        </w:tc>
        <w:tc>
          <w:tcPr>
            <w:tcW w:w="2965" w:type="dxa"/>
            <w:vMerge w:val="restart"/>
          </w:tcPr>
          <w:p w14:paraId="551FF0A9" w14:textId="77777777" w:rsidR="008E2CCC" w:rsidRPr="00465068" w:rsidRDefault="008E2CCC" w:rsidP="00465068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8E2CCC" w:rsidRPr="00465068" w14:paraId="7C765273" w14:textId="77777777" w:rsidTr="00465068">
        <w:trPr>
          <w:trHeight w:val="296"/>
          <w:tblHeader/>
        </w:trPr>
        <w:tc>
          <w:tcPr>
            <w:tcW w:w="1509" w:type="dxa"/>
            <w:vMerge/>
          </w:tcPr>
          <w:p w14:paraId="1E78065E" w14:textId="77777777" w:rsidR="008E2CCC" w:rsidRPr="00465068" w:rsidRDefault="008E2CCC" w:rsidP="00465068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826" w:type="dxa"/>
          </w:tcPr>
          <w:p w14:paraId="7D98F5AC" w14:textId="77777777" w:rsidR="008E2CCC" w:rsidRPr="00465068" w:rsidRDefault="008E2CCC" w:rsidP="00465068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Source</w:t>
            </w:r>
          </w:p>
        </w:tc>
        <w:tc>
          <w:tcPr>
            <w:tcW w:w="1260" w:type="dxa"/>
          </w:tcPr>
          <w:p w14:paraId="7015CA28" w14:textId="77777777" w:rsidR="008E2CCC" w:rsidRPr="00465068" w:rsidRDefault="008E2CCC" w:rsidP="00465068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Multiplicity</w:t>
            </w:r>
          </w:p>
        </w:tc>
        <w:tc>
          <w:tcPr>
            <w:tcW w:w="1530" w:type="dxa"/>
          </w:tcPr>
          <w:p w14:paraId="0EF95858" w14:textId="77777777" w:rsidR="008E2CCC" w:rsidRPr="00465068" w:rsidRDefault="008E2CCC" w:rsidP="00465068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Role</w:t>
            </w:r>
          </w:p>
        </w:tc>
        <w:tc>
          <w:tcPr>
            <w:tcW w:w="1260" w:type="dxa"/>
          </w:tcPr>
          <w:p w14:paraId="0EBEEC88" w14:textId="77777777" w:rsidR="008E2CCC" w:rsidRPr="00465068" w:rsidRDefault="008E2CCC" w:rsidP="00465068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2965" w:type="dxa"/>
            <w:vMerge/>
          </w:tcPr>
          <w:p w14:paraId="4D84D899" w14:textId="77777777" w:rsidR="008E2CCC" w:rsidRPr="00465068" w:rsidRDefault="008E2CCC" w:rsidP="00465068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</w:p>
        </w:tc>
      </w:tr>
      <w:tr w:rsidR="00D724EE" w:rsidRPr="00465068" w14:paraId="08C347BD" w14:textId="77777777" w:rsidTr="00465068">
        <w:trPr>
          <w:trHeight w:val="465"/>
        </w:trPr>
        <w:tc>
          <w:tcPr>
            <w:tcW w:w="1509" w:type="dxa"/>
          </w:tcPr>
          <w:p w14:paraId="6246030E" w14:textId="5DB516EB" w:rsidR="00D724EE" w:rsidRPr="00465068" w:rsidRDefault="008E2CCC" w:rsidP="00465068">
            <w:pPr>
              <w:pStyle w:val="TableContents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465068">
              <w:rPr>
                <w:sz w:val="20"/>
                <w:szCs w:val="20"/>
                <w:lang w:val="en-US"/>
              </w:rPr>
              <w:t>Mfg</w:t>
            </w:r>
            <w:proofErr w:type="spellEnd"/>
            <w:r w:rsidRPr="00465068">
              <w:rPr>
                <w:sz w:val="20"/>
                <w:szCs w:val="20"/>
                <w:lang w:val="en-US"/>
              </w:rPr>
              <w:t xml:space="preserve"> event d</w:t>
            </w:r>
            <w:r w:rsidR="00D724EE" w:rsidRPr="00465068">
              <w:rPr>
                <w:sz w:val="20"/>
                <w:szCs w:val="20"/>
                <w:lang w:val="en-US"/>
              </w:rPr>
              <w:t>efinition</w:t>
            </w:r>
          </w:p>
        </w:tc>
        <w:tc>
          <w:tcPr>
            <w:tcW w:w="826" w:type="dxa"/>
          </w:tcPr>
          <w:p w14:paraId="32F024E6" w14:textId="77777777" w:rsidR="00D724EE" w:rsidRPr="00465068" w:rsidRDefault="00D724EE" w:rsidP="00465068">
            <w:pPr>
              <w:pStyle w:val="TableContents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</w:tcPr>
          <w:p w14:paraId="41C46C36" w14:textId="77777777" w:rsidR="00D724EE" w:rsidRPr="00465068" w:rsidRDefault="00D724EE" w:rsidP="00465068">
            <w:pPr>
              <w:pStyle w:val="TableContents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0..1</w:t>
            </w:r>
          </w:p>
        </w:tc>
        <w:tc>
          <w:tcPr>
            <w:tcW w:w="1530" w:type="dxa"/>
          </w:tcPr>
          <w:p w14:paraId="27783999" w14:textId="77777777" w:rsidR="00D724EE" w:rsidRPr="00465068" w:rsidRDefault="00D724EE" w:rsidP="00465068">
            <w:pPr>
              <w:pStyle w:val="TableContents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Is a property of</w:t>
            </w:r>
          </w:p>
        </w:tc>
        <w:tc>
          <w:tcPr>
            <w:tcW w:w="1260" w:type="dxa"/>
          </w:tcPr>
          <w:p w14:paraId="4A465E3A" w14:textId="77777777" w:rsidR="00D724EE" w:rsidRPr="00465068" w:rsidRDefault="00D724EE" w:rsidP="00465068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Composite part</w:t>
            </w:r>
          </w:p>
        </w:tc>
        <w:tc>
          <w:tcPr>
            <w:tcW w:w="2965" w:type="dxa"/>
          </w:tcPr>
          <w:p w14:paraId="0899A107" w14:textId="77777777" w:rsidR="00D724EE" w:rsidRPr="00465068" w:rsidRDefault="00D724EE" w:rsidP="00465068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See relationship representation for details on composition part.</w:t>
            </w:r>
          </w:p>
        </w:tc>
      </w:tr>
      <w:tr w:rsidR="00D724EE" w:rsidRPr="00465068" w14:paraId="0F0A51D3" w14:textId="77777777" w:rsidTr="00465068">
        <w:trPr>
          <w:trHeight w:val="786"/>
        </w:trPr>
        <w:tc>
          <w:tcPr>
            <w:tcW w:w="1509" w:type="dxa"/>
          </w:tcPr>
          <w:p w14:paraId="46A3C7FF" w14:textId="6D4E988E" w:rsidR="00D724EE" w:rsidRPr="00465068" w:rsidRDefault="008E2CCC" w:rsidP="00465068">
            <w:pPr>
              <w:pStyle w:val="TableContents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465068">
              <w:rPr>
                <w:sz w:val="20"/>
                <w:szCs w:val="20"/>
                <w:lang w:val="en-US"/>
              </w:rPr>
              <w:t>Mfg</w:t>
            </w:r>
            <w:proofErr w:type="spellEnd"/>
            <w:r w:rsidRPr="00465068">
              <w:rPr>
                <w:sz w:val="20"/>
                <w:szCs w:val="20"/>
                <w:lang w:val="en-US"/>
              </w:rPr>
              <w:t xml:space="preserve"> event definition p</w:t>
            </w:r>
            <w:r w:rsidR="00D724EE" w:rsidRPr="00465068">
              <w:rPr>
                <w:sz w:val="20"/>
                <w:szCs w:val="20"/>
                <w:lang w:val="en-US"/>
              </w:rPr>
              <w:t>roperties</w:t>
            </w:r>
          </w:p>
        </w:tc>
        <w:tc>
          <w:tcPr>
            <w:tcW w:w="826" w:type="dxa"/>
          </w:tcPr>
          <w:p w14:paraId="143C4D2B" w14:textId="77777777" w:rsidR="00D724EE" w:rsidRPr="00465068" w:rsidRDefault="00D724EE" w:rsidP="00465068">
            <w:pPr>
              <w:pStyle w:val="TableContents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260" w:type="dxa"/>
          </w:tcPr>
          <w:p w14:paraId="686921B1" w14:textId="77777777" w:rsidR="00D724EE" w:rsidRPr="00465068" w:rsidRDefault="00D724EE" w:rsidP="00465068">
            <w:pPr>
              <w:pStyle w:val="TableContents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0..*</w:t>
            </w:r>
          </w:p>
        </w:tc>
        <w:tc>
          <w:tcPr>
            <w:tcW w:w="1530" w:type="dxa"/>
          </w:tcPr>
          <w:p w14:paraId="243E708C" w14:textId="77777777" w:rsidR="00D724EE" w:rsidRPr="00465068" w:rsidRDefault="00D724EE" w:rsidP="00465068">
            <w:pPr>
              <w:pStyle w:val="TableContents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May map to</w:t>
            </w:r>
          </w:p>
        </w:tc>
        <w:tc>
          <w:tcPr>
            <w:tcW w:w="1260" w:type="dxa"/>
          </w:tcPr>
          <w:p w14:paraId="0A707E42" w14:textId="77777777" w:rsidR="00D724EE" w:rsidRPr="00465068" w:rsidRDefault="00D724EE" w:rsidP="00465068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Association</w:t>
            </w:r>
          </w:p>
        </w:tc>
        <w:tc>
          <w:tcPr>
            <w:tcW w:w="2965" w:type="dxa"/>
          </w:tcPr>
          <w:p w14:paraId="18A863D3" w14:textId="77777777" w:rsidR="00D724EE" w:rsidRPr="00465068" w:rsidRDefault="00D724EE" w:rsidP="00465068">
            <w:pPr>
              <w:pStyle w:val="TableContents1"/>
              <w:spacing w:before="0" w:after="0"/>
              <w:jc w:val="left"/>
              <w:rPr>
                <w:rStyle w:val="CommentReference"/>
                <w:spacing w:val="0"/>
                <w:sz w:val="20"/>
                <w:szCs w:val="20"/>
              </w:rPr>
            </w:pPr>
            <w:r w:rsidRPr="00465068">
              <w:rPr>
                <w:sz w:val="20"/>
                <w:szCs w:val="20"/>
                <w:lang w:val="en-US"/>
              </w:rPr>
              <w:t xml:space="preserve">If the same ID exists in </w:t>
            </w:r>
            <w:proofErr w:type="gramStart"/>
            <w:r w:rsidRPr="00465068">
              <w:rPr>
                <w:sz w:val="20"/>
                <w:szCs w:val="20"/>
                <w:lang w:val="en-US"/>
              </w:rPr>
              <w:t>a</w:t>
            </w:r>
            <w:proofErr w:type="gramEnd"/>
            <w:r w:rsidRPr="0046506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65068">
              <w:rPr>
                <w:i/>
                <w:sz w:val="20"/>
                <w:szCs w:val="20"/>
                <w:lang w:val="en-US"/>
              </w:rPr>
              <w:t>mfg</w:t>
            </w:r>
            <w:proofErr w:type="spellEnd"/>
            <w:r w:rsidRPr="00465068">
              <w:rPr>
                <w:i/>
                <w:sz w:val="20"/>
                <w:szCs w:val="20"/>
                <w:lang w:val="en-US"/>
              </w:rPr>
              <w:t xml:space="preserve"> event class property</w:t>
            </w:r>
            <w:r w:rsidRPr="00465068">
              <w:rPr>
                <w:sz w:val="20"/>
                <w:szCs w:val="20"/>
                <w:lang w:val="en-US"/>
              </w:rPr>
              <w:t xml:space="preserve">, the attributes of the property will be the same. </w:t>
            </w:r>
          </w:p>
        </w:tc>
      </w:tr>
      <w:tr w:rsidR="00D724EE" w:rsidRPr="00465068" w14:paraId="0D3A2116" w14:textId="77777777" w:rsidTr="00465068">
        <w:trPr>
          <w:trHeight w:val="450"/>
        </w:trPr>
        <w:tc>
          <w:tcPr>
            <w:tcW w:w="1509" w:type="dxa"/>
          </w:tcPr>
          <w:p w14:paraId="19F1B9A9" w14:textId="75B8CA92" w:rsidR="00D724EE" w:rsidRPr="00465068" w:rsidRDefault="008E2CCC" w:rsidP="00465068">
            <w:pPr>
              <w:pStyle w:val="TableContents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465068">
              <w:rPr>
                <w:sz w:val="20"/>
                <w:szCs w:val="20"/>
                <w:lang w:val="en-US"/>
              </w:rPr>
              <w:t>Mfg</w:t>
            </w:r>
            <w:proofErr w:type="spellEnd"/>
            <w:r w:rsidRPr="00465068">
              <w:rPr>
                <w:sz w:val="20"/>
                <w:szCs w:val="20"/>
                <w:lang w:val="en-US"/>
              </w:rPr>
              <w:t xml:space="preserve"> event p</w:t>
            </w:r>
            <w:r w:rsidR="00D724EE" w:rsidRPr="00465068">
              <w:rPr>
                <w:sz w:val="20"/>
                <w:szCs w:val="20"/>
                <w:lang w:val="en-US"/>
              </w:rPr>
              <w:t>roperties</w:t>
            </w:r>
          </w:p>
        </w:tc>
        <w:tc>
          <w:tcPr>
            <w:tcW w:w="826" w:type="dxa"/>
          </w:tcPr>
          <w:p w14:paraId="696C5019" w14:textId="77777777" w:rsidR="00D724EE" w:rsidRPr="00465068" w:rsidRDefault="00D724EE" w:rsidP="00465068">
            <w:pPr>
              <w:pStyle w:val="TableContents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</w:tcPr>
          <w:p w14:paraId="7B49C8C3" w14:textId="77777777" w:rsidR="00D724EE" w:rsidRPr="00465068" w:rsidRDefault="00D724EE" w:rsidP="00465068">
            <w:pPr>
              <w:pStyle w:val="TableContents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0..*</w:t>
            </w:r>
          </w:p>
        </w:tc>
        <w:tc>
          <w:tcPr>
            <w:tcW w:w="1530" w:type="dxa"/>
          </w:tcPr>
          <w:p w14:paraId="58A7E071" w14:textId="77777777" w:rsidR="00D724EE" w:rsidRPr="00465068" w:rsidRDefault="00D724EE" w:rsidP="00465068">
            <w:pPr>
              <w:pStyle w:val="TableContents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May map to</w:t>
            </w:r>
          </w:p>
        </w:tc>
        <w:tc>
          <w:tcPr>
            <w:tcW w:w="1260" w:type="dxa"/>
          </w:tcPr>
          <w:p w14:paraId="3B5A35C7" w14:textId="77777777" w:rsidR="00D724EE" w:rsidRPr="00465068" w:rsidRDefault="00D724EE" w:rsidP="00465068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Association</w:t>
            </w:r>
          </w:p>
        </w:tc>
        <w:tc>
          <w:tcPr>
            <w:tcW w:w="2965" w:type="dxa"/>
          </w:tcPr>
          <w:p w14:paraId="0ECDEE42" w14:textId="77777777" w:rsidR="00D724EE" w:rsidRPr="00465068" w:rsidRDefault="00D724EE" w:rsidP="00465068">
            <w:pPr>
              <w:pStyle w:val="TableContents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 xml:space="preserve">If the same ID exists in </w:t>
            </w:r>
            <w:proofErr w:type="gramStart"/>
            <w:r w:rsidRPr="00465068">
              <w:rPr>
                <w:sz w:val="20"/>
                <w:szCs w:val="20"/>
                <w:lang w:val="en-US"/>
              </w:rPr>
              <w:t>a</w:t>
            </w:r>
            <w:proofErr w:type="gramEnd"/>
            <w:r w:rsidRPr="0046506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65068">
              <w:rPr>
                <w:i/>
                <w:sz w:val="20"/>
                <w:szCs w:val="20"/>
                <w:lang w:val="en-US"/>
              </w:rPr>
              <w:t>mfg</w:t>
            </w:r>
            <w:proofErr w:type="spellEnd"/>
            <w:r w:rsidRPr="00465068">
              <w:rPr>
                <w:i/>
                <w:sz w:val="20"/>
                <w:szCs w:val="20"/>
                <w:lang w:val="en-US"/>
              </w:rPr>
              <w:t xml:space="preserve"> event property</w:t>
            </w:r>
            <w:r w:rsidRPr="00465068">
              <w:rPr>
                <w:sz w:val="20"/>
                <w:szCs w:val="20"/>
                <w:lang w:val="en-US"/>
              </w:rPr>
              <w:t xml:space="preserve">, the attributes of the property will be the </w:t>
            </w:r>
            <w:r w:rsidRPr="00465068">
              <w:rPr>
                <w:sz w:val="20"/>
                <w:szCs w:val="20"/>
                <w:lang w:val="en-US"/>
              </w:rPr>
              <w:lastRenderedPageBreak/>
              <w:t>same.</w:t>
            </w:r>
          </w:p>
        </w:tc>
      </w:tr>
      <w:tr w:rsidR="00D724EE" w:rsidRPr="00465068" w14:paraId="79E50DD9" w14:textId="77777777" w:rsidTr="00465068">
        <w:trPr>
          <w:trHeight w:val="758"/>
        </w:trPr>
        <w:tc>
          <w:tcPr>
            <w:tcW w:w="1509" w:type="dxa"/>
          </w:tcPr>
          <w:p w14:paraId="0A140AEF" w14:textId="20EF7751" w:rsidR="00D724EE" w:rsidRPr="00465068" w:rsidRDefault="008E2CCC" w:rsidP="00465068">
            <w:pPr>
              <w:pStyle w:val="TableContents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465068">
              <w:rPr>
                <w:sz w:val="20"/>
                <w:szCs w:val="20"/>
                <w:lang w:val="en-US"/>
              </w:rPr>
              <w:lastRenderedPageBreak/>
              <w:t>Mfg</w:t>
            </w:r>
            <w:proofErr w:type="spellEnd"/>
            <w:r w:rsidRPr="00465068">
              <w:rPr>
                <w:sz w:val="20"/>
                <w:szCs w:val="20"/>
                <w:lang w:val="en-US"/>
              </w:rPr>
              <w:t xml:space="preserve"> event definition p</w:t>
            </w:r>
            <w:r w:rsidR="00D724EE" w:rsidRPr="00465068">
              <w:rPr>
                <w:sz w:val="20"/>
                <w:szCs w:val="20"/>
                <w:lang w:val="en-US"/>
              </w:rPr>
              <w:t>roperty</w:t>
            </w:r>
          </w:p>
        </w:tc>
        <w:tc>
          <w:tcPr>
            <w:tcW w:w="826" w:type="dxa"/>
          </w:tcPr>
          <w:p w14:paraId="3DF4204E" w14:textId="77777777" w:rsidR="00D724EE" w:rsidRPr="00465068" w:rsidRDefault="00D724EE" w:rsidP="00465068">
            <w:pPr>
              <w:pStyle w:val="TableContents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</w:tcPr>
          <w:p w14:paraId="598833FD" w14:textId="77777777" w:rsidR="00D724EE" w:rsidRPr="00465068" w:rsidRDefault="00D724EE" w:rsidP="00465068">
            <w:pPr>
              <w:pStyle w:val="TableContents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0..*</w:t>
            </w:r>
          </w:p>
        </w:tc>
        <w:tc>
          <w:tcPr>
            <w:tcW w:w="1530" w:type="dxa"/>
          </w:tcPr>
          <w:p w14:paraId="593F6114" w14:textId="77777777" w:rsidR="00D724EE" w:rsidRPr="00465068" w:rsidRDefault="00D724EE" w:rsidP="00465068">
            <w:pPr>
              <w:pStyle w:val="TableContents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May contain nested</w:t>
            </w:r>
          </w:p>
        </w:tc>
        <w:tc>
          <w:tcPr>
            <w:tcW w:w="1260" w:type="dxa"/>
          </w:tcPr>
          <w:p w14:paraId="6F7C12E1" w14:textId="77777777" w:rsidR="00D724EE" w:rsidRPr="00465068" w:rsidRDefault="00D724EE" w:rsidP="00465068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Composite Part Hierarchy</w:t>
            </w:r>
          </w:p>
        </w:tc>
        <w:tc>
          <w:tcPr>
            <w:tcW w:w="2965" w:type="dxa"/>
          </w:tcPr>
          <w:p w14:paraId="05ED410C" w14:textId="77777777" w:rsidR="00D724EE" w:rsidRPr="00465068" w:rsidRDefault="00D724EE" w:rsidP="00465068">
            <w:pPr>
              <w:pStyle w:val="TableContents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See relationship representation for details on composition part hierarchy.</w:t>
            </w:r>
          </w:p>
        </w:tc>
      </w:tr>
    </w:tbl>
    <w:p w14:paraId="3BA974EA" w14:textId="53535F98" w:rsidR="00D724EE" w:rsidRDefault="00D724EE" w:rsidP="00FE1709">
      <w:pPr>
        <w:pStyle w:val="Caption"/>
      </w:pPr>
      <w:bookmarkStart w:id="438" w:name="_Ref444092373"/>
      <w:bookmarkStart w:id="439" w:name="_Ref445910121"/>
      <w:bookmarkStart w:id="440" w:name="_Toc446586926"/>
      <w:bookmarkStart w:id="441" w:name="_Toc446785451"/>
      <w:r>
        <w:t xml:space="preserve">Table </w:t>
      </w:r>
      <w:r w:rsidR="00F53ABD">
        <w:fldChar w:fldCharType="begin"/>
      </w:r>
      <w:r w:rsidR="00F53ABD">
        <w:instrText xml:space="preserve"> SEQ Table \* ARABIC </w:instrText>
      </w:r>
      <w:r w:rsidR="00F53ABD">
        <w:fldChar w:fldCharType="separate"/>
      </w:r>
      <w:r w:rsidR="00AF5BD2">
        <w:rPr>
          <w:noProof/>
        </w:rPr>
        <w:t>14</w:t>
      </w:r>
      <w:r w:rsidR="00F53ABD">
        <w:rPr>
          <w:noProof/>
        </w:rPr>
        <w:fldChar w:fldCharType="end"/>
      </w:r>
      <w:bookmarkEnd w:id="438"/>
      <w:bookmarkEnd w:id="439"/>
      <w:r w:rsidR="008E2CCC">
        <w:t xml:space="preserve"> - </w:t>
      </w:r>
      <w:proofErr w:type="spellStart"/>
      <w:r w:rsidR="008E2CCC">
        <w:t>M</w:t>
      </w:r>
      <w:r>
        <w:t>fg</w:t>
      </w:r>
      <w:proofErr w:type="spellEnd"/>
      <w:r>
        <w:t xml:space="preserve"> event property definition</w:t>
      </w:r>
      <w:bookmarkEnd w:id="440"/>
      <w:r w:rsidR="008E2CCC">
        <w:t xml:space="preserve"> attributes</w:t>
      </w:r>
      <w:bookmarkEnd w:id="44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270"/>
        <w:gridCol w:w="2891"/>
        <w:gridCol w:w="1333"/>
        <w:gridCol w:w="1489"/>
        <w:gridCol w:w="1162"/>
        <w:gridCol w:w="1205"/>
      </w:tblGrid>
      <w:tr w:rsidR="00D724EE" w:rsidRPr="00465068" w14:paraId="58D6EB4D" w14:textId="77777777" w:rsidTr="005F7F7B">
        <w:trPr>
          <w:tblHeader/>
          <w:jc w:val="center"/>
        </w:trPr>
        <w:tc>
          <w:tcPr>
            <w:tcW w:w="1270" w:type="dxa"/>
          </w:tcPr>
          <w:p w14:paraId="6EF712F7" w14:textId="6233383F" w:rsidR="00D724EE" w:rsidRPr="00465068" w:rsidRDefault="008E2CCC" w:rsidP="00465068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Attribute n</w:t>
            </w:r>
            <w:r w:rsidR="00D724EE" w:rsidRPr="00465068">
              <w:rPr>
                <w:sz w:val="20"/>
                <w:szCs w:val="20"/>
                <w:lang w:val="en-US"/>
              </w:rPr>
              <w:t>ame</w:t>
            </w:r>
          </w:p>
        </w:tc>
        <w:tc>
          <w:tcPr>
            <w:tcW w:w="2891" w:type="dxa"/>
          </w:tcPr>
          <w:p w14:paraId="179F8565" w14:textId="77777777" w:rsidR="00D724EE" w:rsidRPr="00465068" w:rsidRDefault="00D724EE" w:rsidP="00465068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333" w:type="dxa"/>
          </w:tcPr>
          <w:p w14:paraId="5DCD2A50" w14:textId="5F625613" w:rsidR="00D724EE" w:rsidRPr="00465068" w:rsidRDefault="008E2CCC" w:rsidP="00465068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Production e</w:t>
            </w:r>
            <w:r w:rsidR="00D724EE" w:rsidRPr="00465068">
              <w:rPr>
                <w:sz w:val="20"/>
                <w:szCs w:val="20"/>
                <w:lang w:val="en-US"/>
              </w:rPr>
              <w:t>xamples</w:t>
            </w:r>
          </w:p>
        </w:tc>
        <w:tc>
          <w:tcPr>
            <w:tcW w:w="1489" w:type="dxa"/>
          </w:tcPr>
          <w:p w14:paraId="22DD28DD" w14:textId="6D276D3E" w:rsidR="00D724EE" w:rsidRPr="00465068" w:rsidRDefault="008E2CCC" w:rsidP="00465068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Maintenance e</w:t>
            </w:r>
            <w:r w:rsidR="00D724EE" w:rsidRPr="00465068">
              <w:rPr>
                <w:sz w:val="20"/>
                <w:szCs w:val="20"/>
                <w:lang w:val="en-US"/>
              </w:rPr>
              <w:t>xamples</w:t>
            </w:r>
          </w:p>
        </w:tc>
        <w:tc>
          <w:tcPr>
            <w:tcW w:w="1162" w:type="dxa"/>
          </w:tcPr>
          <w:p w14:paraId="19756C0C" w14:textId="629CF479" w:rsidR="00D724EE" w:rsidRPr="00465068" w:rsidRDefault="008E2CCC" w:rsidP="00465068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Quality e</w:t>
            </w:r>
            <w:r w:rsidR="00D724EE" w:rsidRPr="00465068">
              <w:rPr>
                <w:sz w:val="20"/>
                <w:szCs w:val="20"/>
                <w:lang w:val="en-US"/>
              </w:rPr>
              <w:t>xamples</w:t>
            </w:r>
          </w:p>
        </w:tc>
        <w:tc>
          <w:tcPr>
            <w:tcW w:w="1205" w:type="dxa"/>
          </w:tcPr>
          <w:p w14:paraId="48BEBFF5" w14:textId="6997F510" w:rsidR="00D724EE" w:rsidRPr="00465068" w:rsidRDefault="008E2CCC" w:rsidP="00465068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Inventory e</w:t>
            </w:r>
            <w:r w:rsidR="00D724EE" w:rsidRPr="00465068">
              <w:rPr>
                <w:sz w:val="20"/>
                <w:szCs w:val="20"/>
                <w:lang w:val="en-US"/>
              </w:rPr>
              <w:t>xamples</w:t>
            </w:r>
          </w:p>
        </w:tc>
      </w:tr>
      <w:tr w:rsidR="00D724EE" w:rsidRPr="00465068" w14:paraId="3FB20A77" w14:textId="77777777" w:rsidTr="005F7F7B">
        <w:trPr>
          <w:jc w:val="center"/>
        </w:trPr>
        <w:tc>
          <w:tcPr>
            <w:tcW w:w="1270" w:type="dxa"/>
          </w:tcPr>
          <w:p w14:paraId="480DC5E2" w14:textId="77777777" w:rsidR="00D724EE" w:rsidRPr="00465068" w:rsidRDefault="00D724EE" w:rsidP="00465068">
            <w:pPr>
              <w:pStyle w:val="TableContents1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2891" w:type="dxa"/>
          </w:tcPr>
          <w:p w14:paraId="23ED07B5" w14:textId="2E0019CC" w:rsidR="00D724EE" w:rsidRPr="00465068" w:rsidRDefault="00D724EE" w:rsidP="00465068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An i</w:t>
            </w:r>
            <w:r w:rsidR="008E2CCC" w:rsidRPr="00465068">
              <w:rPr>
                <w:sz w:val="20"/>
                <w:szCs w:val="20"/>
                <w:lang w:val="en-US"/>
              </w:rPr>
              <w:t xml:space="preserve">dentification of the associated </w:t>
            </w:r>
            <w:proofErr w:type="spellStart"/>
            <w:proofErr w:type="gramStart"/>
            <w:r w:rsidRPr="00465068">
              <w:rPr>
                <w:i/>
                <w:sz w:val="20"/>
                <w:szCs w:val="20"/>
                <w:lang w:val="en-US"/>
              </w:rPr>
              <w:t>mfg</w:t>
            </w:r>
            <w:proofErr w:type="spellEnd"/>
            <w:r w:rsidRPr="00465068">
              <w:rPr>
                <w:i/>
                <w:sz w:val="20"/>
                <w:szCs w:val="20"/>
                <w:lang w:val="en-US"/>
              </w:rPr>
              <w:t xml:space="preserve"> event definition property</w:t>
            </w:r>
            <w:proofErr w:type="gramEnd"/>
            <w:r w:rsidRPr="00465068">
              <w:rPr>
                <w:sz w:val="20"/>
                <w:szCs w:val="20"/>
                <w:lang w:val="en-US"/>
              </w:rPr>
              <w:t xml:space="preserve">. </w:t>
            </w:r>
          </w:p>
        </w:tc>
        <w:tc>
          <w:tcPr>
            <w:tcW w:w="1333" w:type="dxa"/>
          </w:tcPr>
          <w:p w14:paraId="574D61FA" w14:textId="77777777" w:rsidR="00D724EE" w:rsidRPr="00465068" w:rsidRDefault="00D724EE" w:rsidP="00465068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89" w:type="dxa"/>
          </w:tcPr>
          <w:p w14:paraId="4EB488A3" w14:textId="77777777" w:rsidR="00D724EE" w:rsidRPr="00465068" w:rsidRDefault="00D724EE" w:rsidP="00465068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62" w:type="dxa"/>
          </w:tcPr>
          <w:p w14:paraId="7EEAC6BA" w14:textId="77777777" w:rsidR="00D724EE" w:rsidRPr="00465068" w:rsidRDefault="00D724EE" w:rsidP="00465068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205" w:type="dxa"/>
          </w:tcPr>
          <w:p w14:paraId="0FD6D4E5" w14:textId="77777777" w:rsidR="00D724EE" w:rsidRPr="00465068" w:rsidRDefault="00D724EE" w:rsidP="00465068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</w:p>
        </w:tc>
      </w:tr>
      <w:tr w:rsidR="00D724EE" w:rsidRPr="00465068" w14:paraId="462FDE96" w14:textId="77777777" w:rsidTr="005F7F7B">
        <w:trPr>
          <w:jc w:val="center"/>
        </w:trPr>
        <w:tc>
          <w:tcPr>
            <w:tcW w:w="1270" w:type="dxa"/>
          </w:tcPr>
          <w:p w14:paraId="2C4856B1" w14:textId="77777777" w:rsidR="00D724EE" w:rsidRPr="00465068" w:rsidRDefault="00D724EE" w:rsidP="00465068">
            <w:pPr>
              <w:pStyle w:val="TableContents1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891" w:type="dxa"/>
          </w:tcPr>
          <w:p w14:paraId="6E328782" w14:textId="77777777" w:rsidR="00D724EE" w:rsidRPr="00465068" w:rsidRDefault="00D724EE" w:rsidP="00465068">
            <w:pPr>
              <w:pStyle w:val="TableNormal1"/>
              <w:spacing w:before="0" w:after="0"/>
              <w:jc w:val="left"/>
              <w:rPr>
                <w:color w:val="000000"/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 xml:space="preserve">Additional information and description about the </w:t>
            </w:r>
            <w:proofErr w:type="spellStart"/>
            <w:proofErr w:type="gramStart"/>
            <w:r w:rsidRPr="00465068">
              <w:rPr>
                <w:i/>
                <w:sz w:val="20"/>
                <w:szCs w:val="20"/>
                <w:lang w:val="en-US"/>
              </w:rPr>
              <w:t>mfg</w:t>
            </w:r>
            <w:proofErr w:type="spellEnd"/>
            <w:r w:rsidRPr="00465068">
              <w:rPr>
                <w:i/>
                <w:sz w:val="20"/>
                <w:szCs w:val="20"/>
                <w:lang w:val="en-US"/>
              </w:rPr>
              <w:t xml:space="preserve"> event definition property</w:t>
            </w:r>
            <w:proofErr w:type="gramEnd"/>
            <w:r w:rsidRPr="00465068">
              <w:rPr>
                <w:i/>
                <w:sz w:val="20"/>
                <w:szCs w:val="20"/>
                <w:lang w:val="en-US"/>
              </w:rPr>
              <w:t>.</w:t>
            </w:r>
          </w:p>
        </w:tc>
        <w:tc>
          <w:tcPr>
            <w:tcW w:w="1333" w:type="dxa"/>
          </w:tcPr>
          <w:p w14:paraId="238583CF" w14:textId="77777777" w:rsidR="00D724EE" w:rsidRPr="00465068" w:rsidRDefault="00D724EE" w:rsidP="00465068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89" w:type="dxa"/>
          </w:tcPr>
          <w:p w14:paraId="541E6029" w14:textId="77777777" w:rsidR="00D724EE" w:rsidRPr="00465068" w:rsidRDefault="00D724EE" w:rsidP="00465068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62" w:type="dxa"/>
          </w:tcPr>
          <w:p w14:paraId="2C5BD512" w14:textId="77777777" w:rsidR="00D724EE" w:rsidRPr="00465068" w:rsidRDefault="00D724EE" w:rsidP="00465068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205" w:type="dxa"/>
          </w:tcPr>
          <w:p w14:paraId="5A09D4A7" w14:textId="77777777" w:rsidR="00D724EE" w:rsidRPr="00465068" w:rsidRDefault="00D724EE" w:rsidP="00465068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</w:p>
        </w:tc>
      </w:tr>
      <w:tr w:rsidR="00D724EE" w:rsidRPr="00465068" w14:paraId="2583FFE6" w14:textId="77777777" w:rsidTr="005F7F7B">
        <w:trPr>
          <w:jc w:val="center"/>
        </w:trPr>
        <w:tc>
          <w:tcPr>
            <w:tcW w:w="1270" w:type="dxa"/>
          </w:tcPr>
          <w:p w14:paraId="357B0B1E" w14:textId="77777777" w:rsidR="00D724EE" w:rsidRPr="00465068" w:rsidRDefault="00D724EE" w:rsidP="00465068">
            <w:pPr>
              <w:pStyle w:val="TableContents1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Value</w:t>
            </w:r>
          </w:p>
        </w:tc>
        <w:tc>
          <w:tcPr>
            <w:tcW w:w="2891" w:type="dxa"/>
          </w:tcPr>
          <w:p w14:paraId="4C664395" w14:textId="77777777" w:rsidR="00D724EE" w:rsidRPr="00465068" w:rsidRDefault="00D724EE" w:rsidP="00465068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 xml:space="preserve">The </w:t>
            </w:r>
            <w:proofErr w:type="gramStart"/>
            <w:r w:rsidRPr="00465068">
              <w:rPr>
                <w:sz w:val="20"/>
                <w:szCs w:val="20"/>
                <w:lang w:val="en-US"/>
              </w:rPr>
              <w:t>value,</w:t>
            </w:r>
            <w:proofErr w:type="gramEnd"/>
            <w:r w:rsidRPr="00465068">
              <w:rPr>
                <w:sz w:val="20"/>
                <w:szCs w:val="20"/>
                <w:lang w:val="en-US"/>
              </w:rPr>
              <w:t xml:space="preserve"> set of values, or range of the associated property.</w:t>
            </w:r>
          </w:p>
          <w:p w14:paraId="0A3B8220" w14:textId="77777777" w:rsidR="00D724EE" w:rsidRPr="00465068" w:rsidRDefault="00D724EE" w:rsidP="00465068">
            <w:pPr>
              <w:pStyle w:val="TableNormal1"/>
              <w:spacing w:before="0" w:after="0"/>
              <w:jc w:val="left"/>
              <w:rPr>
                <w:color w:val="000000"/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Examples:  A range of possible numeric values, a list of possible values, or it may be empty if any value is valid.</w:t>
            </w:r>
          </w:p>
        </w:tc>
        <w:tc>
          <w:tcPr>
            <w:tcW w:w="1333" w:type="dxa"/>
          </w:tcPr>
          <w:p w14:paraId="27FBB4AF" w14:textId="77777777" w:rsidR="00D724EE" w:rsidRPr="00465068" w:rsidRDefault="00D724EE" w:rsidP="00465068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89" w:type="dxa"/>
          </w:tcPr>
          <w:p w14:paraId="7E4F53BE" w14:textId="77777777" w:rsidR="00D724EE" w:rsidRPr="00465068" w:rsidRDefault="00D724EE" w:rsidP="00465068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62" w:type="dxa"/>
          </w:tcPr>
          <w:p w14:paraId="444CACBD" w14:textId="77777777" w:rsidR="00D724EE" w:rsidRPr="00465068" w:rsidRDefault="00D724EE" w:rsidP="00465068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205" w:type="dxa"/>
          </w:tcPr>
          <w:p w14:paraId="4C8BAD4B" w14:textId="77777777" w:rsidR="00D724EE" w:rsidRPr="00465068" w:rsidRDefault="00D724EE" w:rsidP="00465068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</w:p>
        </w:tc>
      </w:tr>
      <w:tr w:rsidR="00D724EE" w:rsidRPr="00465068" w14:paraId="13C80FEF" w14:textId="77777777" w:rsidTr="005F7F7B">
        <w:trPr>
          <w:jc w:val="center"/>
        </w:trPr>
        <w:tc>
          <w:tcPr>
            <w:tcW w:w="1270" w:type="dxa"/>
          </w:tcPr>
          <w:p w14:paraId="53FCD260" w14:textId="77777777" w:rsidR="00D724EE" w:rsidRPr="00465068" w:rsidRDefault="00D724EE" w:rsidP="00465068">
            <w:pPr>
              <w:pStyle w:val="TableContents1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Value unit of measure</w:t>
            </w:r>
          </w:p>
        </w:tc>
        <w:tc>
          <w:tcPr>
            <w:tcW w:w="2891" w:type="dxa"/>
          </w:tcPr>
          <w:p w14:paraId="251F9314" w14:textId="77777777" w:rsidR="00D724EE" w:rsidRPr="00465068" w:rsidRDefault="00D724EE" w:rsidP="00465068">
            <w:pPr>
              <w:pStyle w:val="TableNormal1"/>
              <w:spacing w:before="0" w:after="0"/>
              <w:jc w:val="left"/>
              <w:rPr>
                <w:color w:val="000000"/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The unit of measure of the associated property values, if applicable.</w:t>
            </w:r>
          </w:p>
        </w:tc>
        <w:tc>
          <w:tcPr>
            <w:tcW w:w="1333" w:type="dxa"/>
          </w:tcPr>
          <w:p w14:paraId="475A36D0" w14:textId="77777777" w:rsidR="00D724EE" w:rsidRPr="00465068" w:rsidRDefault="00D724EE" w:rsidP="00465068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89" w:type="dxa"/>
          </w:tcPr>
          <w:p w14:paraId="6AF5AD84" w14:textId="77777777" w:rsidR="00D724EE" w:rsidRPr="00465068" w:rsidRDefault="00D724EE" w:rsidP="00465068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62" w:type="dxa"/>
          </w:tcPr>
          <w:p w14:paraId="6E0E86A1" w14:textId="77777777" w:rsidR="00D724EE" w:rsidRPr="00465068" w:rsidRDefault="00D724EE" w:rsidP="00465068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205" w:type="dxa"/>
          </w:tcPr>
          <w:p w14:paraId="3E4FBB0F" w14:textId="77777777" w:rsidR="00D724EE" w:rsidRPr="00465068" w:rsidRDefault="00D724EE" w:rsidP="00465068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</w:p>
        </w:tc>
      </w:tr>
    </w:tbl>
    <w:p w14:paraId="7D18035C" w14:textId="77777777" w:rsidR="00D724EE" w:rsidRPr="004E110A" w:rsidRDefault="00D724EE" w:rsidP="00FE1709">
      <w:bookmarkStart w:id="442" w:name="_Toc434222809"/>
      <w:bookmarkStart w:id="443" w:name="_Toc434222811"/>
      <w:bookmarkStart w:id="444" w:name="_Toc434222776"/>
      <w:bookmarkStart w:id="445" w:name="_Toc434222794"/>
      <w:bookmarkStart w:id="446" w:name="_Toc434222801"/>
      <w:bookmarkStart w:id="447" w:name="_Toc434222820"/>
      <w:bookmarkStart w:id="448" w:name="_Toc434222821"/>
      <w:bookmarkStart w:id="449" w:name="_Toc434222822"/>
      <w:bookmarkStart w:id="450" w:name="_Toc434222823"/>
      <w:bookmarkStart w:id="451" w:name="_Toc434222824"/>
      <w:bookmarkStart w:id="452" w:name="_Toc434222825"/>
      <w:bookmarkStart w:id="453" w:name="_Toc434222826"/>
      <w:bookmarkStart w:id="454" w:name="_Toc434222827"/>
      <w:bookmarkStart w:id="455" w:name="_Toc434222828"/>
      <w:bookmarkStart w:id="456" w:name="_Toc434222829"/>
      <w:bookmarkStart w:id="457" w:name="_Toc434222830"/>
      <w:bookmarkStart w:id="458" w:name="_Toc434222831"/>
      <w:bookmarkStart w:id="459" w:name="_Toc434222832"/>
      <w:bookmarkStart w:id="460" w:name="_Toc434222833"/>
      <w:bookmarkStart w:id="461" w:name="_Toc434222835"/>
      <w:bookmarkStart w:id="462" w:name="_Toc434222836"/>
      <w:bookmarkStart w:id="463" w:name="_Toc434222837"/>
      <w:bookmarkStart w:id="464" w:name="_Toc434222838"/>
      <w:bookmarkStart w:id="465" w:name="_Toc434222839"/>
      <w:bookmarkStart w:id="466" w:name="_Toc434222840"/>
      <w:bookmarkStart w:id="467" w:name="_Toc434222841"/>
      <w:bookmarkStart w:id="468" w:name="_Toc434222842"/>
      <w:bookmarkStart w:id="469" w:name="_Toc434222843"/>
      <w:bookmarkStart w:id="470" w:name="_Toc434222845"/>
      <w:bookmarkStart w:id="471" w:name="_Toc434222846"/>
      <w:bookmarkStart w:id="472" w:name="_Toc434222847"/>
      <w:bookmarkStart w:id="473" w:name="_Toc434222848"/>
      <w:bookmarkStart w:id="474" w:name="_Toc434222849"/>
      <w:bookmarkStart w:id="475" w:name="_Toc434222850"/>
      <w:bookmarkStart w:id="476" w:name="_Toc434222851"/>
      <w:bookmarkStart w:id="477" w:name="_Toc434222852"/>
      <w:bookmarkStart w:id="478" w:name="_Toc434222853"/>
      <w:bookmarkStart w:id="479" w:name="_Toc434222854"/>
      <w:bookmarkStart w:id="480" w:name="_Toc434222856"/>
      <w:bookmarkStart w:id="481" w:name="_Toc434222857"/>
      <w:bookmarkStart w:id="482" w:name="_Toc434222858"/>
      <w:bookmarkStart w:id="483" w:name="_Toc434222859"/>
      <w:bookmarkStart w:id="484" w:name="_Toc434222860"/>
      <w:bookmarkStart w:id="485" w:name="_Toc434222861"/>
      <w:bookmarkStart w:id="486" w:name="_Toc434222863"/>
      <w:bookmarkStart w:id="487" w:name="_Toc434222864"/>
      <w:bookmarkStart w:id="488" w:name="_Toc434222865"/>
      <w:bookmarkStart w:id="489" w:name="_Toc434222866"/>
      <w:bookmarkStart w:id="490" w:name="_Toc434222867"/>
      <w:bookmarkStart w:id="491" w:name="_Toc434222868"/>
      <w:bookmarkStart w:id="492" w:name="_Toc443917109"/>
      <w:bookmarkStart w:id="493" w:name="_Toc444092808"/>
      <w:bookmarkStart w:id="494" w:name="_Toc444256853"/>
      <w:bookmarkStart w:id="495" w:name="_Toc444269430"/>
      <w:bookmarkStart w:id="496" w:name="_Toc443917110"/>
      <w:bookmarkStart w:id="497" w:name="_Toc444092809"/>
      <w:bookmarkStart w:id="498" w:name="_Toc444256854"/>
      <w:bookmarkStart w:id="499" w:name="_Toc444269431"/>
      <w:bookmarkStart w:id="500" w:name="_Toc443917114"/>
      <w:bookmarkStart w:id="501" w:name="_Toc444092813"/>
      <w:bookmarkStart w:id="502" w:name="_Toc444256858"/>
      <w:bookmarkStart w:id="503" w:name="_Toc444269435"/>
      <w:bookmarkStart w:id="504" w:name="_Toc443917124"/>
      <w:bookmarkStart w:id="505" w:name="_Toc444092823"/>
      <w:bookmarkStart w:id="506" w:name="_Toc444256868"/>
      <w:bookmarkStart w:id="507" w:name="_Toc444269445"/>
      <w:bookmarkStart w:id="508" w:name="_Toc443917128"/>
      <w:bookmarkStart w:id="509" w:name="_Toc444092827"/>
      <w:bookmarkStart w:id="510" w:name="_Toc444256872"/>
      <w:bookmarkStart w:id="511" w:name="_Toc444269449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</w:p>
    <w:p w14:paraId="0510933D" w14:textId="77468EB6" w:rsidR="003969C4" w:rsidRPr="00F860DE" w:rsidRDefault="0076059F" w:rsidP="00FE1709">
      <w:pPr>
        <w:pStyle w:val="Heading2"/>
      </w:pPr>
      <w:bookmarkStart w:id="512" w:name="_Toc446785495"/>
      <w:proofErr w:type="spellStart"/>
      <w:r>
        <w:t>Mfg</w:t>
      </w:r>
      <w:proofErr w:type="spellEnd"/>
      <w:r>
        <w:t xml:space="preserve"> event </w:t>
      </w:r>
      <w:r w:rsidR="00606AC7">
        <w:t xml:space="preserve">definition </w:t>
      </w:r>
      <w:r w:rsidR="00F7495F">
        <w:t>record specification</w:t>
      </w:r>
      <w:r w:rsidR="003969C4" w:rsidRPr="00F860DE">
        <w:t xml:space="preserve"> </w:t>
      </w:r>
      <w:r w:rsidR="008B66F0">
        <w:t xml:space="preserve">relationships and </w:t>
      </w:r>
      <w:r w:rsidR="003969C4" w:rsidRPr="00F860DE">
        <w:t>attributes</w:t>
      </w:r>
      <w:bookmarkEnd w:id="512"/>
    </w:p>
    <w:p w14:paraId="12F5BF6B" w14:textId="34F16EA0" w:rsidR="001517C4" w:rsidRDefault="00C52C5F" w:rsidP="00FE1709">
      <w:r>
        <w:fldChar w:fldCharType="begin"/>
      </w:r>
      <w:r>
        <w:instrText xml:space="preserve"> REF _Ref445746678 \h </w:instrText>
      </w:r>
      <w:r>
        <w:fldChar w:fldCharType="separate"/>
      </w:r>
      <w:r w:rsidR="00AF5BD2">
        <w:t xml:space="preserve">Table </w:t>
      </w:r>
      <w:r w:rsidR="00AF5BD2">
        <w:rPr>
          <w:noProof/>
        </w:rPr>
        <w:t>15</w:t>
      </w:r>
      <w:r>
        <w:fldChar w:fldCharType="end"/>
      </w:r>
      <w:r>
        <w:t xml:space="preserve"> </w:t>
      </w:r>
      <w:r w:rsidR="001517C4">
        <w:t xml:space="preserve">defines the relationships for </w:t>
      </w:r>
      <w:proofErr w:type="spellStart"/>
      <w:r w:rsidR="001517C4" w:rsidRPr="009B3B0E">
        <w:rPr>
          <w:i/>
        </w:rPr>
        <w:t>mfg</w:t>
      </w:r>
      <w:proofErr w:type="spellEnd"/>
      <w:r w:rsidR="001517C4" w:rsidRPr="009B3B0E">
        <w:rPr>
          <w:i/>
        </w:rPr>
        <w:t xml:space="preserve"> event </w:t>
      </w:r>
      <w:r w:rsidR="00606AC7">
        <w:rPr>
          <w:i/>
        </w:rPr>
        <w:t xml:space="preserve">definition </w:t>
      </w:r>
      <w:r w:rsidR="003814A2">
        <w:rPr>
          <w:i/>
        </w:rPr>
        <w:t xml:space="preserve">record </w:t>
      </w:r>
      <w:r w:rsidR="005D1D3A">
        <w:rPr>
          <w:i/>
        </w:rPr>
        <w:t>specification</w:t>
      </w:r>
      <w:r w:rsidR="008E2CCC">
        <w:t xml:space="preserve"> objects</w:t>
      </w:r>
      <w:r w:rsidR="001517C4">
        <w:t xml:space="preserve">. </w:t>
      </w:r>
      <w:r>
        <w:fldChar w:fldCharType="begin"/>
      </w:r>
      <w:r>
        <w:instrText xml:space="preserve"> REF _Ref445746847 \h </w:instrText>
      </w:r>
      <w:r>
        <w:fldChar w:fldCharType="separate"/>
      </w:r>
      <w:r w:rsidR="00AF5BD2">
        <w:t xml:space="preserve">Table </w:t>
      </w:r>
      <w:r w:rsidR="00AF5BD2">
        <w:rPr>
          <w:noProof/>
        </w:rPr>
        <w:t>16</w:t>
      </w:r>
      <w:r>
        <w:fldChar w:fldCharType="end"/>
      </w:r>
      <w:r>
        <w:t xml:space="preserve"> </w:t>
      </w:r>
      <w:r w:rsidR="001517C4" w:rsidRPr="0065705B">
        <w:t xml:space="preserve">defines the attributes for </w:t>
      </w:r>
      <w:proofErr w:type="spellStart"/>
      <w:r w:rsidR="001517C4" w:rsidRPr="009B3B0E">
        <w:rPr>
          <w:i/>
        </w:rPr>
        <w:t>mfg</w:t>
      </w:r>
      <w:proofErr w:type="spellEnd"/>
      <w:r w:rsidR="001517C4" w:rsidRPr="009B3B0E">
        <w:rPr>
          <w:i/>
        </w:rPr>
        <w:t xml:space="preserve"> event </w:t>
      </w:r>
      <w:r w:rsidR="00606AC7">
        <w:rPr>
          <w:i/>
        </w:rPr>
        <w:t xml:space="preserve">definition </w:t>
      </w:r>
      <w:r w:rsidR="003814A2">
        <w:rPr>
          <w:i/>
        </w:rPr>
        <w:t xml:space="preserve">record </w:t>
      </w:r>
      <w:r w:rsidR="005D1D3A">
        <w:rPr>
          <w:i/>
        </w:rPr>
        <w:t>specification</w:t>
      </w:r>
      <w:r w:rsidR="008E2CCC">
        <w:t xml:space="preserve"> objects</w:t>
      </w:r>
      <w:r w:rsidR="001517C4" w:rsidRPr="0065705B">
        <w:t>.</w:t>
      </w:r>
    </w:p>
    <w:p w14:paraId="50E7EB84" w14:textId="3F97BA56" w:rsidR="00C52C5F" w:rsidRDefault="00C52C5F" w:rsidP="00FE1709">
      <w:pPr>
        <w:pStyle w:val="Caption"/>
      </w:pPr>
      <w:bookmarkStart w:id="513" w:name="_Ref445746678"/>
      <w:bookmarkStart w:id="514" w:name="_Toc446586927"/>
      <w:bookmarkStart w:id="515" w:name="_Toc446785452"/>
      <w:r>
        <w:t xml:space="preserve">Table </w:t>
      </w:r>
      <w:r w:rsidR="00F53ABD">
        <w:fldChar w:fldCharType="begin"/>
      </w:r>
      <w:r w:rsidR="00F53ABD">
        <w:instrText xml:space="preserve"> SEQ Table \* ARABIC </w:instrText>
      </w:r>
      <w:r w:rsidR="00F53ABD">
        <w:fldChar w:fldCharType="separate"/>
      </w:r>
      <w:r w:rsidR="00AF5BD2">
        <w:rPr>
          <w:noProof/>
        </w:rPr>
        <w:t>15</w:t>
      </w:r>
      <w:r w:rsidR="00F53ABD">
        <w:rPr>
          <w:noProof/>
        </w:rPr>
        <w:fldChar w:fldCharType="end"/>
      </w:r>
      <w:bookmarkEnd w:id="513"/>
      <w:r>
        <w:t xml:space="preserve"> </w:t>
      </w:r>
      <w:r w:rsidR="009315CA">
        <w:t xml:space="preserve">- </w:t>
      </w:r>
      <w:proofErr w:type="spellStart"/>
      <w:r w:rsidR="008E2CCC">
        <w:t>M</w:t>
      </w:r>
      <w:r>
        <w:t>fg</w:t>
      </w:r>
      <w:proofErr w:type="spellEnd"/>
      <w:r>
        <w:t xml:space="preserve"> event definition </w:t>
      </w:r>
      <w:r w:rsidR="00F7495F">
        <w:t>record specification</w:t>
      </w:r>
      <w:bookmarkEnd w:id="514"/>
      <w:r w:rsidR="008E2CCC">
        <w:t xml:space="preserve"> relationships</w:t>
      </w:r>
      <w:bookmarkEnd w:id="51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245"/>
        <w:gridCol w:w="990"/>
        <w:gridCol w:w="1286"/>
        <w:gridCol w:w="874"/>
        <w:gridCol w:w="1246"/>
        <w:gridCol w:w="2709"/>
      </w:tblGrid>
      <w:tr w:rsidR="00C52C5F" w:rsidRPr="00465068" w14:paraId="3E8E1E76" w14:textId="77777777" w:rsidTr="00465068">
        <w:trPr>
          <w:trHeight w:val="278"/>
          <w:tblHeader/>
          <w:jc w:val="center"/>
        </w:trPr>
        <w:tc>
          <w:tcPr>
            <w:tcW w:w="2245" w:type="dxa"/>
            <w:vMerge w:val="restart"/>
          </w:tcPr>
          <w:p w14:paraId="46957C12" w14:textId="3435690C" w:rsidR="006D6359" w:rsidRPr="00465068" w:rsidRDefault="008E2CCC" w:rsidP="00465068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Related o</w:t>
            </w:r>
            <w:r w:rsidR="006D6359" w:rsidRPr="00465068">
              <w:rPr>
                <w:sz w:val="20"/>
                <w:szCs w:val="20"/>
                <w:lang w:val="en-US"/>
              </w:rPr>
              <w:t>bject</w:t>
            </w:r>
          </w:p>
        </w:tc>
        <w:tc>
          <w:tcPr>
            <w:tcW w:w="4396" w:type="dxa"/>
            <w:gridSpan w:val="4"/>
          </w:tcPr>
          <w:p w14:paraId="6FC58651" w14:textId="77777777" w:rsidR="006D6359" w:rsidRPr="00465068" w:rsidRDefault="006D6359" w:rsidP="00465068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Relationship</w:t>
            </w:r>
          </w:p>
        </w:tc>
        <w:tc>
          <w:tcPr>
            <w:tcW w:w="2709" w:type="dxa"/>
            <w:vMerge w:val="restart"/>
          </w:tcPr>
          <w:p w14:paraId="07BED215" w14:textId="77777777" w:rsidR="006D6359" w:rsidRPr="00465068" w:rsidRDefault="006D6359" w:rsidP="00465068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C52C5F" w:rsidRPr="00465068" w14:paraId="137B25F9" w14:textId="77777777" w:rsidTr="00465068">
        <w:trPr>
          <w:trHeight w:val="269"/>
          <w:tblHeader/>
          <w:jc w:val="center"/>
        </w:trPr>
        <w:tc>
          <w:tcPr>
            <w:tcW w:w="2245" w:type="dxa"/>
            <w:vMerge/>
          </w:tcPr>
          <w:p w14:paraId="6D335C7F" w14:textId="77777777" w:rsidR="006D6359" w:rsidRPr="00465068" w:rsidRDefault="006D6359" w:rsidP="00465068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990" w:type="dxa"/>
          </w:tcPr>
          <w:p w14:paraId="667066DA" w14:textId="77777777" w:rsidR="006D6359" w:rsidRPr="00465068" w:rsidRDefault="006D6359" w:rsidP="00465068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Source</w:t>
            </w:r>
          </w:p>
        </w:tc>
        <w:tc>
          <w:tcPr>
            <w:tcW w:w="1286" w:type="dxa"/>
          </w:tcPr>
          <w:p w14:paraId="012696A3" w14:textId="77777777" w:rsidR="006D6359" w:rsidRPr="00465068" w:rsidRDefault="006D6359" w:rsidP="00465068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Multiplicity</w:t>
            </w:r>
          </w:p>
        </w:tc>
        <w:tc>
          <w:tcPr>
            <w:tcW w:w="874" w:type="dxa"/>
          </w:tcPr>
          <w:p w14:paraId="406D8BBC" w14:textId="77777777" w:rsidR="006D6359" w:rsidRPr="00465068" w:rsidRDefault="006D6359" w:rsidP="00465068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Role</w:t>
            </w:r>
          </w:p>
        </w:tc>
        <w:tc>
          <w:tcPr>
            <w:tcW w:w="1246" w:type="dxa"/>
          </w:tcPr>
          <w:p w14:paraId="45967EB1" w14:textId="77777777" w:rsidR="006D6359" w:rsidRPr="00465068" w:rsidRDefault="006D6359" w:rsidP="00465068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2709" w:type="dxa"/>
            <w:vMerge/>
          </w:tcPr>
          <w:p w14:paraId="398737F9" w14:textId="77777777" w:rsidR="006D6359" w:rsidRPr="00465068" w:rsidRDefault="006D6359" w:rsidP="00465068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</w:p>
        </w:tc>
      </w:tr>
      <w:tr w:rsidR="00C52C5F" w:rsidRPr="00465068" w14:paraId="0C3661EA" w14:textId="77777777" w:rsidTr="00465068">
        <w:trPr>
          <w:trHeight w:val="926"/>
          <w:jc w:val="center"/>
        </w:trPr>
        <w:tc>
          <w:tcPr>
            <w:tcW w:w="2245" w:type="dxa"/>
          </w:tcPr>
          <w:p w14:paraId="202119B2" w14:textId="1315CBDE" w:rsidR="00C52C5F" w:rsidRPr="00465068" w:rsidRDefault="008E2CCC" w:rsidP="00465068">
            <w:pPr>
              <w:pStyle w:val="TableContents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465068">
              <w:rPr>
                <w:sz w:val="20"/>
                <w:szCs w:val="20"/>
                <w:lang w:val="en-US"/>
              </w:rPr>
              <w:t>Mfg</w:t>
            </w:r>
            <w:proofErr w:type="spellEnd"/>
            <w:r w:rsidRPr="00465068">
              <w:rPr>
                <w:sz w:val="20"/>
                <w:szCs w:val="20"/>
                <w:lang w:val="en-US"/>
              </w:rPr>
              <w:t xml:space="preserve"> event d</w:t>
            </w:r>
            <w:r w:rsidR="00533969" w:rsidRPr="00465068">
              <w:rPr>
                <w:sz w:val="20"/>
                <w:szCs w:val="20"/>
                <w:lang w:val="en-US"/>
              </w:rPr>
              <w:t>efinition</w:t>
            </w:r>
          </w:p>
        </w:tc>
        <w:tc>
          <w:tcPr>
            <w:tcW w:w="990" w:type="dxa"/>
          </w:tcPr>
          <w:p w14:paraId="30E3931D" w14:textId="77777777" w:rsidR="00C52C5F" w:rsidRPr="00465068" w:rsidRDefault="00C52C5F" w:rsidP="00465068">
            <w:pPr>
              <w:pStyle w:val="TableContents1"/>
              <w:spacing w:before="0"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286" w:type="dxa"/>
          </w:tcPr>
          <w:p w14:paraId="258F8406" w14:textId="3284C839" w:rsidR="00C52C5F" w:rsidRPr="00465068" w:rsidRDefault="00C52C5F" w:rsidP="00465068">
            <w:pPr>
              <w:pStyle w:val="TableContents1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 xml:space="preserve">1 </w:t>
            </w:r>
          </w:p>
        </w:tc>
        <w:tc>
          <w:tcPr>
            <w:tcW w:w="874" w:type="dxa"/>
          </w:tcPr>
          <w:p w14:paraId="0DC88E68" w14:textId="730F327C" w:rsidR="00C52C5F" w:rsidRPr="00465068" w:rsidRDefault="002224E0" w:rsidP="00465068">
            <w:pPr>
              <w:pStyle w:val="TableContents1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 xml:space="preserve">Is a </w:t>
            </w:r>
            <w:r w:rsidR="008D07EC" w:rsidRPr="00465068">
              <w:rPr>
                <w:sz w:val="20"/>
                <w:szCs w:val="20"/>
                <w:lang w:val="en-US"/>
              </w:rPr>
              <w:t>part</w:t>
            </w:r>
            <w:r w:rsidRPr="00465068">
              <w:rPr>
                <w:sz w:val="20"/>
                <w:szCs w:val="20"/>
                <w:lang w:val="en-US"/>
              </w:rPr>
              <w:t xml:space="preserve"> of</w:t>
            </w:r>
            <w:r w:rsidR="00C52C5F" w:rsidRPr="00465068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46" w:type="dxa"/>
          </w:tcPr>
          <w:p w14:paraId="620BF668" w14:textId="578CB8E3" w:rsidR="00C52C5F" w:rsidRPr="00465068" w:rsidRDefault="00C52C5F" w:rsidP="00465068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Composite</w:t>
            </w:r>
            <w:r w:rsidR="00533969" w:rsidRPr="00465068">
              <w:rPr>
                <w:sz w:val="20"/>
                <w:szCs w:val="20"/>
                <w:lang w:val="en-US"/>
              </w:rPr>
              <w:t xml:space="preserve"> part</w:t>
            </w:r>
          </w:p>
        </w:tc>
        <w:tc>
          <w:tcPr>
            <w:tcW w:w="2709" w:type="dxa"/>
          </w:tcPr>
          <w:p w14:paraId="7FF8F0AF" w14:textId="5D494982" w:rsidR="00C52C5F" w:rsidRPr="00465068" w:rsidRDefault="00533969" w:rsidP="00465068">
            <w:pPr>
              <w:pStyle w:val="TableNormal1"/>
              <w:spacing w:before="0" w:after="0"/>
              <w:jc w:val="left"/>
              <w:rPr>
                <w:rStyle w:val="CommentReference"/>
                <w:spacing w:val="0"/>
                <w:sz w:val="20"/>
                <w:szCs w:val="20"/>
              </w:rPr>
            </w:pPr>
            <w:r w:rsidRPr="00465068">
              <w:rPr>
                <w:sz w:val="20"/>
                <w:szCs w:val="20"/>
                <w:lang w:val="en-US"/>
              </w:rPr>
              <w:t xml:space="preserve">The </w:t>
            </w:r>
            <w:proofErr w:type="spellStart"/>
            <w:r w:rsidRPr="003A5D53">
              <w:rPr>
                <w:i/>
                <w:sz w:val="20"/>
                <w:szCs w:val="20"/>
                <w:lang w:val="en-US"/>
              </w:rPr>
              <w:t>mfg</w:t>
            </w:r>
            <w:proofErr w:type="spellEnd"/>
            <w:r w:rsidRPr="003A5D53">
              <w:rPr>
                <w:i/>
                <w:sz w:val="20"/>
                <w:szCs w:val="20"/>
                <w:lang w:val="en-US"/>
              </w:rPr>
              <w:t xml:space="preserve"> event record</w:t>
            </w:r>
            <w:r w:rsidR="00C3166A" w:rsidRPr="003A5D53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3A5D53">
              <w:rPr>
                <w:i/>
                <w:sz w:val="20"/>
                <w:szCs w:val="20"/>
                <w:lang w:val="en-US"/>
              </w:rPr>
              <w:t>definition</w:t>
            </w:r>
            <w:r w:rsidRPr="00465068">
              <w:rPr>
                <w:sz w:val="20"/>
                <w:szCs w:val="20"/>
                <w:lang w:val="en-US"/>
              </w:rPr>
              <w:t xml:space="preserve"> contains *</w:t>
            </w:r>
            <w:proofErr w:type="gramStart"/>
            <w:r w:rsidRPr="00465068">
              <w:rPr>
                <w:sz w:val="20"/>
                <w:szCs w:val="20"/>
                <w:lang w:val="en-US"/>
              </w:rPr>
              <w:t>..n</w:t>
            </w:r>
            <w:proofErr w:type="gramEnd"/>
            <w:r w:rsidRPr="0046506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A5D53">
              <w:rPr>
                <w:i/>
                <w:sz w:val="20"/>
                <w:szCs w:val="20"/>
                <w:lang w:val="en-US"/>
              </w:rPr>
              <w:t>mfg</w:t>
            </w:r>
            <w:proofErr w:type="spellEnd"/>
            <w:r w:rsidRPr="003A5D53">
              <w:rPr>
                <w:i/>
                <w:sz w:val="20"/>
                <w:szCs w:val="20"/>
                <w:lang w:val="en-US"/>
              </w:rPr>
              <w:t xml:space="preserve"> event definition </w:t>
            </w:r>
            <w:r w:rsidR="00F7495F" w:rsidRPr="003A5D53">
              <w:rPr>
                <w:i/>
                <w:sz w:val="20"/>
                <w:szCs w:val="20"/>
                <w:lang w:val="en-US"/>
              </w:rPr>
              <w:t>record specification</w:t>
            </w:r>
            <w:r w:rsidRPr="003A5D53">
              <w:rPr>
                <w:i/>
                <w:sz w:val="20"/>
                <w:szCs w:val="20"/>
                <w:lang w:val="en-US"/>
              </w:rPr>
              <w:t>s</w:t>
            </w:r>
            <w:r w:rsidR="00EF10A8" w:rsidRPr="003A5D53">
              <w:rPr>
                <w:i/>
                <w:sz w:val="20"/>
                <w:szCs w:val="20"/>
                <w:lang w:val="en-US"/>
              </w:rPr>
              <w:t>.</w:t>
            </w:r>
          </w:p>
        </w:tc>
      </w:tr>
      <w:tr w:rsidR="00C52C5F" w:rsidRPr="00465068" w14:paraId="1446D71E" w14:textId="77777777" w:rsidTr="00465068">
        <w:trPr>
          <w:trHeight w:val="485"/>
          <w:jc w:val="center"/>
        </w:trPr>
        <w:tc>
          <w:tcPr>
            <w:tcW w:w="2245" w:type="dxa"/>
          </w:tcPr>
          <w:p w14:paraId="1D56F6B2" w14:textId="11F5CB7C" w:rsidR="00C52C5F" w:rsidRPr="00465068" w:rsidRDefault="008E2CCC" w:rsidP="00465068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465068">
              <w:rPr>
                <w:sz w:val="20"/>
                <w:szCs w:val="20"/>
                <w:lang w:val="en-US"/>
              </w:rPr>
              <w:t>Mfg</w:t>
            </w:r>
            <w:proofErr w:type="spellEnd"/>
            <w:r w:rsidRPr="00465068">
              <w:rPr>
                <w:sz w:val="20"/>
                <w:szCs w:val="20"/>
                <w:lang w:val="en-US"/>
              </w:rPr>
              <w:t xml:space="preserve"> e</w:t>
            </w:r>
            <w:r w:rsidR="00533969" w:rsidRPr="00465068">
              <w:rPr>
                <w:sz w:val="20"/>
                <w:szCs w:val="20"/>
                <w:lang w:val="en-US"/>
              </w:rPr>
              <w:t>vent</w:t>
            </w:r>
            <w:r w:rsidRPr="00465068">
              <w:rPr>
                <w:sz w:val="20"/>
                <w:szCs w:val="20"/>
                <w:lang w:val="en-US"/>
              </w:rPr>
              <w:t xml:space="preserve"> record</w:t>
            </w:r>
            <w:r w:rsidR="008D07EC" w:rsidRPr="00465068">
              <w:rPr>
                <w:sz w:val="20"/>
                <w:szCs w:val="20"/>
                <w:lang w:val="en-US"/>
              </w:rPr>
              <w:t xml:space="preserve"> </w:t>
            </w:r>
            <w:r w:rsidRPr="00465068">
              <w:rPr>
                <w:sz w:val="20"/>
                <w:szCs w:val="20"/>
                <w:lang w:val="en-US"/>
              </w:rPr>
              <w:t>s</w:t>
            </w:r>
            <w:r w:rsidR="005D1D3A" w:rsidRPr="00465068">
              <w:rPr>
                <w:sz w:val="20"/>
                <w:szCs w:val="20"/>
                <w:lang w:val="en-US"/>
              </w:rPr>
              <w:t>pecification</w:t>
            </w:r>
            <w:r w:rsidR="008D07EC" w:rsidRPr="00465068">
              <w:rPr>
                <w:sz w:val="20"/>
                <w:szCs w:val="20"/>
                <w:lang w:val="en-US"/>
              </w:rPr>
              <w:t xml:space="preserve"> ID</w:t>
            </w:r>
          </w:p>
        </w:tc>
        <w:tc>
          <w:tcPr>
            <w:tcW w:w="990" w:type="dxa"/>
          </w:tcPr>
          <w:p w14:paraId="52EB58F4" w14:textId="7DA77EC9" w:rsidR="00C52C5F" w:rsidRPr="00465068" w:rsidRDefault="00C52C5F" w:rsidP="00465068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ID</w:t>
            </w:r>
          </w:p>
          <w:p w14:paraId="2C42D658" w14:textId="1D235474" w:rsidR="00C52C5F" w:rsidRPr="00465068" w:rsidRDefault="00C52C5F" w:rsidP="00465068">
            <w:pPr>
              <w:pStyle w:val="TableContents1"/>
              <w:spacing w:before="0"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286" w:type="dxa"/>
          </w:tcPr>
          <w:p w14:paraId="1B25B2FB" w14:textId="1DB7D4E4" w:rsidR="00C52C5F" w:rsidRPr="00465068" w:rsidRDefault="00533969" w:rsidP="00465068">
            <w:pPr>
              <w:pStyle w:val="TableContents1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0..*</w:t>
            </w:r>
          </w:p>
        </w:tc>
        <w:tc>
          <w:tcPr>
            <w:tcW w:w="874" w:type="dxa"/>
          </w:tcPr>
          <w:p w14:paraId="105005D4" w14:textId="4F1E5B67" w:rsidR="00C52C5F" w:rsidRPr="00465068" w:rsidRDefault="00533969" w:rsidP="00465068">
            <w:pPr>
              <w:pStyle w:val="TableContents1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Validated by</w:t>
            </w:r>
          </w:p>
        </w:tc>
        <w:tc>
          <w:tcPr>
            <w:tcW w:w="1246" w:type="dxa"/>
          </w:tcPr>
          <w:p w14:paraId="68FC43CB" w14:textId="4AA27504" w:rsidR="00C52C5F" w:rsidRPr="00465068" w:rsidRDefault="00C52C5F" w:rsidP="00465068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Association</w:t>
            </w:r>
          </w:p>
        </w:tc>
        <w:tc>
          <w:tcPr>
            <w:tcW w:w="2709" w:type="dxa"/>
          </w:tcPr>
          <w:p w14:paraId="30C1C246" w14:textId="2A541889" w:rsidR="00C52C5F" w:rsidRPr="00465068" w:rsidRDefault="00533969" w:rsidP="00465068">
            <w:pPr>
              <w:pStyle w:val="TableNormal1"/>
              <w:spacing w:before="0" w:after="0"/>
              <w:jc w:val="left"/>
              <w:rPr>
                <w:rStyle w:val="CommentReference"/>
                <w:spacing w:val="0"/>
                <w:sz w:val="20"/>
                <w:szCs w:val="20"/>
              </w:rPr>
            </w:pPr>
            <w:r w:rsidRPr="00465068">
              <w:rPr>
                <w:sz w:val="20"/>
                <w:szCs w:val="20"/>
                <w:lang w:val="en-US"/>
              </w:rPr>
              <w:t xml:space="preserve">Allowed </w:t>
            </w:r>
            <w:r w:rsidR="00AF3BEB" w:rsidRPr="00465068">
              <w:rPr>
                <w:sz w:val="20"/>
                <w:szCs w:val="20"/>
                <w:lang w:val="en-US"/>
              </w:rPr>
              <w:t>ISA-95 object</w:t>
            </w:r>
            <w:r w:rsidRPr="00465068">
              <w:rPr>
                <w:sz w:val="20"/>
                <w:szCs w:val="20"/>
                <w:lang w:val="en-US"/>
              </w:rPr>
              <w:t xml:space="preserve"> in </w:t>
            </w:r>
            <w:proofErr w:type="spellStart"/>
            <w:r w:rsidRPr="003A5D53">
              <w:rPr>
                <w:i/>
                <w:sz w:val="20"/>
                <w:szCs w:val="20"/>
                <w:lang w:val="en-US"/>
              </w:rPr>
              <w:t>mfg</w:t>
            </w:r>
            <w:proofErr w:type="spellEnd"/>
            <w:r w:rsidRPr="003A5D53">
              <w:rPr>
                <w:i/>
                <w:sz w:val="20"/>
                <w:szCs w:val="20"/>
                <w:lang w:val="en-US"/>
              </w:rPr>
              <w:t xml:space="preserve"> event record</w:t>
            </w:r>
            <w:r w:rsidRPr="00465068">
              <w:rPr>
                <w:sz w:val="20"/>
                <w:szCs w:val="20"/>
                <w:lang w:val="en-US"/>
              </w:rPr>
              <w:t xml:space="preserve"> defined by</w:t>
            </w:r>
          </w:p>
        </w:tc>
      </w:tr>
      <w:tr w:rsidR="00C52C5F" w:rsidRPr="00465068" w14:paraId="1EA93B62" w14:textId="77777777" w:rsidTr="00465068">
        <w:trPr>
          <w:trHeight w:val="719"/>
          <w:jc w:val="center"/>
        </w:trPr>
        <w:tc>
          <w:tcPr>
            <w:tcW w:w="2245" w:type="dxa"/>
          </w:tcPr>
          <w:p w14:paraId="3496431F" w14:textId="1F844543" w:rsidR="00C52C5F" w:rsidRPr="00465068" w:rsidRDefault="008E2CCC" w:rsidP="00465068">
            <w:pPr>
              <w:pStyle w:val="TableContents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465068">
              <w:rPr>
                <w:sz w:val="20"/>
                <w:szCs w:val="20"/>
                <w:lang w:val="en-US"/>
              </w:rPr>
              <w:t>Mfg</w:t>
            </w:r>
            <w:proofErr w:type="spellEnd"/>
            <w:r w:rsidRPr="00465068">
              <w:rPr>
                <w:sz w:val="20"/>
                <w:szCs w:val="20"/>
                <w:lang w:val="en-US"/>
              </w:rPr>
              <w:t xml:space="preserve"> event c</w:t>
            </w:r>
            <w:r w:rsidR="008D07EC" w:rsidRPr="00465068">
              <w:rPr>
                <w:sz w:val="20"/>
                <w:szCs w:val="20"/>
                <w:lang w:val="en-US"/>
              </w:rPr>
              <w:t xml:space="preserve">lass </w:t>
            </w:r>
            <w:r w:rsidRPr="00465068">
              <w:rPr>
                <w:sz w:val="20"/>
                <w:szCs w:val="20"/>
                <w:lang w:val="en-US"/>
              </w:rPr>
              <w:t>r</w:t>
            </w:r>
            <w:r w:rsidR="00F7495F" w:rsidRPr="00465068">
              <w:rPr>
                <w:sz w:val="20"/>
                <w:szCs w:val="20"/>
                <w:lang w:val="en-US"/>
              </w:rPr>
              <w:t>ecord specification</w:t>
            </w:r>
          </w:p>
        </w:tc>
        <w:tc>
          <w:tcPr>
            <w:tcW w:w="990" w:type="dxa"/>
          </w:tcPr>
          <w:p w14:paraId="0399BD27" w14:textId="123AE48B" w:rsidR="00C52C5F" w:rsidRPr="00465068" w:rsidRDefault="00C52C5F" w:rsidP="00465068">
            <w:pPr>
              <w:pStyle w:val="TableContents1"/>
              <w:spacing w:before="0"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286" w:type="dxa"/>
          </w:tcPr>
          <w:p w14:paraId="3BFA402F" w14:textId="785E5C0B" w:rsidR="00C52C5F" w:rsidRPr="00465068" w:rsidRDefault="008D07EC" w:rsidP="00465068">
            <w:pPr>
              <w:pStyle w:val="TableContents1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0..*</w:t>
            </w:r>
          </w:p>
        </w:tc>
        <w:tc>
          <w:tcPr>
            <w:tcW w:w="874" w:type="dxa"/>
          </w:tcPr>
          <w:p w14:paraId="0A7D1BB3" w14:textId="56FE1100" w:rsidR="00C52C5F" w:rsidRPr="00465068" w:rsidRDefault="008D07EC" w:rsidP="00465068">
            <w:pPr>
              <w:pStyle w:val="TableContents1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May map to</w:t>
            </w:r>
          </w:p>
        </w:tc>
        <w:tc>
          <w:tcPr>
            <w:tcW w:w="1246" w:type="dxa"/>
          </w:tcPr>
          <w:p w14:paraId="7C9C6695" w14:textId="3D75C6A8" w:rsidR="00C52C5F" w:rsidRPr="00465068" w:rsidRDefault="00C52C5F" w:rsidP="00465068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Association</w:t>
            </w:r>
          </w:p>
        </w:tc>
        <w:tc>
          <w:tcPr>
            <w:tcW w:w="2709" w:type="dxa"/>
          </w:tcPr>
          <w:p w14:paraId="17186A0D" w14:textId="1B2774B4" w:rsidR="00C52C5F" w:rsidRPr="00465068" w:rsidRDefault="008E2CCC" w:rsidP="00465068">
            <w:pPr>
              <w:pStyle w:val="TableNormal1"/>
              <w:spacing w:before="0" w:after="0"/>
              <w:jc w:val="left"/>
              <w:rPr>
                <w:rStyle w:val="CommentReference"/>
                <w:spacing w:val="0"/>
                <w:sz w:val="20"/>
                <w:szCs w:val="20"/>
              </w:rPr>
            </w:pPr>
            <w:r w:rsidRPr="00465068">
              <w:rPr>
                <w:sz w:val="20"/>
                <w:szCs w:val="20"/>
                <w:lang w:val="en-US"/>
              </w:rPr>
              <w:t xml:space="preserve">The </w:t>
            </w:r>
            <w:proofErr w:type="spellStart"/>
            <w:r w:rsidRPr="003A5D53">
              <w:rPr>
                <w:i/>
                <w:sz w:val="20"/>
                <w:szCs w:val="20"/>
                <w:lang w:val="en-US"/>
              </w:rPr>
              <w:t>mfg</w:t>
            </w:r>
            <w:proofErr w:type="spellEnd"/>
            <w:r w:rsidRPr="003A5D53">
              <w:rPr>
                <w:i/>
                <w:sz w:val="20"/>
                <w:szCs w:val="20"/>
                <w:lang w:val="en-US"/>
              </w:rPr>
              <w:t xml:space="preserve"> e</w:t>
            </w:r>
            <w:r w:rsidR="00C52C5F" w:rsidRPr="003A5D53">
              <w:rPr>
                <w:i/>
                <w:sz w:val="20"/>
                <w:szCs w:val="20"/>
                <w:lang w:val="en-US"/>
              </w:rPr>
              <w:t xml:space="preserve">vent </w:t>
            </w:r>
            <w:r w:rsidRPr="003A5D53">
              <w:rPr>
                <w:i/>
                <w:sz w:val="20"/>
                <w:szCs w:val="20"/>
                <w:lang w:val="en-US"/>
              </w:rPr>
              <w:t>c</w:t>
            </w:r>
            <w:r w:rsidR="008D07EC" w:rsidRPr="003A5D53">
              <w:rPr>
                <w:i/>
                <w:sz w:val="20"/>
                <w:szCs w:val="20"/>
                <w:lang w:val="en-US"/>
              </w:rPr>
              <w:t xml:space="preserve">lass </w:t>
            </w:r>
            <w:r w:rsidRPr="003A5D53">
              <w:rPr>
                <w:i/>
                <w:sz w:val="20"/>
                <w:szCs w:val="20"/>
                <w:lang w:val="en-US"/>
              </w:rPr>
              <w:t>record s</w:t>
            </w:r>
            <w:r w:rsidR="00F7495F" w:rsidRPr="003A5D53">
              <w:rPr>
                <w:i/>
                <w:sz w:val="20"/>
                <w:szCs w:val="20"/>
                <w:lang w:val="en-US"/>
              </w:rPr>
              <w:t>pecification</w:t>
            </w:r>
            <w:r w:rsidR="008D07EC" w:rsidRPr="003A5D53">
              <w:rPr>
                <w:i/>
                <w:sz w:val="20"/>
                <w:szCs w:val="20"/>
                <w:lang w:val="en-US"/>
              </w:rPr>
              <w:t xml:space="preserve"> </w:t>
            </w:r>
            <w:r w:rsidR="008D07EC" w:rsidRPr="00465068">
              <w:rPr>
                <w:sz w:val="20"/>
                <w:szCs w:val="20"/>
                <w:lang w:val="en-US"/>
              </w:rPr>
              <w:t>that has defined this entry</w:t>
            </w:r>
            <w:r w:rsidR="00C52C5F" w:rsidRPr="00465068">
              <w:rPr>
                <w:sz w:val="20"/>
                <w:szCs w:val="20"/>
                <w:lang w:val="en-US"/>
              </w:rPr>
              <w:t>.</w:t>
            </w:r>
          </w:p>
        </w:tc>
      </w:tr>
    </w:tbl>
    <w:p w14:paraId="7727CF00" w14:textId="4B47DE24" w:rsidR="0026543C" w:rsidRDefault="0026543C" w:rsidP="00FE1709">
      <w:pPr>
        <w:pStyle w:val="Caption"/>
      </w:pPr>
      <w:bookmarkStart w:id="516" w:name="_Ref445746847"/>
      <w:bookmarkStart w:id="517" w:name="_Toc446586928"/>
      <w:bookmarkStart w:id="518" w:name="_Toc446785453"/>
      <w:r>
        <w:lastRenderedPageBreak/>
        <w:t xml:space="preserve">Table </w:t>
      </w:r>
      <w:r w:rsidR="00F53ABD">
        <w:fldChar w:fldCharType="begin"/>
      </w:r>
      <w:r w:rsidR="00F53ABD">
        <w:instrText xml:space="preserve"> SEQ Table \* ARABIC </w:instrText>
      </w:r>
      <w:r w:rsidR="00F53ABD">
        <w:fldChar w:fldCharType="separate"/>
      </w:r>
      <w:r w:rsidR="00AF5BD2">
        <w:rPr>
          <w:noProof/>
        </w:rPr>
        <w:t>16</w:t>
      </w:r>
      <w:r w:rsidR="00F53ABD">
        <w:rPr>
          <w:noProof/>
        </w:rPr>
        <w:fldChar w:fldCharType="end"/>
      </w:r>
      <w:bookmarkEnd w:id="516"/>
      <w:r>
        <w:t xml:space="preserve"> - </w:t>
      </w:r>
      <w:proofErr w:type="spellStart"/>
      <w:proofErr w:type="gramStart"/>
      <w:r w:rsidR="008E2CCC">
        <w:t>M</w:t>
      </w:r>
      <w:r w:rsidR="00606AC7">
        <w:t>fg</w:t>
      </w:r>
      <w:proofErr w:type="spellEnd"/>
      <w:r w:rsidR="00606AC7">
        <w:t xml:space="preserve"> event definition </w:t>
      </w:r>
      <w:r w:rsidR="00F7495F">
        <w:t>record specification</w:t>
      </w:r>
      <w:bookmarkEnd w:id="517"/>
      <w:proofErr w:type="gramEnd"/>
      <w:r w:rsidR="008E2CCC">
        <w:t xml:space="preserve"> attributes</w:t>
      </w:r>
      <w:bookmarkEnd w:id="51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255"/>
        <w:gridCol w:w="2907"/>
        <w:gridCol w:w="1260"/>
        <w:gridCol w:w="1530"/>
        <w:gridCol w:w="1170"/>
        <w:gridCol w:w="1228"/>
      </w:tblGrid>
      <w:tr w:rsidR="003969C4" w:rsidRPr="00465068" w14:paraId="3AEC2B6F" w14:textId="77777777" w:rsidTr="00465068">
        <w:trPr>
          <w:cantSplit/>
          <w:tblHeader/>
          <w:jc w:val="center"/>
        </w:trPr>
        <w:tc>
          <w:tcPr>
            <w:tcW w:w="1255" w:type="dxa"/>
          </w:tcPr>
          <w:p w14:paraId="34C91E22" w14:textId="5C9BE058" w:rsidR="003969C4" w:rsidRPr="00465068" w:rsidRDefault="008E2CCC" w:rsidP="00465068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Attribute n</w:t>
            </w:r>
            <w:r w:rsidR="003969C4" w:rsidRPr="00465068">
              <w:rPr>
                <w:sz w:val="20"/>
                <w:szCs w:val="20"/>
                <w:lang w:val="en-US"/>
              </w:rPr>
              <w:t>ame</w:t>
            </w:r>
          </w:p>
        </w:tc>
        <w:tc>
          <w:tcPr>
            <w:tcW w:w="2907" w:type="dxa"/>
          </w:tcPr>
          <w:p w14:paraId="2295CDDB" w14:textId="77777777" w:rsidR="003969C4" w:rsidRPr="00465068" w:rsidRDefault="003969C4" w:rsidP="00465068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260" w:type="dxa"/>
          </w:tcPr>
          <w:p w14:paraId="68070A52" w14:textId="3D66489A" w:rsidR="003969C4" w:rsidRPr="00465068" w:rsidRDefault="008E2CCC" w:rsidP="00465068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Production e</w:t>
            </w:r>
            <w:r w:rsidR="003969C4" w:rsidRPr="00465068">
              <w:rPr>
                <w:sz w:val="20"/>
                <w:szCs w:val="20"/>
                <w:lang w:val="en-US"/>
              </w:rPr>
              <w:t>xamples</w:t>
            </w:r>
          </w:p>
        </w:tc>
        <w:tc>
          <w:tcPr>
            <w:tcW w:w="1530" w:type="dxa"/>
          </w:tcPr>
          <w:p w14:paraId="7123DBBB" w14:textId="3CC2B2DB" w:rsidR="003969C4" w:rsidRPr="00465068" w:rsidRDefault="008E2CCC" w:rsidP="00465068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Maintenance e</w:t>
            </w:r>
            <w:r w:rsidR="003969C4" w:rsidRPr="00465068">
              <w:rPr>
                <w:sz w:val="20"/>
                <w:szCs w:val="20"/>
                <w:lang w:val="en-US"/>
              </w:rPr>
              <w:t>xamples</w:t>
            </w:r>
          </w:p>
        </w:tc>
        <w:tc>
          <w:tcPr>
            <w:tcW w:w="1170" w:type="dxa"/>
          </w:tcPr>
          <w:p w14:paraId="07B17D03" w14:textId="021ADEB5" w:rsidR="003969C4" w:rsidRPr="00465068" w:rsidRDefault="008E2CCC" w:rsidP="00465068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Quality e</w:t>
            </w:r>
            <w:r w:rsidR="003969C4" w:rsidRPr="00465068">
              <w:rPr>
                <w:sz w:val="20"/>
                <w:szCs w:val="20"/>
                <w:lang w:val="en-US"/>
              </w:rPr>
              <w:t>xamples</w:t>
            </w:r>
          </w:p>
        </w:tc>
        <w:tc>
          <w:tcPr>
            <w:tcW w:w="1228" w:type="dxa"/>
          </w:tcPr>
          <w:p w14:paraId="3F159B1B" w14:textId="7DC161ED" w:rsidR="003969C4" w:rsidRPr="00465068" w:rsidRDefault="008E2CCC" w:rsidP="00465068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Inventory e</w:t>
            </w:r>
            <w:r w:rsidR="003969C4" w:rsidRPr="00465068">
              <w:rPr>
                <w:sz w:val="20"/>
                <w:szCs w:val="20"/>
                <w:lang w:val="en-US"/>
              </w:rPr>
              <w:t>xamples</w:t>
            </w:r>
          </w:p>
        </w:tc>
      </w:tr>
      <w:tr w:rsidR="003969C4" w:rsidRPr="00465068" w14:paraId="7C1787B0" w14:textId="77777777" w:rsidTr="00465068">
        <w:trPr>
          <w:cantSplit/>
          <w:jc w:val="center"/>
        </w:trPr>
        <w:tc>
          <w:tcPr>
            <w:tcW w:w="1255" w:type="dxa"/>
          </w:tcPr>
          <w:p w14:paraId="114B05E3" w14:textId="77777777" w:rsidR="003969C4" w:rsidRPr="00465068" w:rsidRDefault="003969C4" w:rsidP="00465068">
            <w:pPr>
              <w:pStyle w:val="TableContents1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2907" w:type="dxa"/>
          </w:tcPr>
          <w:p w14:paraId="062D90A9" w14:textId="5405F8D4" w:rsidR="003969C4" w:rsidRPr="00465068" w:rsidRDefault="003969C4" w:rsidP="00465068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 xml:space="preserve">Identification within the associated </w:t>
            </w:r>
            <w:proofErr w:type="spellStart"/>
            <w:proofErr w:type="gramStart"/>
            <w:r w:rsidR="006637F0" w:rsidRPr="00465068">
              <w:rPr>
                <w:i/>
                <w:sz w:val="20"/>
                <w:szCs w:val="20"/>
                <w:lang w:val="en-US"/>
              </w:rPr>
              <w:t>mfg</w:t>
            </w:r>
            <w:proofErr w:type="spellEnd"/>
            <w:r w:rsidR="006637F0" w:rsidRPr="00465068">
              <w:rPr>
                <w:i/>
                <w:sz w:val="20"/>
                <w:szCs w:val="20"/>
                <w:lang w:val="en-US"/>
              </w:rPr>
              <w:t xml:space="preserve"> event definition</w:t>
            </w:r>
            <w:r w:rsidRPr="00465068">
              <w:rPr>
                <w:sz w:val="20"/>
                <w:szCs w:val="20"/>
                <w:lang w:val="en-US"/>
              </w:rPr>
              <w:t xml:space="preserve"> </w:t>
            </w:r>
            <w:r w:rsidR="005D1D3A" w:rsidRPr="00465068">
              <w:rPr>
                <w:i/>
                <w:sz w:val="20"/>
                <w:szCs w:val="20"/>
                <w:lang w:val="en-US"/>
              </w:rPr>
              <w:t>specification</w:t>
            </w:r>
            <w:proofErr w:type="gramEnd"/>
            <w:r w:rsidRPr="00465068">
              <w:rPr>
                <w:sz w:val="20"/>
                <w:szCs w:val="20"/>
                <w:lang w:val="en-US"/>
              </w:rPr>
              <w:t>.</w:t>
            </w:r>
          </w:p>
          <w:p w14:paraId="1D1369E8" w14:textId="20384961" w:rsidR="003969C4" w:rsidRPr="00465068" w:rsidRDefault="006637F0" w:rsidP="00465068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465068">
              <w:rPr>
                <w:i/>
                <w:sz w:val="20"/>
                <w:szCs w:val="20"/>
                <w:lang w:val="en-US"/>
              </w:rPr>
              <w:t>M</w:t>
            </w:r>
            <w:r w:rsidR="003969C4" w:rsidRPr="00465068">
              <w:rPr>
                <w:i/>
                <w:sz w:val="20"/>
                <w:szCs w:val="20"/>
                <w:lang w:val="en-US"/>
              </w:rPr>
              <w:t>fg</w:t>
            </w:r>
            <w:proofErr w:type="spellEnd"/>
            <w:r w:rsidR="003969C4" w:rsidRPr="00465068">
              <w:rPr>
                <w:i/>
                <w:sz w:val="20"/>
                <w:szCs w:val="20"/>
                <w:lang w:val="en-US"/>
              </w:rPr>
              <w:t xml:space="preserve"> </w:t>
            </w:r>
            <w:r w:rsidR="0026543C" w:rsidRPr="00465068">
              <w:rPr>
                <w:i/>
                <w:sz w:val="20"/>
                <w:szCs w:val="20"/>
                <w:lang w:val="en-US"/>
              </w:rPr>
              <w:t>e</w:t>
            </w:r>
            <w:r w:rsidR="003969C4" w:rsidRPr="00465068">
              <w:rPr>
                <w:i/>
                <w:sz w:val="20"/>
                <w:szCs w:val="20"/>
                <w:lang w:val="en-US"/>
              </w:rPr>
              <w:t>vent</w:t>
            </w:r>
            <w:r w:rsidR="003969C4" w:rsidRPr="00465068">
              <w:rPr>
                <w:sz w:val="20"/>
                <w:szCs w:val="20"/>
                <w:lang w:val="en-US"/>
              </w:rPr>
              <w:t xml:space="preserve"> instances will include this value with</w:t>
            </w:r>
            <w:r w:rsidR="0026543C" w:rsidRPr="00465068">
              <w:rPr>
                <w:sz w:val="20"/>
                <w:szCs w:val="20"/>
                <w:lang w:val="en-US"/>
              </w:rPr>
              <w:t xml:space="preserve"> their</w:t>
            </w:r>
            <w:r w:rsidR="003969C4" w:rsidRPr="0046506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65068">
              <w:rPr>
                <w:i/>
                <w:sz w:val="20"/>
                <w:szCs w:val="20"/>
                <w:lang w:val="en-US"/>
              </w:rPr>
              <w:t>mfg</w:t>
            </w:r>
            <w:proofErr w:type="spellEnd"/>
            <w:r w:rsidRPr="00465068">
              <w:rPr>
                <w:i/>
                <w:sz w:val="20"/>
                <w:szCs w:val="20"/>
                <w:lang w:val="en-US"/>
              </w:rPr>
              <w:t xml:space="preserve"> event record </w:t>
            </w:r>
            <w:r w:rsidR="0026543C" w:rsidRPr="00465068">
              <w:rPr>
                <w:sz w:val="20"/>
                <w:szCs w:val="20"/>
                <w:lang w:val="en-US"/>
              </w:rPr>
              <w:t>object</w:t>
            </w:r>
            <w:r w:rsidR="003969C4" w:rsidRPr="00465068">
              <w:rPr>
                <w:sz w:val="20"/>
                <w:szCs w:val="20"/>
                <w:lang w:val="en-US"/>
              </w:rPr>
              <w:t xml:space="preserve"> to enable recognition / validation of the message contents.</w:t>
            </w:r>
          </w:p>
        </w:tc>
        <w:tc>
          <w:tcPr>
            <w:tcW w:w="1260" w:type="dxa"/>
          </w:tcPr>
          <w:p w14:paraId="0CD299D7" w14:textId="037E492C" w:rsidR="003969C4" w:rsidRPr="00465068" w:rsidRDefault="00B67D97" w:rsidP="00465068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CR-87</w:t>
            </w:r>
          </w:p>
        </w:tc>
        <w:tc>
          <w:tcPr>
            <w:tcW w:w="1530" w:type="dxa"/>
          </w:tcPr>
          <w:p w14:paraId="06647532" w14:textId="0CB8DE44" w:rsidR="003969C4" w:rsidRPr="007223F3" w:rsidRDefault="00B67D97" w:rsidP="00465068">
            <w:pPr>
              <w:pStyle w:val="TableNormal1"/>
              <w:spacing w:before="0" w:after="0"/>
              <w:rPr>
                <w:sz w:val="20"/>
                <w:szCs w:val="20"/>
                <w:lang w:val="es-ES"/>
              </w:rPr>
            </w:pPr>
            <w:proofErr w:type="spellStart"/>
            <w:r w:rsidRPr="007223F3">
              <w:rPr>
                <w:sz w:val="20"/>
                <w:szCs w:val="20"/>
                <w:lang w:val="es-ES"/>
              </w:rPr>
              <w:t>Uuid</w:t>
            </w:r>
            <w:proofErr w:type="spellEnd"/>
            <w:r w:rsidRPr="007223F3">
              <w:rPr>
                <w:sz w:val="20"/>
                <w:szCs w:val="20"/>
                <w:lang w:val="es-ES"/>
              </w:rPr>
              <w:t xml:space="preserve"> - 1FCF9DA1-DCC5-4012-BDEF-D76C754F4826</w:t>
            </w:r>
          </w:p>
        </w:tc>
        <w:tc>
          <w:tcPr>
            <w:tcW w:w="1170" w:type="dxa"/>
          </w:tcPr>
          <w:p w14:paraId="56F0B975" w14:textId="3EA5782B" w:rsidR="003969C4" w:rsidRPr="00465068" w:rsidRDefault="00B67D97" w:rsidP="00465068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2016-03</w:t>
            </w:r>
          </w:p>
        </w:tc>
        <w:tc>
          <w:tcPr>
            <w:tcW w:w="1228" w:type="dxa"/>
          </w:tcPr>
          <w:p w14:paraId="6C07A37B" w14:textId="6CFFEFF9" w:rsidR="003969C4" w:rsidRPr="00465068" w:rsidRDefault="00B67D97" w:rsidP="00465068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AB45</w:t>
            </w:r>
          </w:p>
        </w:tc>
      </w:tr>
      <w:tr w:rsidR="003969C4" w:rsidRPr="00465068" w14:paraId="3F4AE0EC" w14:textId="77777777" w:rsidTr="00465068">
        <w:trPr>
          <w:cantSplit/>
          <w:trHeight w:val="737"/>
          <w:jc w:val="center"/>
        </w:trPr>
        <w:tc>
          <w:tcPr>
            <w:tcW w:w="1255" w:type="dxa"/>
          </w:tcPr>
          <w:p w14:paraId="2DBD5B42" w14:textId="77777777" w:rsidR="003969C4" w:rsidRPr="00465068" w:rsidRDefault="003969C4" w:rsidP="00465068">
            <w:pPr>
              <w:pStyle w:val="TableContents1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907" w:type="dxa"/>
          </w:tcPr>
          <w:p w14:paraId="5462B13E" w14:textId="03E9525D" w:rsidR="003969C4" w:rsidRPr="00465068" w:rsidRDefault="003969C4" w:rsidP="00465068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 xml:space="preserve">Contains additional information and description of the </w:t>
            </w:r>
            <w:proofErr w:type="spellStart"/>
            <w:proofErr w:type="gramStart"/>
            <w:r w:rsidR="006637F0" w:rsidRPr="00465068">
              <w:rPr>
                <w:i/>
                <w:sz w:val="20"/>
                <w:szCs w:val="20"/>
                <w:lang w:val="en-US"/>
              </w:rPr>
              <w:t>mfg</w:t>
            </w:r>
            <w:proofErr w:type="spellEnd"/>
            <w:r w:rsidR="006637F0" w:rsidRPr="00465068">
              <w:rPr>
                <w:i/>
                <w:sz w:val="20"/>
                <w:szCs w:val="20"/>
                <w:lang w:val="en-US"/>
              </w:rPr>
              <w:t xml:space="preserve"> event definition record </w:t>
            </w:r>
            <w:r w:rsidR="005D1D3A" w:rsidRPr="00465068">
              <w:rPr>
                <w:i/>
                <w:sz w:val="20"/>
                <w:szCs w:val="20"/>
                <w:lang w:val="en-US"/>
              </w:rPr>
              <w:t>specification</w:t>
            </w:r>
            <w:proofErr w:type="gramEnd"/>
            <w:r w:rsidRPr="00465068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1260" w:type="dxa"/>
          </w:tcPr>
          <w:p w14:paraId="69366F30" w14:textId="77777777" w:rsidR="003969C4" w:rsidRPr="00465068" w:rsidRDefault="003969C4" w:rsidP="00465068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530" w:type="dxa"/>
          </w:tcPr>
          <w:p w14:paraId="68547235" w14:textId="77777777" w:rsidR="003969C4" w:rsidRPr="00465068" w:rsidRDefault="003969C4" w:rsidP="00465068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</w:tcPr>
          <w:p w14:paraId="0AAE3911" w14:textId="77777777" w:rsidR="003969C4" w:rsidRPr="00465068" w:rsidRDefault="003969C4" w:rsidP="00465068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228" w:type="dxa"/>
          </w:tcPr>
          <w:p w14:paraId="58D00489" w14:textId="77777777" w:rsidR="003969C4" w:rsidRPr="00465068" w:rsidRDefault="003969C4" w:rsidP="00465068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</w:p>
        </w:tc>
      </w:tr>
      <w:tr w:rsidR="003969C4" w:rsidRPr="00465068" w14:paraId="3B6997BB" w14:textId="77777777" w:rsidTr="00465068">
        <w:trPr>
          <w:cantSplit/>
          <w:jc w:val="center"/>
        </w:trPr>
        <w:tc>
          <w:tcPr>
            <w:tcW w:w="1255" w:type="dxa"/>
          </w:tcPr>
          <w:p w14:paraId="36A39FD1" w14:textId="23D14B91" w:rsidR="003969C4" w:rsidRPr="00465068" w:rsidRDefault="00AF3BEB" w:rsidP="00465068">
            <w:pPr>
              <w:pStyle w:val="TableContents1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ISA-95 object</w:t>
            </w:r>
            <w:r w:rsidR="0026543C" w:rsidRPr="00465068">
              <w:rPr>
                <w:sz w:val="20"/>
                <w:szCs w:val="20"/>
                <w:lang w:val="en-US"/>
              </w:rPr>
              <w:t xml:space="preserve"> i</w:t>
            </w:r>
            <w:r w:rsidR="003969C4" w:rsidRPr="00465068">
              <w:rPr>
                <w:sz w:val="20"/>
                <w:szCs w:val="20"/>
                <w:lang w:val="en-US"/>
              </w:rPr>
              <w:t>tem</w:t>
            </w:r>
          </w:p>
        </w:tc>
        <w:tc>
          <w:tcPr>
            <w:tcW w:w="2907" w:type="dxa"/>
          </w:tcPr>
          <w:p w14:paraId="3E36E5D9" w14:textId="4A7373ED" w:rsidR="003969C4" w:rsidRPr="00465068" w:rsidRDefault="003969C4" w:rsidP="00465068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 xml:space="preserve">The </w:t>
            </w:r>
            <w:r w:rsidR="00AF3BEB" w:rsidRPr="00465068">
              <w:rPr>
                <w:i/>
                <w:sz w:val="20"/>
                <w:szCs w:val="20"/>
                <w:lang w:val="en-US"/>
              </w:rPr>
              <w:t xml:space="preserve">ISA-95 </w:t>
            </w:r>
            <w:proofErr w:type="gramStart"/>
            <w:r w:rsidR="00AF3BEB" w:rsidRPr="00465068">
              <w:rPr>
                <w:i/>
                <w:sz w:val="20"/>
                <w:szCs w:val="20"/>
                <w:lang w:val="en-US"/>
              </w:rPr>
              <w:t>object</w:t>
            </w:r>
            <w:proofErr w:type="gramEnd"/>
            <w:r w:rsidR="0026543C" w:rsidRPr="00465068">
              <w:rPr>
                <w:sz w:val="20"/>
                <w:szCs w:val="20"/>
                <w:lang w:val="en-US"/>
              </w:rPr>
              <w:t xml:space="preserve"> i</w:t>
            </w:r>
            <w:r w:rsidRPr="00465068">
              <w:rPr>
                <w:sz w:val="20"/>
                <w:szCs w:val="20"/>
                <w:lang w:val="en-US"/>
              </w:rPr>
              <w:t xml:space="preserve">tems allowed in the </w:t>
            </w:r>
            <w:r w:rsidR="00AF3BEB" w:rsidRPr="00465068">
              <w:rPr>
                <w:i/>
                <w:sz w:val="20"/>
                <w:szCs w:val="20"/>
                <w:lang w:val="en-US"/>
              </w:rPr>
              <w:t>ISA-95 object</w:t>
            </w:r>
            <w:r w:rsidRPr="00465068">
              <w:rPr>
                <w:sz w:val="20"/>
                <w:szCs w:val="20"/>
                <w:lang w:val="en-US"/>
              </w:rPr>
              <w:t xml:space="preserve"> occurrence.</w:t>
            </w:r>
          </w:p>
          <w:p w14:paraId="5B1C9643" w14:textId="77777777" w:rsidR="003969C4" w:rsidRPr="00465068" w:rsidRDefault="003969C4" w:rsidP="00465068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An unconstrained set of values can be represented with the * entry.</w:t>
            </w:r>
          </w:p>
        </w:tc>
        <w:tc>
          <w:tcPr>
            <w:tcW w:w="1260" w:type="dxa"/>
          </w:tcPr>
          <w:p w14:paraId="72BD7FC6" w14:textId="77777777" w:rsidR="003969C4" w:rsidRPr="00465068" w:rsidRDefault="003969C4" w:rsidP="00465068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[Equipment, Personnel],</w:t>
            </w:r>
          </w:p>
        </w:tc>
        <w:tc>
          <w:tcPr>
            <w:tcW w:w="1530" w:type="dxa"/>
          </w:tcPr>
          <w:p w14:paraId="6ADBBD4C" w14:textId="77777777" w:rsidR="003969C4" w:rsidRPr="00465068" w:rsidRDefault="003969C4" w:rsidP="00465068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[</w:t>
            </w:r>
            <w:proofErr w:type="spellStart"/>
            <w:r w:rsidRPr="00465068">
              <w:rPr>
                <w:sz w:val="20"/>
                <w:szCs w:val="20"/>
                <w:lang w:val="en-US"/>
              </w:rPr>
              <w:t>JobList</w:t>
            </w:r>
            <w:proofErr w:type="spellEnd"/>
            <w:r w:rsidRPr="00465068">
              <w:rPr>
                <w:sz w:val="20"/>
                <w:szCs w:val="20"/>
                <w:lang w:val="en-US"/>
              </w:rPr>
              <w:t>]</w:t>
            </w:r>
          </w:p>
        </w:tc>
        <w:tc>
          <w:tcPr>
            <w:tcW w:w="1170" w:type="dxa"/>
          </w:tcPr>
          <w:p w14:paraId="0AF9FBE2" w14:textId="77777777" w:rsidR="003969C4" w:rsidRPr="00465068" w:rsidRDefault="003969C4" w:rsidP="00465068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[</w:t>
            </w:r>
            <w:proofErr w:type="spellStart"/>
            <w:r w:rsidRPr="00465068">
              <w:rPr>
                <w:sz w:val="20"/>
                <w:szCs w:val="20"/>
                <w:lang w:val="en-US"/>
              </w:rPr>
              <w:t>TestSpecfication</w:t>
            </w:r>
            <w:proofErr w:type="spellEnd"/>
            <w:r w:rsidRPr="00465068">
              <w:rPr>
                <w:sz w:val="20"/>
                <w:szCs w:val="20"/>
                <w:lang w:val="en-US"/>
              </w:rPr>
              <w:t>, Test Results]</w:t>
            </w:r>
          </w:p>
        </w:tc>
        <w:tc>
          <w:tcPr>
            <w:tcW w:w="1228" w:type="dxa"/>
          </w:tcPr>
          <w:p w14:paraId="3340B68A" w14:textId="77777777" w:rsidR="003969C4" w:rsidRPr="00465068" w:rsidRDefault="003969C4" w:rsidP="00465068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 xml:space="preserve">[Material Lot, Material </w:t>
            </w:r>
            <w:proofErr w:type="spellStart"/>
            <w:r w:rsidRPr="00465068">
              <w:rPr>
                <w:sz w:val="20"/>
                <w:szCs w:val="20"/>
                <w:lang w:val="en-US"/>
              </w:rPr>
              <w:t>Sublot</w:t>
            </w:r>
            <w:proofErr w:type="spellEnd"/>
            <w:r w:rsidRPr="00465068">
              <w:rPr>
                <w:sz w:val="20"/>
                <w:szCs w:val="20"/>
                <w:lang w:val="en-US"/>
              </w:rPr>
              <w:t>],</w:t>
            </w:r>
          </w:p>
          <w:p w14:paraId="54A790C4" w14:textId="77777777" w:rsidR="003969C4" w:rsidRPr="00465068" w:rsidRDefault="003969C4" w:rsidP="00465068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</w:p>
        </w:tc>
      </w:tr>
      <w:tr w:rsidR="003174FF" w:rsidRPr="00465068" w14:paraId="4129743F" w14:textId="77777777" w:rsidTr="00465068">
        <w:trPr>
          <w:cantSplit/>
          <w:jc w:val="center"/>
        </w:trPr>
        <w:tc>
          <w:tcPr>
            <w:tcW w:w="1255" w:type="dxa"/>
          </w:tcPr>
          <w:p w14:paraId="2A44B103" w14:textId="4A331FFE" w:rsidR="003174FF" w:rsidRPr="00465068" w:rsidRDefault="00AF3BEB" w:rsidP="00465068">
            <w:pPr>
              <w:pStyle w:val="TableContents1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ISA-95 object</w:t>
            </w:r>
          </w:p>
          <w:p w14:paraId="715D988D" w14:textId="7F2245BA" w:rsidR="003174FF" w:rsidRPr="00465068" w:rsidDel="0026543C" w:rsidRDefault="008E2CCC" w:rsidP="00465068">
            <w:pPr>
              <w:pStyle w:val="TableContents1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c</w:t>
            </w:r>
            <w:r w:rsidR="003174FF" w:rsidRPr="00465068">
              <w:rPr>
                <w:sz w:val="20"/>
                <w:szCs w:val="20"/>
                <w:lang w:val="en-US"/>
              </w:rPr>
              <w:t>ardinality</w:t>
            </w:r>
          </w:p>
        </w:tc>
        <w:tc>
          <w:tcPr>
            <w:tcW w:w="2907" w:type="dxa"/>
          </w:tcPr>
          <w:p w14:paraId="74A7437F" w14:textId="265F2566" w:rsidR="003174FF" w:rsidRPr="00465068" w:rsidRDefault="003174FF" w:rsidP="00465068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 xml:space="preserve">The range of </w:t>
            </w:r>
            <w:r w:rsidR="00AF3BEB" w:rsidRPr="00465068">
              <w:rPr>
                <w:i/>
                <w:sz w:val="20"/>
                <w:szCs w:val="20"/>
                <w:lang w:val="en-US"/>
              </w:rPr>
              <w:t>ISA-95 object</w:t>
            </w:r>
            <w:r w:rsidRPr="00465068">
              <w:rPr>
                <w:i/>
                <w:sz w:val="20"/>
                <w:szCs w:val="20"/>
                <w:lang w:val="en-US"/>
              </w:rPr>
              <w:t xml:space="preserve"> items</w:t>
            </w:r>
            <w:r w:rsidRPr="00465068">
              <w:rPr>
                <w:sz w:val="20"/>
                <w:szCs w:val="20"/>
                <w:lang w:val="en-US"/>
              </w:rPr>
              <w:t xml:space="preserve"> allowed to </w:t>
            </w:r>
            <w:proofErr w:type="gramStart"/>
            <w:r w:rsidRPr="00465068">
              <w:rPr>
                <w:sz w:val="20"/>
                <w:szCs w:val="20"/>
                <w:lang w:val="en-US"/>
              </w:rPr>
              <w:t>be represented</w:t>
            </w:r>
            <w:proofErr w:type="gramEnd"/>
            <w:r w:rsidRPr="00465068">
              <w:rPr>
                <w:sz w:val="20"/>
                <w:szCs w:val="20"/>
                <w:lang w:val="en-US"/>
              </w:rPr>
              <w:t xml:space="preserve"> in the </w:t>
            </w:r>
            <w:proofErr w:type="spellStart"/>
            <w:r w:rsidRPr="00465068">
              <w:rPr>
                <w:i/>
                <w:sz w:val="20"/>
                <w:szCs w:val="20"/>
                <w:lang w:val="en-US"/>
              </w:rPr>
              <w:t>mfg</w:t>
            </w:r>
            <w:proofErr w:type="spellEnd"/>
            <w:r w:rsidRPr="00465068">
              <w:rPr>
                <w:i/>
                <w:sz w:val="20"/>
                <w:szCs w:val="20"/>
                <w:lang w:val="en-US"/>
              </w:rPr>
              <w:t xml:space="preserve"> event</w:t>
            </w:r>
            <w:r w:rsidRPr="00465068">
              <w:rPr>
                <w:sz w:val="20"/>
                <w:szCs w:val="20"/>
                <w:lang w:val="en-US"/>
              </w:rPr>
              <w:t xml:space="preserve"> occurrence.</w:t>
            </w:r>
          </w:p>
          <w:p w14:paraId="4FD552E6" w14:textId="72B3A90B" w:rsidR="003174FF" w:rsidRPr="00465068" w:rsidRDefault="003174FF" w:rsidP="00465068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 xml:space="preserve">If </w:t>
            </w:r>
            <w:r w:rsidR="00465068">
              <w:rPr>
                <w:sz w:val="20"/>
                <w:szCs w:val="20"/>
                <w:lang w:val="en-US"/>
              </w:rPr>
              <w:t xml:space="preserve">no limit </w:t>
            </w:r>
            <w:proofErr w:type="gramStart"/>
            <w:r w:rsidR="00465068">
              <w:rPr>
                <w:sz w:val="20"/>
                <w:szCs w:val="20"/>
                <w:lang w:val="en-US"/>
              </w:rPr>
              <w:t xml:space="preserve">is explicitly </w:t>
            </w:r>
            <w:r w:rsidRPr="00465068">
              <w:rPr>
                <w:sz w:val="20"/>
                <w:szCs w:val="20"/>
                <w:lang w:val="en-US"/>
              </w:rPr>
              <w:t>specified</w:t>
            </w:r>
            <w:proofErr w:type="gramEnd"/>
            <w:r w:rsidRPr="00465068">
              <w:rPr>
                <w:sz w:val="20"/>
                <w:szCs w:val="20"/>
                <w:lang w:val="en-US"/>
              </w:rPr>
              <w:t xml:space="preserve">, the unbounded </w:t>
            </w:r>
            <w:r w:rsidR="008E2CCC" w:rsidRPr="00465068">
              <w:rPr>
                <w:sz w:val="20"/>
                <w:szCs w:val="20"/>
                <w:lang w:val="en-US"/>
              </w:rPr>
              <w:t xml:space="preserve">keyword is </w:t>
            </w:r>
            <w:r w:rsidRPr="00465068">
              <w:rPr>
                <w:sz w:val="20"/>
                <w:szCs w:val="20"/>
                <w:lang w:val="en-US"/>
              </w:rPr>
              <w:t>specified.</w:t>
            </w:r>
          </w:p>
          <w:p w14:paraId="2EB24B0A" w14:textId="45DA33D2" w:rsidR="003174FF" w:rsidRPr="00465068" w:rsidRDefault="003174FF" w:rsidP="00465068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 xml:space="preserve">If no </w:t>
            </w:r>
            <w:r w:rsidRPr="00465068">
              <w:rPr>
                <w:i/>
                <w:sz w:val="20"/>
                <w:szCs w:val="20"/>
                <w:lang w:val="en-US"/>
              </w:rPr>
              <w:t>cardinality</w:t>
            </w:r>
            <w:r w:rsidRPr="00465068">
              <w:rPr>
                <w:sz w:val="20"/>
                <w:szCs w:val="20"/>
                <w:lang w:val="en-US"/>
              </w:rPr>
              <w:t xml:space="preserve"> entry is specified, this is equivalent to no constraint, i.e.: {Min: 0, Max: Unbounded}</w:t>
            </w:r>
          </w:p>
        </w:tc>
        <w:tc>
          <w:tcPr>
            <w:tcW w:w="1260" w:type="dxa"/>
          </w:tcPr>
          <w:p w14:paraId="08F5952E" w14:textId="5F02D934" w:rsidR="003174FF" w:rsidRPr="00465068" w:rsidRDefault="003174FF" w:rsidP="00465068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{Min: 1, Max: 1}</w:t>
            </w:r>
          </w:p>
        </w:tc>
        <w:tc>
          <w:tcPr>
            <w:tcW w:w="1530" w:type="dxa"/>
          </w:tcPr>
          <w:p w14:paraId="5068B152" w14:textId="0B537889" w:rsidR="003174FF" w:rsidRPr="00465068" w:rsidRDefault="003174FF" w:rsidP="00465068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{Min:0, Max: 1}</w:t>
            </w:r>
          </w:p>
        </w:tc>
        <w:tc>
          <w:tcPr>
            <w:tcW w:w="1170" w:type="dxa"/>
          </w:tcPr>
          <w:p w14:paraId="5B6765B0" w14:textId="1C43CEAD" w:rsidR="003174FF" w:rsidRPr="00465068" w:rsidRDefault="003174FF" w:rsidP="00465068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{Min:0, Max: 10 }</w:t>
            </w:r>
          </w:p>
        </w:tc>
        <w:tc>
          <w:tcPr>
            <w:tcW w:w="1228" w:type="dxa"/>
          </w:tcPr>
          <w:p w14:paraId="28B4F50B" w14:textId="705C9172" w:rsidR="003174FF" w:rsidRPr="00465068" w:rsidRDefault="003174FF" w:rsidP="00465068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{Min:1:Max: Unbounded}</w:t>
            </w:r>
          </w:p>
        </w:tc>
      </w:tr>
      <w:tr w:rsidR="003174FF" w:rsidRPr="00465068" w14:paraId="2336BB87" w14:textId="77777777" w:rsidTr="00465068">
        <w:trPr>
          <w:cantSplit/>
          <w:jc w:val="center"/>
        </w:trPr>
        <w:tc>
          <w:tcPr>
            <w:tcW w:w="1255" w:type="dxa"/>
          </w:tcPr>
          <w:p w14:paraId="5CEEA352" w14:textId="24EB029C" w:rsidR="003174FF" w:rsidRPr="00465068" w:rsidRDefault="00AF3BEB" w:rsidP="00465068">
            <w:pPr>
              <w:pStyle w:val="TableContents1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ISA-95 object</w:t>
            </w:r>
            <w:r w:rsidR="008E2CCC" w:rsidRPr="00465068">
              <w:rPr>
                <w:sz w:val="20"/>
                <w:szCs w:val="20"/>
                <w:lang w:val="en-US"/>
              </w:rPr>
              <w:t xml:space="preserve"> action</w:t>
            </w:r>
          </w:p>
        </w:tc>
        <w:tc>
          <w:tcPr>
            <w:tcW w:w="2907" w:type="dxa"/>
          </w:tcPr>
          <w:p w14:paraId="49FC5815" w14:textId="162BC6E8" w:rsidR="003174FF" w:rsidRPr="00465068" w:rsidRDefault="003174FF" w:rsidP="00465068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 xml:space="preserve">The permitted set of actions applied to the </w:t>
            </w:r>
            <w:r w:rsidR="00AF3BEB" w:rsidRPr="00465068">
              <w:rPr>
                <w:i/>
                <w:sz w:val="20"/>
                <w:szCs w:val="20"/>
                <w:lang w:val="en-US"/>
              </w:rPr>
              <w:t>ISA-95 object</w:t>
            </w:r>
            <w:r w:rsidRPr="00465068">
              <w:rPr>
                <w:i/>
                <w:sz w:val="20"/>
                <w:szCs w:val="20"/>
                <w:lang w:val="en-US"/>
              </w:rPr>
              <w:t xml:space="preserve"> items</w:t>
            </w:r>
            <w:r w:rsidRPr="00465068">
              <w:rPr>
                <w:sz w:val="20"/>
                <w:szCs w:val="20"/>
                <w:lang w:val="en-US"/>
              </w:rPr>
              <w:t xml:space="preserve"> by the </w:t>
            </w:r>
            <w:proofErr w:type="spellStart"/>
            <w:r w:rsidRPr="00465068">
              <w:rPr>
                <w:i/>
                <w:sz w:val="20"/>
                <w:szCs w:val="20"/>
                <w:lang w:val="en-US"/>
              </w:rPr>
              <w:t>mfg</w:t>
            </w:r>
            <w:proofErr w:type="spellEnd"/>
            <w:r w:rsidRPr="00465068">
              <w:rPr>
                <w:i/>
                <w:sz w:val="20"/>
                <w:szCs w:val="20"/>
                <w:lang w:val="en-US"/>
              </w:rPr>
              <w:t xml:space="preserve"> event</w:t>
            </w:r>
            <w:r w:rsidRPr="00465068">
              <w:rPr>
                <w:sz w:val="20"/>
                <w:szCs w:val="20"/>
                <w:lang w:val="en-US"/>
              </w:rPr>
              <w:t xml:space="preserve"> publisher.</w:t>
            </w:r>
          </w:p>
          <w:p w14:paraId="3D7921ED" w14:textId="537DAD83" w:rsidR="003174FF" w:rsidRPr="00465068" w:rsidRDefault="003174FF" w:rsidP="00465068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Defined values for action are:</w:t>
            </w:r>
          </w:p>
          <w:p w14:paraId="6B175876" w14:textId="49F5290C" w:rsidR="003174FF" w:rsidRPr="00465068" w:rsidRDefault="004D2907" w:rsidP="00465068">
            <w:pPr>
              <w:pStyle w:val="TableNormal1"/>
              <w:numPr>
                <w:ilvl w:val="0"/>
                <w:numId w:val="26"/>
              </w:numPr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Added</w:t>
            </w:r>
          </w:p>
          <w:p w14:paraId="79A99F20" w14:textId="5D349A68" w:rsidR="003174FF" w:rsidRPr="00465068" w:rsidRDefault="004D2907" w:rsidP="00465068">
            <w:pPr>
              <w:pStyle w:val="TableNormal1"/>
              <w:numPr>
                <w:ilvl w:val="0"/>
                <w:numId w:val="26"/>
              </w:numPr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Changed</w:t>
            </w:r>
          </w:p>
          <w:p w14:paraId="7B4A7CFE" w14:textId="77777777" w:rsidR="003174FF" w:rsidRPr="00465068" w:rsidRDefault="003174FF" w:rsidP="00465068">
            <w:pPr>
              <w:pStyle w:val="TableNormal1"/>
              <w:numPr>
                <w:ilvl w:val="0"/>
                <w:numId w:val="26"/>
              </w:numPr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Deleted</w:t>
            </w:r>
          </w:p>
          <w:p w14:paraId="73AA0B8A" w14:textId="61DA6FD2" w:rsidR="003174FF" w:rsidRPr="00465068" w:rsidRDefault="003174FF" w:rsidP="00465068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 xml:space="preserve">If no </w:t>
            </w:r>
            <w:r w:rsidRPr="00465068">
              <w:rPr>
                <w:i/>
                <w:sz w:val="20"/>
                <w:szCs w:val="20"/>
                <w:lang w:val="en-US"/>
              </w:rPr>
              <w:t>action</w:t>
            </w:r>
            <w:r w:rsidRPr="00465068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Pr="00465068">
              <w:rPr>
                <w:sz w:val="20"/>
                <w:szCs w:val="20"/>
                <w:lang w:val="en-US"/>
              </w:rPr>
              <w:t>is specified</w:t>
            </w:r>
            <w:proofErr w:type="gramEnd"/>
            <w:r w:rsidRPr="00465068">
              <w:rPr>
                <w:sz w:val="20"/>
                <w:szCs w:val="20"/>
                <w:lang w:val="en-US"/>
              </w:rPr>
              <w:t xml:space="preserve">, this is equivalent to all </w:t>
            </w:r>
            <w:r w:rsidRPr="00465068">
              <w:rPr>
                <w:i/>
                <w:sz w:val="20"/>
                <w:szCs w:val="20"/>
                <w:lang w:val="en-US"/>
              </w:rPr>
              <w:t xml:space="preserve">actions </w:t>
            </w:r>
            <w:r w:rsidRPr="00465068">
              <w:rPr>
                <w:sz w:val="20"/>
                <w:szCs w:val="20"/>
                <w:lang w:val="en-US"/>
              </w:rPr>
              <w:t>being allowed.</w:t>
            </w:r>
          </w:p>
        </w:tc>
        <w:tc>
          <w:tcPr>
            <w:tcW w:w="1260" w:type="dxa"/>
          </w:tcPr>
          <w:p w14:paraId="5D89A34B" w14:textId="1ABD76B9" w:rsidR="003174FF" w:rsidRPr="00465068" w:rsidRDefault="004D2907" w:rsidP="00465068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Added</w:t>
            </w:r>
            <w:r w:rsidR="003174FF" w:rsidRPr="00465068">
              <w:rPr>
                <w:sz w:val="20"/>
                <w:szCs w:val="20"/>
                <w:lang w:val="en-US"/>
              </w:rPr>
              <w:t xml:space="preserve">, Deleted,  </w:t>
            </w:r>
            <w:r w:rsidRPr="00465068">
              <w:rPr>
                <w:sz w:val="20"/>
                <w:szCs w:val="20"/>
                <w:lang w:val="en-US"/>
              </w:rPr>
              <w:t>Changed</w:t>
            </w:r>
          </w:p>
          <w:p w14:paraId="044A5F53" w14:textId="77777777" w:rsidR="003174FF" w:rsidRPr="00465068" w:rsidRDefault="003174FF" w:rsidP="00465068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</w:p>
          <w:p w14:paraId="343795EC" w14:textId="77777777" w:rsidR="003174FF" w:rsidRPr="00465068" w:rsidRDefault="003174FF" w:rsidP="00465068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530" w:type="dxa"/>
          </w:tcPr>
          <w:p w14:paraId="537F3D00" w14:textId="718064C1" w:rsidR="003174FF" w:rsidRPr="00465068" w:rsidRDefault="004D2907" w:rsidP="00465068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Changed</w:t>
            </w:r>
          </w:p>
        </w:tc>
        <w:tc>
          <w:tcPr>
            <w:tcW w:w="1170" w:type="dxa"/>
          </w:tcPr>
          <w:p w14:paraId="535400AA" w14:textId="35FB5561" w:rsidR="003174FF" w:rsidRPr="00465068" w:rsidRDefault="003174FF" w:rsidP="00465068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  <w:r w:rsidRPr="00465068" w:rsidDel="003A303D">
              <w:rPr>
                <w:sz w:val="20"/>
                <w:szCs w:val="20"/>
                <w:lang w:val="en-US"/>
              </w:rPr>
              <w:t xml:space="preserve"> </w:t>
            </w:r>
            <w:r w:rsidR="004D2907" w:rsidRPr="00465068">
              <w:rPr>
                <w:sz w:val="20"/>
                <w:szCs w:val="20"/>
                <w:lang w:val="en-US"/>
              </w:rPr>
              <w:t>Added</w:t>
            </w:r>
            <w:r w:rsidRPr="00465068">
              <w:rPr>
                <w:sz w:val="20"/>
                <w:szCs w:val="20"/>
                <w:lang w:val="en-US"/>
              </w:rPr>
              <w:t xml:space="preserve">, Deleted, </w:t>
            </w:r>
            <w:r w:rsidR="004D2907" w:rsidRPr="00465068">
              <w:rPr>
                <w:sz w:val="20"/>
                <w:szCs w:val="20"/>
                <w:lang w:val="en-US"/>
              </w:rPr>
              <w:t>Changed</w:t>
            </w:r>
          </w:p>
          <w:p w14:paraId="58AA6787" w14:textId="77777777" w:rsidR="003174FF" w:rsidRPr="00465068" w:rsidRDefault="003174FF" w:rsidP="00465068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228" w:type="dxa"/>
          </w:tcPr>
          <w:p w14:paraId="1C5283DB" w14:textId="06072F53" w:rsidR="003174FF" w:rsidRPr="00465068" w:rsidRDefault="003174FF" w:rsidP="00465068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  <w:r w:rsidRPr="00465068" w:rsidDel="003A303D">
              <w:rPr>
                <w:sz w:val="20"/>
                <w:szCs w:val="20"/>
                <w:lang w:val="en-US"/>
              </w:rPr>
              <w:t xml:space="preserve"> </w:t>
            </w:r>
            <w:r w:rsidR="004D2907" w:rsidRPr="00465068">
              <w:rPr>
                <w:sz w:val="20"/>
                <w:szCs w:val="20"/>
                <w:lang w:val="en-US"/>
              </w:rPr>
              <w:t>Added</w:t>
            </w:r>
          </w:p>
          <w:p w14:paraId="24992BEC" w14:textId="77777777" w:rsidR="003174FF" w:rsidRPr="00465068" w:rsidRDefault="003174FF" w:rsidP="00465068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</w:p>
        </w:tc>
      </w:tr>
      <w:tr w:rsidR="003174FF" w:rsidRPr="00465068" w14:paraId="123D7550" w14:textId="77777777" w:rsidTr="00465068">
        <w:trPr>
          <w:cantSplit/>
          <w:jc w:val="center"/>
        </w:trPr>
        <w:tc>
          <w:tcPr>
            <w:tcW w:w="1255" w:type="dxa"/>
          </w:tcPr>
          <w:p w14:paraId="05C4E5C4" w14:textId="50E7C8A8" w:rsidR="003174FF" w:rsidRPr="00465068" w:rsidRDefault="008E2CCC" w:rsidP="00465068">
            <w:pPr>
              <w:pStyle w:val="TableContents1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lastRenderedPageBreak/>
              <w:t>Action c</w:t>
            </w:r>
            <w:r w:rsidR="003174FF" w:rsidRPr="00465068">
              <w:rPr>
                <w:sz w:val="20"/>
                <w:szCs w:val="20"/>
                <w:lang w:val="en-US"/>
              </w:rPr>
              <w:t>ardinality</w:t>
            </w:r>
          </w:p>
        </w:tc>
        <w:tc>
          <w:tcPr>
            <w:tcW w:w="2907" w:type="dxa"/>
          </w:tcPr>
          <w:p w14:paraId="6DAF3AC3" w14:textId="287A8049" w:rsidR="003174FF" w:rsidRPr="00465068" w:rsidRDefault="003174FF" w:rsidP="00465068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 xml:space="preserve">The range of </w:t>
            </w:r>
            <w:r w:rsidR="00AF3BEB" w:rsidRPr="00465068">
              <w:rPr>
                <w:i/>
                <w:sz w:val="20"/>
                <w:szCs w:val="20"/>
                <w:lang w:val="en-US"/>
              </w:rPr>
              <w:t>ISA-95 object</w:t>
            </w:r>
            <w:r w:rsidRPr="00465068">
              <w:rPr>
                <w:i/>
                <w:sz w:val="20"/>
                <w:szCs w:val="20"/>
                <w:lang w:val="en-US"/>
              </w:rPr>
              <w:t xml:space="preserve"> actions</w:t>
            </w:r>
            <w:r w:rsidRPr="00465068">
              <w:rPr>
                <w:sz w:val="20"/>
                <w:szCs w:val="20"/>
                <w:lang w:val="en-US"/>
              </w:rPr>
              <w:t xml:space="preserve"> allowed to </w:t>
            </w:r>
            <w:proofErr w:type="gramStart"/>
            <w:r w:rsidRPr="00465068">
              <w:rPr>
                <w:sz w:val="20"/>
                <w:szCs w:val="20"/>
                <w:lang w:val="en-US"/>
              </w:rPr>
              <w:t>be represented</w:t>
            </w:r>
            <w:proofErr w:type="gramEnd"/>
            <w:r w:rsidRPr="00465068">
              <w:rPr>
                <w:sz w:val="20"/>
                <w:szCs w:val="20"/>
                <w:lang w:val="en-US"/>
              </w:rPr>
              <w:t xml:space="preserve"> in the </w:t>
            </w:r>
            <w:proofErr w:type="spellStart"/>
            <w:r w:rsidRPr="00465068">
              <w:rPr>
                <w:i/>
                <w:sz w:val="20"/>
                <w:szCs w:val="20"/>
                <w:lang w:val="en-US"/>
              </w:rPr>
              <w:t>mfg</w:t>
            </w:r>
            <w:proofErr w:type="spellEnd"/>
            <w:r w:rsidRPr="00465068">
              <w:rPr>
                <w:i/>
                <w:sz w:val="20"/>
                <w:szCs w:val="20"/>
                <w:lang w:val="en-US"/>
              </w:rPr>
              <w:t xml:space="preserve"> event</w:t>
            </w:r>
            <w:r w:rsidRPr="00465068">
              <w:rPr>
                <w:sz w:val="20"/>
                <w:szCs w:val="20"/>
                <w:lang w:val="en-US"/>
              </w:rPr>
              <w:t xml:space="preserve"> occurrence.</w:t>
            </w:r>
          </w:p>
          <w:p w14:paraId="766E2B45" w14:textId="77777777" w:rsidR="003174FF" w:rsidRPr="00465068" w:rsidRDefault="003174FF" w:rsidP="00465068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 xml:space="preserve">If no limit </w:t>
            </w:r>
            <w:proofErr w:type="gramStart"/>
            <w:r w:rsidRPr="00465068">
              <w:rPr>
                <w:sz w:val="20"/>
                <w:szCs w:val="20"/>
                <w:lang w:val="en-US"/>
              </w:rPr>
              <w:t>is explicitly specified</w:t>
            </w:r>
            <w:proofErr w:type="gramEnd"/>
            <w:r w:rsidRPr="00465068">
              <w:rPr>
                <w:sz w:val="20"/>
                <w:szCs w:val="20"/>
                <w:lang w:val="en-US"/>
              </w:rPr>
              <w:t>, the unbounded keyword is specified.</w:t>
            </w:r>
          </w:p>
          <w:p w14:paraId="7B7EED93" w14:textId="66CFEF0A" w:rsidR="003174FF" w:rsidRPr="00465068" w:rsidRDefault="003174FF" w:rsidP="00465068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 xml:space="preserve">If no </w:t>
            </w:r>
            <w:r w:rsidRPr="00465068">
              <w:rPr>
                <w:i/>
                <w:sz w:val="20"/>
                <w:szCs w:val="20"/>
                <w:lang w:val="en-US"/>
              </w:rPr>
              <w:t>cardinality</w:t>
            </w:r>
            <w:r w:rsidRPr="00465068">
              <w:rPr>
                <w:sz w:val="20"/>
                <w:szCs w:val="20"/>
                <w:lang w:val="en-US"/>
              </w:rPr>
              <w:t xml:space="preserve"> entry is specified, this is equivalent to no constraint, i.e.: {Min: 0, Max: Unbounded}</w:t>
            </w:r>
            <w:r w:rsidR="008E2CCC" w:rsidRPr="00465068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1260" w:type="dxa"/>
          </w:tcPr>
          <w:p w14:paraId="4F6D15D0" w14:textId="77777777" w:rsidR="003174FF" w:rsidRPr="00465068" w:rsidRDefault="003174FF" w:rsidP="00465068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{Min: 1, Max: 1}</w:t>
            </w:r>
          </w:p>
        </w:tc>
        <w:tc>
          <w:tcPr>
            <w:tcW w:w="1530" w:type="dxa"/>
          </w:tcPr>
          <w:p w14:paraId="26EABEAE" w14:textId="77777777" w:rsidR="003174FF" w:rsidRPr="00465068" w:rsidRDefault="003174FF" w:rsidP="00465068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{Min:0, Max: 1}</w:t>
            </w:r>
          </w:p>
        </w:tc>
        <w:tc>
          <w:tcPr>
            <w:tcW w:w="1170" w:type="dxa"/>
          </w:tcPr>
          <w:p w14:paraId="16A1E531" w14:textId="77777777" w:rsidR="003174FF" w:rsidRPr="00465068" w:rsidRDefault="003174FF" w:rsidP="00465068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{Min:0, Max: 10 }</w:t>
            </w:r>
          </w:p>
        </w:tc>
        <w:tc>
          <w:tcPr>
            <w:tcW w:w="1228" w:type="dxa"/>
          </w:tcPr>
          <w:p w14:paraId="5BE24352" w14:textId="77777777" w:rsidR="003174FF" w:rsidRPr="00465068" w:rsidRDefault="003174FF" w:rsidP="00465068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{Min:1:Max: Unbounded}</w:t>
            </w:r>
          </w:p>
        </w:tc>
      </w:tr>
    </w:tbl>
    <w:p w14:paraId="39EB7B92" w14:textId="77777777" w:rsidR="007651C5" w:rsidRDefault="007651C5" w:rsidP="00FE1709">
      <w:bookmarkStart w:id="519" w:name="_Toc443300734"/>
      <w:bookmarkStart w:id="520" w:name="_Toc443917097"/>
      <w:bookmarkStart w:id="521" w:name="_Toc444092793"/>
      <w:bookmarkStart w:id="522" w:name="_Toc444256838"/>
      <w:bookmarkStart w:id="523" w:name="_Toc444269415"/>
      <w:bookmarkEnd w:id="519"/>
      <w:bookmarkEnd w:id="520"/>
      <w:bookmarkEnd w:id="521"/>
      <w:bookmarkEnd w:id="522"/>
      <w:bookmarkEnd w:id="523"/>
    </w:p>
    <w:p w14:paraId="03B8F33F" w14:textId="526E830F" w:rsidR="003969C4" w:rsidRPr="00A12DEC" w:rsidRDefault="003969C4" w:rsidP="00FE1709">
      <w:pPr>
        <w:pStyle w:val="Heading2"/>
      </w:pPr>
      <w:bookmarkStart w:id="524" w:name="_Toc446785496"/>
      <w:proofErr w:type="spellStart"/>
      <w:r w:rsidRPr="00A12DEC">
        <w:t>Mfg</w:t>
      </w:r>
      <w:proofErr w:type="spellEnd"/>
      <w:r w:rsidRPr="00A12DEC">
        <w:t xml:space="preserve"> </w:t>
      </w:r>
      <w:r w:rsidR="00A12DEC" w:rsidRPr="00A12DEC">
        <w:t>e</w:t>
      </w:r>
      <w:r w:rsidRPr="00A12DEC">
        <w:t xml:space="preserve">vent </w:t>
      </w:r>
      <w:r w:rsidR="00A12DEC" w:rsidRPr="00A12DEC">
        <w:t>c</w:t>
      </w:r>
      <w:r w:rsidRPr="00A12DEC">
        <w:t xml:space="preserve">lass </w:t>
      </w:r>
      <w:r w:rsidR="008B66F0">
        <w:t xml:space="preserve">relationships and </w:t>
      </w:r>
      <w:r w:rsidRPr="00A12DEC">
        <w:t>attributes</w:t>
      </w:r>
      <w:bookmarkEnd w:id="426"/>
      <w:bookmarkEnd w:id="427"/>
      <w:bookmarkEnd w:id="524"/>
    </w:p>
    <w:p w14:paraId="69586092" w14:textId="7FF08DD6" w:rsidR="003969C4" w:rsidRDefault="000825A8" w:rsidP="00FE1709">
      <w:r>
        <w:fldChar w:fldCharType="begin"/>
      </w:r>
      <w:r>
        <w:instrText xml:space="preserve"> REF _Ref445822572 \h </w:instrText>
      </w:r>
      <w:r>
        <w:fldChar w:fldCharType="separate"/>
      </w:r>
      <w:r w:rsidR="00AF5BD2">
        <w:t xml:space="preserve">Table </w:t>
      </w:r>
      <w:r w:rsidR="00AF5BD2">
        <w:rPr>
          <w:noProof/>
        </w:rPr>
        <w:t>17</w:t>
      </w:r>
      <w:r>
        <w:fldChar w:fldCharType="end"/>
      </w:r>
      <w:r>
        <w:t xml:space="preserve"> </w:t>
      </w:r>
      <w:r w:rsidR="00C938E9">
        <w:t xml:space="preserve">defines the relationships for </w:t>
      </w:r>
      <w:proofErr w:type="spellStart"/>
      <w:proofErr w:type="gramStart"/>
      <w:r w:rsidR="00C938E9" w:rsidRPr="00350D2B">
        <w:rPr>
          <w:i/>
        </w:rPr>
        <w:t>mfg</w:t>
      </w:r>
      <w:proofErr w:type="spellEnd"/>
      <w:r w:rsidR="00C938E9" w:rsidRPr="00350D2B">
        <w:rPr>
          <w:i/>
        </w:rPr>
        <w:t xml:space="preserve"> event class</w:t>
      </w:r>
      <w:r w:rsidR="008E2CCC">
        <w:rPr>
          <w:i/>
        </w:rPr>
        <w:t xml:space="preserve"> </w:t>
      </w:r>
      <w:r w:rsidR="008E2CCC">
        <w:t>objects</w:t>
      </w:r>
      <w:proofErr w:type="gramEnd"/>
      <w:r w:rsidR="00C938E9">
        <w:t xml:space="preserve">. </w:t>
      </w:r>
      <w:r w:rsidR="00A12DEC">
        <w:fldChar w:fldCharType="begin"/>
      </w:r>
      <w:r w:rsidR="00A12DEC">
        <w:instrText xml:space="preserve"> REF _Ref444083546 \h </w:instrText>
      </w:r>
      <w:r w:rsidR="00A12DEC">
        <w:fldChar w:fldCharType="separate"/>
      </w:r>
      <w:r w:rsidR="00AF5BD2">
        <w:t xml:space="preserve">Table </w:t>
      </w:r>
      <w:r w:rsidR="00AF5BD2">
        <w:rPr>
          <w:noProof/>
        </w:rPr>
        <w:t>18</w:t>
      </w:r>
      <w:r w:rsidR="00A12DEC">
        <w:fldChar w:fldCharType="end"/>
      </w:r>
      <w:r w:rsidR="00A12DEC">
        <w:t xml:space="preserve"> </w:t>
      </w:r>
      <w:r w:rsidR="003969C4" w:rsidRPr="0065705B">
        <w:t xml:space="preserve">defines the attributes for </w:t>
      </w:r>
      <w:proofErr w:type="spellStart"/>
      <w:proofErr w:type="gramStart"/>
      <w:r w:rsidR="00C938E9" w:rsidRPr="00350D2B">
        <w:rPr>
          <w:i/>
        </w:rPr>
        <w:t>m</w:t>
      </w:r>
      <w:r w:rsidR="003969C4" w:rsidRPr="00350D2B">
        <w:rPr>
          <w:i/>
        </w:rPr>
        <w:t>fg</w:t>
      </w:r>
      <w:proofErr w:type="spellEnd"/>
      <w:r w:rsidR="003969C4" w:rsidRPr="00350D2B">
        <w:rPr>
          <w:i/>
        </w:rPr>
        <w:t xml:space="preserve"> </w:t>
      </w:r>
      <w:r w:rsidR="00C938E9" w:rsidRPr="00350D2B">
        <w:rPr>
          <w:i/>
        </w:rPr>
        <w:t>e</w:t>
      </w:r>
      <w:r w:rsidR="003969C4" w:rsidRPr="00350D2B">
        <w:rPr>
          <w:i/>
        </w:rPr>
        <w:t xml:space="preserve">vent </w:t>
      </w:r>
      <w:r w:rsidR="00C938E9" w:rsidRPr="00350D2B">
        <w:rPr>
          <w:i/>
        </w:rPr>
        <w:t>c</w:t>
      </w:r>
      <w:r w:rsidR="003969C4" w:rsidRPr="00350D2B">
        <w:rPr>
          <w:i/>
        </w:rPr>
        <w:t>lass</w:t>
      </w:r>
      <w:r w:rsidR="008E2CCC">
        <w:rPr>
          <w:i/>
        </w:rPr>
        <w:t xml:space="preserve"> </w:t>
      </w:r>
      <w:r w:rsidR="008E2CCC">
        <w:t>objects</w:t>
      </w:r>
      <w:proofErr w:type="gramEnd"/>
      <w:r w:rsidR="003969C4" w:rsidRPr="0065705B">
        <w:t>.</w:t>
      </w:r>
    </w:p>
    <w:p w14:paraId="63E67F3A" w14:textId="33568224" w:rsidR="000825A8" w:rsidRDefault="000825A8" w:rsidP="00FE1709">
      <w:pPr>
        <w:pStyle w:val="Caption"/>
      </w:pPr>
      <w:bookmarkStart w:id="525" w:name="_Ref445822572"/>
      <w:bookmarkStart w:id="526" w:name="_Toc446586929"/>
      <w:bookmarkStart w:id="527" w:name="_Toc446785454"/>
      <w:r>
        <w:t xml:space="preserve">Table </w:t>
      </w:r>
      <w:r w:rsidR="00F53ABD">
        <w:fldChar w:fldCharType="begin"/>
      </w:r>
      <w:r w:rsidR="00F53ABD">
        <w:instrText xml:space="preserve"> SEQ Table \* ARABIC </w:instrText>
      </w:r>
      <w:r w:rsidR="00F53ABD">
        <w:fldChar w:fldCharType="separate"/>
      </w:r>
      <w:r w:rsidR="00AF5BD2">
        <w:rPr>
          <w:noProof/>
        </w:rPr>
        <w:t>17</w:t>
      </w:r>
      <w:r w:rsidR="00F53ABD">
        <w:rPr>
          <w:noProof/>
        </w:rPr>
        <w:fldChar w:fldCharType="end"/>
      </w:r>
      <w:bookmarkEnd w:id="525"/>
      <w:r>
        <w:t xml:space="preserve"> - </w:t>
      </w:r>
      <w:proofErr w:type="spellStart"/>
      <w:r w:rsidR="008E2CCC">
        <w:t>M</w:t>
      </w:r>
      <w:r>
        <w:t>fg</w:t>
      </w:r>
      <w:proofErr w:type="spellEnd"/>
      <w:r>
        <w:t xml:space="preserve"> event class</w:t>
      </w:r>
      <w:bookmarkEnd w:id="526"/>
      <w:r w:rsidR="008E2CCC">
        <w:t xml:space="preserve"> relationships</w:t>
      </w:r>
      <w:bookmarkEnd w:id="52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155"/>
        <w:gridCol w:w="1170"/>
        <w:gridCol w:w="1260"/>
        <w:gridCol w:w="1080"/>
        <w:gridCol w:w="1260"/>
        <w:gridCol w:w="2425"/>
      </w:tblGrid>
      <w:tr w:rsidR="00061CE2" w:rsidRPr="00465068" w14:paraId="79899C7D" w14:textId="77777777" w:rsidTr="0038612F">
        <w:trPr>
          <w:trHeight w:val="287"/>
          <w:tblHeader/>
          <w:jc w:val="center"/>
        </w:trPr>
        <w:tc>
          <w:tcPr>
            <w:tcW w:w="2155" w:type="dxa"/>
            <w:vMerge w:val="restart"/>
          </w:tcPr>
          <w:p w14:paraId="579C1372" w14:textId="7F6BD0C8" w:rsidR="00061CE2" w:rsidRPr="00465068" w:rsidRDefault="008E2CCC" w:rsidP="00465068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Related o</w:t>
            </w:r>
            <w:r w:rsidR="00061CE2" w:rsidRPr="00465068">
              <w:rPr>
                <w:sz w:val="20"/>
                <w:szCs w:val="20"/>
                <w:lang w:val="en-US"/>
              </w:rPr>
              <w:t>bject</w:t>
            </w:r>
          </w:p>
        </w:tc>
        <w:tc>
          <w:tcPr>
            <w:tcW w:w="4770" w:type="dxa"/>
            <w:gridSpan w:val="4"/>
          </w:tcPr>
          <w:p w14:paraId="19A2DC06" w14:textId="77777777" w:rsidR="00061CE2" w:rsidRPr="00465068" w:rsidRDefault="00061CE2" w:rsidP="00465068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Relationship</w:t>
            </w:r>
          </w:p>
        </w:tc>
        <w:tc>
          <w:tcPr>
            <w:tcW w:w="2425" w:type="dxa"/>
            <w:vMerge w:val="restart"/>
          </w:tcPr>
          <w:p w14:paraId="17DFA354" w14:textId="77777777" w:rsidR="00061CE2" w:rsidRPr="00465068" w:rsidRDefault="00061CE2" w:rsidP="00465068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061CE2" w:rsidRPr="00465068" w14:paraId="51E54DED" w14:textId="77777777" w:rsidTr="0038612F">
        <w:trPr>
          <w:trHeight w:val="260"/>
          <w:tblHeader/>
          <w:jc w:val="center"/>
        </w:trPr>
        <w:tc>
          <w:tcPr>
            <w:tcW w:w="2155" w:type="dxa"/>
            <w:vMerge/>
          </w:tcPr>
          <w:p w14:paraId="2F45527C" w14:textId="77777777" w:rsidR="00061CE2" w:rsidRPr="00465068" w:rsidRDefault="00061CE2" w:rsidP="00465068">
            <w:pPr>
              <w:pStyle w:val="NormalTableHeader"/>
              <w:spacing w:before="0" w:after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</w:tcPr>
          <w:p w14:paraId="117A2841" w14:textId="77777777" w:rsidR="00061CE2" w:rsidRPr="00465068" w:rsidRDefault="00061CE2" w:rsidP="00465068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Source</w:t>
            </w:r>
          </w:p>
        </w:tc>
        <w:tc>
          <w:tcPr>
            <w:tcW w:w="1260" w:type="dxa"/>
          </w:tcPr>
          <w:p w14:paraId="16670ADA" w14:textId="77777777" w:rsidR="00061CE2" w:rsidRPr="00465068" w:rsidRDefault="00061CE2" w:rsidP="00465068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Multiplicity</w:t>
            </w:r>
          </w:p>
        </w:tc>
        <w:tc>
          <w:tcPr>
            <w:tcW w:w="1080" w:type="dxa"/>
          </w:tcPr>
          <w:p w14:paraId="0A17FA61" w14:textId="77777777" w:rsidR="00061CE2" w:rsidRPr="00465068" w:rsidRDefault="00061CE2" w:rsidP="00465068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Role</w:t>
            </w:r>
          </w:p>
        </w:tc>
        <w:tc>
          <w:tcPr>
            <w:tcW w:w="1260" w:type="dxa"/>
          </w:tcPr>
          <w:p w14:paraId="54ED2305" w14:textId="77777777" w:rsidR="00061CE2" w:rsidRPr="00465068" w:rsidRDefault="00061CE2" w:rsidP="00465068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2425" w:type="dxa"/>
            <w:vMerge/>
          </w:tcPr>
          <w:p w14:paraId="2865511B" w14:textId="77777777" w:rsidR="00061CE2" w:rsidRPr="00465068" w:rsidRDefault="00061CE2" w:rsidP="00465068">
            <w:pPr>
              <w:pStyle w:val="NormalTableHeader"/>
              <w:spacing w:before="0" w:after="0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0825A8" w:rsidRPr="00465068" w14:paraId="32622718" w14:textId="77777777" w:rsidTr="0038612F">
        <w:trPr>
          <w:trHeight w:val="703"/>
          <w:jc w:val="center"/>
        </w:trPr>
        <w:tc>
          <w:tcPr>
            <w:tcW w:w="2155" w:type="dxa"/>
          </w:tcPr>
          <w:p w14:paraId="43D941A2" w14:textId="48F4BB7C" w:rsidR="000825A8" w:rsidRPr="00465068" w:rsidRDefault="008E2CCC" w:rsidP="00465068">
            <w:pPr>
              <w:pStyle w:val="TableContents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465068">
              <w:rPr>
                <w:sz w:val="20"/>
                <w:szCs w:val="20"/>
                <w:lang w:val="en-US"/>
              </w:rPr>
              <w:t>Mfg</w:t>
            </w:r>
            <w:proofErr w:type="spellEnd"/>
            <w:r w:rsidRPr="00465068">
              <w:rPr>
                <w:sz w:val="20"/>
                <w:szCs w:val="20"/>
                <w:lang w:val="en-US"/>
              </w:rPr>
              <w:t xml:space="preserve"> event c</w:t>
            </w:r>
            <w:r w:rsidR="000825A8" w:rsidRPr="00465068">
              <w:rPr>
                <w:sz w:val="20"/>
                <w:szCs w:val="20"/>
                <w:lang w:val="en-US"/>
              </w:rPr>
              <w:t xml:space="preserve">lass </w:t>
            </w:r>
          </w:p>
        </w:tc>
        <w:tc>
          <w:tcPr>
            <w:tcW w:w="1170" w:type="dxa"/>
          </w:tcPr>
          <w:p w14:paraId="00B7CDA8" w14:textId="39481889" w:rsidR="000825A8" w:rsidRPr="00465068" w:rsidRDefault="000825A8" w:rsidP="00465068">
            <w:pPr>
              <w:pStyle w:val="TableContents1"/>
              <w:spacing w:before="0"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</w:tcPr>
          <w:p w14:paraId="2659456E" w14:textId="7D30E34B" w:rsidR="000825A8" w:rsidRPr="00465068" w:rsidRDefault="000825A8" w:rsidP="00465068">
            <w:pPr>
              <w:pStyle w:val="TableContents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0..n</w:t>
            </w:r>
          </w:p>
        </w:tc>
        <w:tc>
          <w:tcPr>
            <w:tcW w:w="1080" w:type="dxa"/>
          </w:tcPr>
          <w:p w14:paraId="49C9448F" w14:textId="2EF25321" w:rsidR="000825A8" w:rsidRPr="00465068" w:rsidRDefault="000825A8" w:rsidP="00465068">
            <w:pPr>
              <w:pStyle w:val="TableContents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May be derived from</w:t>
            </w:r>
          </w:p>
        </w:tc>
        <w:tc>
          <w:tcPr>
            <w:tcW w:w="1260" w:type="dxa"/>
          </w:tcPr>
          <w:p w14:paraId="00D18E26" w14:textId="6B56FEE3" w:rsidR="000825A8" w:rsidRPr="00465068" w:rsidRDefault="00BD2C97" w:rsidP="00465068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Composite</w:t>
            </w:r>
          </w:p>
          <w:p w14:paraId="1C91B026" w14:textId="61D8DC3D" w:rsidR="000825A8" w:rsidRPr="00465068" w:rsidRDefault="008E2CCC" w:rsidP="00465068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p</w:t>
            </w:r>
            <w:r w:rsidR="000825A8" w:rsidRPr="00465068">
              <w:rPr>
                <w:sz w:val="20"/>
                <w:szCs w:val="20"/>
                <w:lang w:val="en-US"/>
              </w:rPr>
              <w:t>art</w:t>
            </w:r>
          </w:p>
          <w:p w14:paraId="4957FEBF" w14:textId="4AAD8E4C" w:rsidR="000825A8" w:rsidRPr="00465068" w:rsidRDefault="008E2CCC" w:rsidP="00465068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h</w:t>
            </w:r>
            <w:r w:rsidR="000825A8" w:rsidRPr="00465068">
              <w:rPr>
                <w:sz w:val="20"/>
                <w:szCs w:val="20"/>
                <w:lang w:val="en-US"/>
              </w:rPr>
              <w:t>ierarchy</w:t>
            </w:r>
          </w:p>
        </w:tc>
        <w:tc>
          <w:tcPr>
            <w:tcW w:w="2425" w:type="dxa"/>
          </w:tcPr>
          <w:p w14:paraId="4FD4D0FC" w14:textId="7545B9E3" w:rsidR="000825A8" w:rsidRPr="00465068" w:rsidRDefault="000825A8" w:rsidP="00465068">
            <w:pPr>
              <w:pStyle w:val="TableContents1"/>
              <w:spacing w:before="0" w:after="0"/>
              <w:jc w:val="left"/>
              <w:rPr>
                <w:rStyle w:val="CommentReference"/>
                <w:snapToGrid/>
                <w:spacing w:val="0"/>
                <w:sz w:val="20"/>
                <w:szCs w:val="20"/>
                <w:lang w:eastAsia="en-US"/>
              </w:rPr>
            </w:pPr>
            <w:r w:rsidRPr="00465068">
              <w:rPr>
                <w:sz w:val="20"/>
                <w:szCs w:val="20"/>
                <w:lang w:val="en-US"/>
              </w:rPr>
              <w:t>See relationship representation for details on composition part hierarchy.</w:t>
            </w:r>
          </w:p>
        </w:tc>
      </w:tr>
      <w:tr w:rsidR="000825A8" w:rsidRPr="00465068" w14:paraId="27424BE7" w14:textId="77777777" w:rsidTr="0038612F">
        <w:trPr>
          <w:trHeight w:val="764"/>
          <w:jc w:val="center"/>
        </w:trPr>
        <w:tc>
          <w:tcPr>
            <w:tcW w:w="2155" w:type="dxa"/>
          </w:tcPr>
          <w:p w14:paraId="146B6491" w14:textId="153021CE" w:rsidR="000825A8" w:rsidRPr="00465068" w:rsidRDefault="008E2CCC" w:rsidP="00465068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465068">
              <w:rPr>
                <w:sz w:val="20"/>
                <w:szCs w:val="20"/>
                <w:lang w:val="en-US"/>
              </w:rPr>
              <w:t>Mfg</w:t>
            </w:r>
            <w:proofErr w:type="spellEnd"/>
            <w:r w:rsidRPr="00465068">
              <w:rPr>
                <w:sz w:val="20"/>
                <w:szCs w:val="20"/>
                <w:lang w:val="en-US"/>
              </w:rPr>
              <w:t xml:space="preserve"> event class p</w:t>
            </w:r>
            <w:r w:rsidR="000825A8" w:rsidRPr="00465068">
              <w:rPr>
                <w:sz w:val="20"/>
                <w:szCs w:val="20"/>
                <w:lang w:val="en-US"/>
              </w:rPr>
              <w:t>roperty</w:t>
            </w:r>
          </w:p>
        </w:tc>
        <w:tc>
          <w:tcPr>
            <w:tcW w:w="1170" w:type="dxa"/>
          </w:tcPr>
          <w:p w14:paraId="76FDC67F" w14:textId="2302A970" w:rsidR="000825A8" w:rsidRPr="00465068" w:rsidRDefault="008E2CCC" w:rsidP="00465068">
            <w:pPr>
              <w:pStyle w:val="TableContents1"/>
              <w:spacing w:before="0" w:after="0"/>
              <w:rPr>
                <w:sz w:val="20"/>
                <w:szCs w:val="20"/>
                <w:lang w:val="en-US"/>
              </w:rPr>
            </w:pPr>
            <w:proofErr w:type="spellStart"/>
            <w:r w:rsidRPr="00465068">
              <w:rPr>
                <w:sz w:val="20"/>
                <w:szCs w:val="20"/>
                <w:lang w:val="en-US"/>
              </w:rPr>
              <w:t>Mfg</w:t>
            </w:r>
            <w:proofErr w:type="spellEnd"/>
            <w:r w:rsidRPr="00465068">
              <w:rPr>
                <w:sz w:val="20"/>
                <w:szCs w:val="20"/>
                <w:lang w:val="en-US"/>
              </w:rPr>
              <w:t xml:space="preserve"> event class p</w:t>
            </w:r>
            <w:r w:rsidR="000825A8" w:rsidRPr="00465068">
              <w:rPr>
                <w:sz w:val="20"/>
                <w:szCs w:val="20"/>
                <w:lang w:val="en-US"/>
              </w:rPr>
              <w:t>roperty</w:t>
            </w:r>
          </w:p>
        </w:tc>
        <w:tc>
          <w:tcPr>
            <w:tcW w:w="1260" w:type="dxa"/>
          </w:tcPr>
          <w:p w14:paraId="00B4DC58" w14:textId="7FC7ECE7" w:rsidR="000825A8" w:rsidRPr="00465068" w:rsidRDefault="000825A8" w:rsidP="00465068">
            <w:pPr>
              <w:pStyle w:val="TableContents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0..n</w:t>
            </w:r>
          </w:p>
        </w:tc>
        <w:tc>
          <w:tcPr>
            <w:tcW w:w="1080" w:type="dxa"/>
          </w:tcPr>
          <w:p w14:paraId="3575C628" w14:textId="77777777" w:rsidR="000825A8" w:rsidRPr="00465068" w:rsidRDefault="000825A8" w:rsidP="00465068">
            <w:pPr>
              <w:pStyle w:val="TableContents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</w:tcPr>
          <w:p w14:paraId="023FAA21" w14:textId="3BD7C377" w:rsidR="000825A8" w:rsidRPr="00465068" w:rsidRDefault="00BD2C97" w:rsidP="00465068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Composite</w:t>
            </w:r>
          </w:p>
        </w:tc>
        <w:tc>
          <w:tcPr>
            <w:tcW w:w="2425" w:type="dxa"/>
          </w:tcPr>
          <w:p w14:paraId="5F6E5867" w14:textId="77777777" w:rsidR="000825A8" w:rsidRPr="00465068" w:rsidRDefault="000825A8" w:rsidP="00465068">
            <w:pPr>
              <w:pStyle w:val="TableContents1"/>
              <w:spacing w:before="0" w:after="0"/>
              <w:jc w:val="left"/>
              <w:rPr>
                <w:rStyle w:val="CommentReference"/>
                <w:snapToGrid/>
                <w:spacing w:val="0"/>
                <w:sz w:val="20"/>
                <w:szCs w:val="20"/>
                <w:lang w:eastAsia="en-US"/>
              </w:rPr>
            </w:pPr>
          </w:p>
        </w:tc>
      </w:tr>
      <w:tr w:rsidR="000825A8" w:rsidRPr="00465068" w14:paraId="1F196818" w14:textId="77777777" w:rsidTr="0038612F">
        <w:trPr>
          <w:trHeight w:val="710"/>
          <w:jc w:val="center"/>
        </w:trPr>
        <w:tc>
          <w:tcPr>
            <w:tcW w:w="2155" w:type="dxa"/>
          </w:tcPr>
          <w:p w14:paraId="105F2A3A" w14:textId="18D0EDED" w:rsidR="000825A8" w:rsidRPr="00465068" w:rsidRDefault="008E2CCC" w:rsidP="00465068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465068">
              <w:rPr>
                <w:sz w:val="20"/>
                <w:szCs w:val="20"/>
                <w:lang w:val="en-US"/>
              </w:rPr>
              <w:t>Mfg</w:t>
            </w:r>
            <w:proofErr w:type="spellEnd"/>
            <w:r w:rsidRPr="00465068">
              <w:rPr>
                <w:sz w:val="20"/>
                <w:szCs w:val="20"/>
                <w:lang w:val="en-US"/>
              </w:rPr>
              <w:t xml:space="preserve"> event p</w:t>
            </w:r>
            <w:r w:rsidR="000825A8" w:rsidRPr="00465068">
              <w:rPr>
                <w:sz w:val="20"/>
                <w:szCs w:val="20"/>
                <w:lang w:val="en-US"/>
              </w:rPr>
              <w:t>rofile ID</w:t>
            </w:r>
          </w:p>
          <w:p w14:paraId="4DEA5780" w14:textId="2DE39C22" w:rsidR="000825A8" w:rsidRPr="00465068" w:rsidRDefault="000825A8" w:rsidP="00465068">
            <w:pPr>
              <w:pStyle w:val="TableContents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(Profile)</w:t>
            </w:r>
          </w:p>
        </w:tc>
        <w:tc>
          <w:tcPr>
            <w:tcW w:w="1170" w:type="dxa"/>
          </w:tcPr>
          <w:p w14:paraId="322B9BB3" w14:textId="67E01854" w:rsidR="000825A8" w:rsidRPr="00465068" w:rsidRDefault="000825A8" w:rsidP="00465068">
            <w:pPr>
              <w:pStyle w:val="TableContents1"/>
              <w:spacing w:before="0" w:after="0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Profile ID</w:t>
            </w:r>
          </w:p>
        </w:tc>
        <w:tc>
          <w:tcPr>
            <w:tcW w:w="1260" w:type="dxa"/>
          </w:tcPr>
          <w:p w14:paraId="4E00DF78" w14:textId="4DD09C0E" w:rsidR="000825A8" w:rsidRPr="00465068" w:rsidRDefault="000825A8" w:rsidP="00465068">
            <w:pPr>
              <w:pStyle w:val="TableContents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1..1</w:t>
            </w:r>
          </w:p>
        </w:tc>
        <w:tc>
          <w:tcPr>
            <w:tcW w:w="1080" w:type="dxa"/>
          </w:tcPr>
          <w:p w14:paraId="1289D656" w14:textId="2C838FE9" w:rsidR="000825A8" w:rsidRPr="00465068" w:rsidRDefault="000825A8" w:rsidP="00465068">
            <w:pPr>
              <w:pStyle w:val="TableContents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Specified in</w:t>
            </w:r>
          </w:p>
        </w:tc>
        <w:tc>
          <w:tcPr>
            <w:tcW w:w="1260" w:type="dxa"/>
          </w:tcPr>
          <w:p w14:paraId="4CF06F9E" w14:textId="2882033B" w:rsidR="000825A8" w:rsidRPr="00465068" w:rsidRDefault="000825A8" w:rsidP="00465068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Association</w:t>
            </w:r>
          </w:p>
        </w:tc>
        <w:tc>
          <w:tcPr>
            <w:tcW w:w="2425" w:type="dxa"/>
          </w:tcPr>
          <w:p w14:paraId="3EF6DA17" w14:textId="78B399E7" w:rsidR="000825A8" w:rsidRPr="00465068" w:rsidRDefault="008E2CCC" w:rsidP="00465068">
            <w:pPr>
              <w:pStyle w:val="TableContents1"/>
              <w:spacing w:before="0" w:after="0"/>
              <w:jc w:val="left"/>
              <w:rPr>
                <w:rStyle w:val="CommentReference"/>
                <w:snapToGrid/>
                <w:spacing w:val="0"/>
                <w:sz w:val="20"/>
                <w:szCs w:val="20"/>
                <w:lang w:eastAsia="en-US"/>
              </w:rPr>
            </w:pPr>
            <w:r w:rsidRPr="00465068">
              <w:rPr>
                <w:sz w:val="20"/>
                <w:szCs w:val="20"/>
                <w:lang w:val="en-US"/>
              </w:rPr>
              <w:t xml:space="preserve">A reference to the </w:t>
            </w:r>
            <w:proofErr w:type="spellStart"/>
            <w:r w:rsidRPr="00465068">
              <w:rPr>
                <w:i/>
                <w:sz w:val="20"/>
                <w:szCs w:val="20"/>
                <w:lang w:val="en-US"/>
              </w:rPr>
              <w:t>mfg</w:t>
            </w:r>
            <w:proofErr w:type="spellEnd"/>
            <w:r w:rsidRPr="00465068">
              <w:rPr>
                <w:i/>
                <w:sz w:val="20"/>
                <w:szCs w:val="20"/>
                <w:lang w:val="en-US"/>
              </w:rPr>
              <w:t xml:space="preserve"> event profile</w:t>
            </w:r>
            <w:r w:rsidRPr="00465068">
              <w:rPr>
                <w:sz w:val="20"/>
                <w:szCs w:val="20"/>
                <w:lang w:val="en-US"/>
              </w:rPr>
              <w:t xml:space="preserve"> that the </w:t>
            </w:r>
            <w:proofErr w:type="spellStart"/>
            <w:r w:rsidRPr="00465068">
              <w:rPr>
                <w:i/>
                <w:sz w:val="20"/>
                <w:szCs w:val="20"/>
                <w:lang w:val="en-US"/>
              </w:rPr>
              <w:t>mfg</w:t>
            </w:r>
            <w:proofErr w:type="spellEnd"/>
            <w:r w:rsidRPr="00465068">
              <w:rPr>
                <w:i/>
                <w:sz w:val="20"/>
                <w:szCs w:val="20"/>
                <w:lang w:val="en-US"/>
              </w:rPr>
              <w:t xml:space="preserve"> e</w:t>
            </w:r>
            <w:r w:rsidR="000825A8" w:rsidRPr="00465068">
              <w:rPr>
                <w:i/>
                <w:sz w:val="20"/>
                <w:szCs w:val="20"/>
                <w:lang w:val="en-US"/>
              </w:rPr>
              <w:t>vent</w:t>
            </w:r>
            <w:r w:rsidR="000825A8" w:rsidRPr="00465068">
              <w:rPr>
                <w:sz w:val="20"/>
                <w:szCs w:val="20"/>
                <w:lang w:val="en-US"/>
              </w:rPr>
              <w:t xml:space="preserve"> is associated with</w:t>
            </w:r>
          </w:p>
        </w:tc>
      </w:tr>
      <w:tr w:rsidR="000825A8" w:rsidRPr="00465068" w14:paraId="4F1E561B" w14:textId="77777777" w:rsidTr="0038612F">
        <w:trPr>
          <w:trHeight w:val="800"/>
          <w:jc w:val="center"/>
        </w:trPr>
        <w:tc>
          <w:tcPr>
            <w:tcW w:w="2155" w:type="dxa"/>
          </w:tcPr>
          <w:p w14:paraId="7E60CA04" w14:textId="3EFF6EB8" w:rsidR="000825A8" w:rsidRPr="00465068" w:rsidRDefault="008E2CCC" w:rsidP="00465068">
            <w:pPr>
              <w:pStyle w:val="TableContents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465068">
              <w:rPr>
                <w:sz w:val="20"/>
                <w:szCs w:val="20"/>
                <w:lang w:val="en-US"/>
              </w:rPr>
              <w:t>Mfg</w:t>
            </w:r>
            <w:proofErr w:type="spellEnd"/>
            <w:r w:rsidRPr="00465068">
              <w:rPr>
                <w:sz w:val="20"/>
                <w:szCs w:val="20"/>
                <w:lang w:val="en-US"/>
              </w:rPr>
              <w:t xml:space="preserve"> event class r</w:t>
            </w:r>
            <w:r w:rsidR="000825A8" w:rsidRPr="00465068">
              <w:rPr>
                <w:sz w:val="20"/>
                <w:szCs w:val="20"/>
                <w:lang w:val="en-US"/>
              </w:rPr>
              <w:t xml:space="preserve">ecord </w:t>
            </w:r>
            <w:r w:rsidRPr="00465068">
              <w:rPr>
                <w:sz w:val="20"/>
                <w:szCs w:val="20"/>
                <w:lang w:val="en-US"/>
              </w:rPr>
              <w:t>s</w:t>
            </w:r>
            <w:r w:rsidR="005D1D3A" w:rsidRPr="00465068">
              <w:rPr>
                <w:sz w:val="20"/>
                <w:szCs w:val="20"/>
                <w:lang w:val="en-US"/>
              </w:rPr>
              <w:t>pecification</w:t>
            </w:r>
          </w:p>
        </w:tc>
        <w:tc>
          <w:tcPr>
            <w:tcW w:w="1170" w:type="dxa"/>
          </w:tcPr>
          <w:p w14:paraId="6232E912" w14:textId="377E8277" w:rsidR="000825A8" w:rsidRPr="00465068" w:rsidRDefault="000825A8" w:rsidP="00465068">
            <w:pPr>
              <w:pStyle w:val="TableContents1"/>
              <w:spacing w:before="0"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</w:tcPr>
          <w:p w14:paraId="56244DDA" w14:textId="56FFABE3" w:rsidR="000825A8" w:rsidRPr="00465068" w:rsidRDefault="000825A8" w:rsidP="00465068">
            <w:pPr>
              <w:pStyle w:val="TableContents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0..n</w:t>
            </w:r>
          </w:p>
        </w:tc>
        <w:tc>
          <w:tcPr>
            <w:tcW w:w="1080" w:type="dxa"/>
          </w:tcPr>
          <w:p w14:paraId="49CB76C4" w14:textId="59DA3854" w:rsidR="000825A8" w:rsidRPr="00465068" w:rsidRDefault="000825A8" w:rsidP="00465068">
            <w:pPr>
              <w:pStyle w:val="TableContents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 xml:space="preserve">Is a collection of </w:t>
            </w:r>
          </w:p>
        </w:tc>
        <w:tc>
          <w:tcPr>
            <w:tcW w:w="1260" w:type="dxa"/>
          </w:tcPr>
          <w:p w14:paraId="1D981D7D" w14:textId="78CBB21C" w:rsidR="000825A8" w:rsidRPr="00465068" w:rsidRDefault="000825A8" w:rsidP="00465068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465068">
              <w:rPr>
                <w:sz w:val="20"/>
                <w:szCs w:val="20"/>
                <w:lang w:val="en-US"/>
              </w:rPr>
              <w:t>Comp</w:t>
            </w:r>
            <w:r w:rsidR="00BD2C97" w:rsidRPr="00465068">
              <w:rPr>
                <w:sz w:val="20"/>
                <w:szCs w:val="20"/>
                <w:lang w:val="en-US"/>
              </w:rPr>
              <w:t>osite</w:t>
            </w:r>
          </w:p>
        </w:tc>
        <w:tc>
          <w:tcPr>
            <w:tcW w:w="2425" w:type="dxa"/>
          </w:tcPr>
          <w:p w14:paraId="6FB0078B" w14:textId="5AD08AB2" w:rsidR="000825A8" w:rsidRPr="00465068" w:rsidRDefault="000825A8" w:rsidP="00465068">
            <w:pPr>
              <w:pStyle w:val="TableContents1"/>
              <w:spacing w:before="0" w:after="0"/>
              <w:jc w:val="left"/>
              <w:rPr>
                <w:rStyle w:val="CommentReference"/>
                <w:spacing w:val="0"/>
                <w:sz w:val="20"/>
                <w:szCs w:val="20"/>
              </w:rPr>
            </w:pPr>
            <w:r w:rsidRPr="00465068">
              <w:rPr>
                <w:sz w:val="20"/>
                <w:szCs w:val="20"/>
                <w:lang w:val="en-US"/>
              </w:rPr>
              <w:t>See relationship representation for details on composition</w:t>
            </w:r>
          </w:p>
        </w:tc>
      </w:tr>
    </w:tbl>
    <w:p w14:paraId="3B5769BF" w14:textId="01807234" w:rsidR="00A12DEC" w:rsidRDefault="00A12DEC" w:rsidP="00FE1709">
      <w:pPr>
        <w:pStyle w:val="Caption"/>
      </w:pPr>
      <w:bookmarkStart w:id="528" w:name="_Ref444083546"/>
      <w:bookmarkStart w:id="529" w:name="_Toc446586930"/>
      <w:bookmarkStart w:id="530" w:name="_Toc446785455"/>
      <w:r>
        <w:t xml:space="preserve">Table </w:t>
      </w:r>
      <w:r w:rsidR="00F53ABD">
        <w:fldChar w:fldCharType="begin"/>
      </w:r>
      <w:r w:rsidR="00F53ABD">
        <w:instrText xml:space="preserve"> SEQ Table \* ARABIC </w:instrText>
      </w:r>
      <w:r w:rsidR="00F53ABD">
        <w:fldChar w:fldCharType="separate"/>
      </w:r>
      <w:r w:rsidR="00AF5BD2">
        <w:rPr>
          <w:noProof/>
        </w:rPr>
        <w:t>18</w:t>
      </w:r>
      <w:r w:rsidR="00F53ABD">
        <w:rPr>
          <w:noProof/>
        </w:rPr>
        <w:fldChar w:fldCharType="end"/>
      </w:r>
      <w:bookmarkEnd w:id="528"/>
      <w:r>
        <w:t xml:space="preserve"> - </w:t>
      </w:r>
      <w:proofErr w:type="spellStart"/>
      <w:r w:rsidR="008E2CCC">
        <w:t>M</w:t>
      </w:r>
      <w:r>
        <w:t>fg</w:t>
      </w:r>
      <w:proofErr w:type="spellEnd"/>
      <w:r>
        <w:t xml:space="preserve"> event class</w:t>
      </w:r>
      <w:bookmarkEnd w:id="529"/>
      <w:r w:rsidR="008E2CCC">
        <w:t xml:space="preserve"> attributes</w:t>
      </w:r>
      <w:bookmarkEnd w:id="53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255"/>
        <w:gridCol w:w="2430"/>
        <w:gridCol w:w="1260"/>
        <w:gridCol w:w="1438"/>
        <w:gridCol w:w="1383"/>
        <w:gridCol w:w="1584"/>
      </w:tblGrid>
      <w:tr w:rsidR="00474F5B" w:rsidRPr="0038612F" w14:paraId="21A6A71D" w14:textId="77777777" w:rsidTr="0038612F">
        <w:trPr>
          <w:trHeight w:val="479"/>
          <w:tblHeader/>
          <w:jc w:val="center"/>
        </w:trPr>
        <w:tc>
          <w:tcPr>
            <w:tcW w:w="1255" w:type="dxa"/>
          </w:tcPr>
          <w:p w14:paraId="37A9D75C" w14:textId="77777777" w:rsidR="00474F5B" w:rsidRPr="0038612F" w:rsidRDefault="00474F5B" w:rsidP="0038612F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>Attribute</w:t>
            </w:r>
          </w:p>
          <w:p w14:paraId="446009E0" w14:textId="2C8EE39F" w:rsidR="008E2CCC" w:rsidRPr="0038612F" w:rsidRDefault="008E2CCC" w:rsidP="0038612F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>names</w:t>
            </w:r>
          </w:p>
        </w:tc>
        <w:tc>
          <w:tcPr>
            <w:tcW w:w="2430" w:type="dxa"/>
          </w:tcPr>
          <w:p w14:paraId="3367BCE1" w14:textId="77777777" w:rsidR="00474F5B" w:rsidRPr="0038612F" w:rsidRDefault="00474F5B" w:rsidP="0038612F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260" w:type="dxa"/>
          </w:tcPr>
          <w:p w14:paraId="2DC5C9CC" w14:textId="6723ED29" w:rsidR="00474F5B" w:rsidRPr="0038612F" w:rsidRDefault="008E2CCC" w:rsidP="0038612F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>Production e</w:t>
            </w:r>
            <w:r w:rsidR="00474F5B" w:rsidRPr="0038612F">
              <w:rPr>
                <w:sz w:val="20"/>
                <w:szCs w:val="20"/>
                <w:lang w:val="en-US"/>
              </w:rPr>
              <w:t>xamples</w:t>
            </w:r>
          </w:p>
        </w:tc>
        <w:tc>
          <w:tcPr>
            <w:tcW w:w="1438" w:type="dxa"/>
          </w:tcPr>
          <w:p w14:paraId="17DB6A95" w14:textId="1A2773FC" w:rsidR="00474F5B" w:rsidRPr="0038612F" w:rsidRDefault="008E2CCC" w:rsidP="0038612F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>Maintenance e</w:t>
            </w:r>
            <w:r w:rsidR="00474F5B" w:rsidRPr="0038612F">
              <w:rPr>
                <w:sz w:val="20"/>
                <w:szCs w:val="20"/>
                <w:lang w:val="en-US"/>
              </w:rPr>
              <w:t>xamples</w:t>
            </w:r>
          </w:p>
        </w:tc>
        <w:tc>
          <w:tcPr>
            <w:tcW w:w="1383" w:type="dxa"/>
          </w:tcPr>
          <w:p w14:paraId="579496F1" w14:textId="71742C43" w:rsidR="00474F5B" w:rsidRPr="0038612F" w:rsidRDefault="008E2CCC" w:rsidP="0038612F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>Quality e</w:t>
            </w:r>
            <w:r w:rsidR="00474F5B" w:rsidRPr="0038612F">
              <w:rPr>
                <w:sz w:val="20"/>
                <w:szCs w:val="20"/>
                <w:lang w:val="en-US"/>
              </w:rPr>
              <w:t>xamples</w:t>
            </w:r>
          </w:p>
        </w:tc>
        <w:tc>
          <w:tcPr>
            <w:tcW w:w="1584" w:type="dxa"/>
          </w:tcPr>
          <w:p w14:paraId="7A6F79F5" w14:textId="07227D1D" w:rsidR="00474F5B" w:rsidRPr="0038612F" w:rsidRDefault="008E2CCC" w:rsidP="0038612F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>Inventory e</w:t>
            </w:r>
            <w:r w:rsidR="00474F5B" w:rsidRPr="0038612F">
              <w:rPr>
                <w:sz w:val="20"/>
                <w:szCs w:val="20"/>
                <w:lang w:val="en-US"/>
              </w:rPr>
              <w:t>xamples</w:t>
            </w:r>
          </w:p>
        </w:tc>
      </w:tr>
      <w:tr w:rsidR="00474F5B" w:rsidRPr="0038612F" w14:paraId="3E327475" w14:textId="77777777" w:rsidTr="0038612F">
        <w:trPr>
          <w:jc w:val="center"/>
        </w:trPr>
        <w:tc>
          <w:tcPr>
            <w:tcW w:w="1255" w:type="dxa"/>
          </w:tcPr>
          <w:p w14:paraId="1165C7CC" w14:textId="77777777" w:rsidR="00474F5B" w:rsidRPr="0038612F" w:rsidRDefault="00474F5B" w:rsidP="0038612F">
            <w:pPr>
              <w:pStyle w:val="TableContents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2430" w:type="dxa"/>
          </w:tcPr>
          <w:p w14:paraId="2EA81CBD" w14:textId="4F67589F" w:rsidR="00474F5B" w:rsidRPr="0038612F" w:rsidRDefault="00474F5B" w:rsidP="0038612F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proofErr w:type="gramStart"/>
            <w:r w:rsidRPr="0038612F">
              <w:rPr>
                <w:sz w:val="20"/>
                <w:szCs w:val="20"/>
                <w:lang w:val="en-US"/>
              </w:rPr>
              <w:t>An i</w:t>
            </w:r>
            <w:r w:rsidR="008E2CCC" w:rsidRPr="0038612F">
              <w:rPr>
                <w:sz w:val="20"/>
                <w:szCs w:val="20"/>
                <w:lang w:val="en-US"/>
              </w:rPr>
              <w:t xml:space="preserve">dentification of the associated </w:t>
            </w:r>
            <w:proofErr w:type="spellStart"/>
            <w:r w:rsidR="00A12DEC" w:rsidRPr="0038612F">
              <w:rPr>
                <w:i/>
                <w:sz w:val="20"/>
                <w:szCs w:val="20"/>
                <w:lang w:val="en-US"/>
              </w:rPr>
              <w:t>m</w:t>
            </w:r>
            <w:r w:rsidRPr="0038612F">
              <w:rPr>
                <w:i/>
                <w:sz w:val="20"/>
                <w:szCs w:val="20"/>
                <w:lang w:val="en-US"/>
              </w:rPr>
              <w:t>fg</w:t>
            </w:r>
            <w:proofErr w:type="spellEnd"/>
            <w:r w:rsidRPr="0038612F">
              <w:rPr>
                <w:i/>
                <w:sz w:val="20"/>
                <w:szCs w:val="20"/>
                <w:lang w:val="en-US"/>
              </w:rPr>
              <w:t xml:space="preserve"> </w:t>
            </w:r>
            <w:r w:rsidR="00A12DEC" w:rsidRPr="0038612F">
              <w:rPr>
                <w:i/>
                <w:sz w:val="20"/>
                <w:szCs w:val="20"/>
                <w:lang w:val="en-US"/>
              </w:rPr>
              <w:t>e</w:t>
            </w:r>
            <w:r w:rsidRPr="0038612F">
              <w:rPr>
                <w:i/>
                <w:sz w:val="20"/>
                <w:szCs w:val="20"/>
                <w:lang w:val="en-US"/>
              </w:rPr>
              <w:t xml:space="preserve">vent </w:t>
            </w:r>
            <w:r w:rsidR="00A12DEC" w:rsidRPr="0038612F">
              <w:rPr>
                <w:i/>
                <w:sz w:val="20"/>
                <w:szCs w:val="20"/>
                <w:lang w:val="en-US"/>
              </w:rPr>
              <w:t>c</w:t>
            </w:r>
            <w:r w:rsidRPr="0038612F">
              <w:rPr>
                <w:i/>
                <w:sz w:val="20"/>
                <w:szCs w:val="20"/>
                <w:lang w:val="en-US"/>
              </w:rPr>
              <w:t>lass</w:t>
            </w:r>
            <w:r w:rsidR="008E2CCC" w:rsidRPr="0038612F">
              <w:rPr>
                <w:i/>
                <w:sz w:val="20"/>
                <w:szCs w:val="20"/>
                <w:lang w:val="en-US"/>
              </w:rPr>
              <w:t>.</w:t>
            </w:r>
            <w:proofErr w:type="gramEnd"/>
            <w:r w:rsidRPr="0038612F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60" w:type="dxa"/>
          </w:tcPr>
          <w:p w14:paraId="02635415" w14:textId="77777777" w:rsidR="00474F5B" w:rsidRPr="0038612F" w:rsidRDefault="00474F5B" w:rsidP="0038612F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>Production,</w:t>
            </w:r>
          </w:p>
          <w:p w14:paraId="379D5FCE" w14:textId="77777777" w:rsidR="00474F5B" w:rsidRPr="0038612F" w:rsidRDefault="00474F5B" w:rsidP="0038612F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>Deviation Alarm</w:t>
            </w:r>
          </w:p>
        </w:tc>
        <w:tc>
          <w:tcPr>
            <w:tcW w:w="1438" w:type="dxa"/>
          </w:tcPr>
          <w:p w14:paraId="2B7121D4" w14:textId="77777777" w:rsidR="00474F5B" w:rsidRPr="0038612F" w:rsidRDefault="00474F5B" w:rsidP="0038612F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>Maintenance</w:t>
            </w:r>
          </w:p>
        </w:tc>
        <w:tc>
          <w:tcPr>
            <w:tcW w:w="1383" w:type="dxa"/>
          </w:tcPr>
          <w:p w14:paraId="2E2B9124" w14:textId="77777777" w:rsidR="00474F5B" w:rsidRPr="0038612F" w:rsidRDefault="00474F5B" w:rsidP="0038612F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38612F">
              <w:rPr>
                <w:sz w:val="20"/>
                <w:szCs w:val="20"/>
                <w:lang w:val="en-US"/>
              </w:rPr>
              <w:t>MyOrg:Quality</w:t>
            </w:r>
            <w:proofErr w:type="spellEnd"/>
          </w:p>
        </w:tc>
        <w:tc>
          <w:tcPr>
            <w:tcW w:w="1584" w:type="dxa"/>
          </w:tcPr>
          <w:p w14:paraId="586BE4B9" w14:textId="77777777" w:rsidR="00474F5B" w:rsidRPr="0038612F" w:rsidRDefault="00474F5B" w:rsidP="0038612F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38612F">
              <w:rPr>
                <w:sz w:val="20"/>
                <w:szCs w:val="20"/>
                <w:lang w:val="en-US"/>
              </w:rPr>
              <w:t>MyOrg:Inventory</w:t>
            </w:r>
            <w:proofErr w:type="spellEnd"/>
          </w:p>
        </w:tc>
      </w:tr>
      <w:tr w:rsidR="00474F5B" w:rsidRPr="0038612F" w14:paraId="6FD53EA0" w14:textId="77777777" w:rsidTr="0038612F">
        <w:trPr>
          <w:jc w:val="center"/>
        </w:trPr>
        <w:tc>
          <w:tcPr>
            <w:tcW w:w="1255" w:type="dxa"/>
          </w:tcPr>
          <w:p w14:paraId="30AA91E2" w14:textId="77777777" w:rsidR="00474F5B" w:rsidRPr="0038612F" w:rsidRDefault="00474F5B" w:rsidP="0038612F">
            <w:pPr>
              <w:pStyle w:val="TableContents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430" w:type="dxa"/>
          </w:tcPr>
          <w:p w14:paraId="1AAB5BBA" w14:textId="29939087" w:rsidR="00474F5B" w:rsidRPr="0038612F" w:rsidRDefault="00474F5B" w:rsidP="0038612F">
            <w:pPr>
              <w:pStyle w:val="TableNormal1"/>
              <w:spacing w:before="0" w:after="0"/>
              <w:jc w:val="left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38612F">
              <w:rPr>
                <w:sz w:val="20"/>
                <w:szCs w:val="20"/>
                <w:lang w:val="en-US"/>
              </w:rPr>
              <w:t>Additional information and description about the</w:t>
            </w:r>
            <w:r w:rsidRPr="0038612F">
              <w:rPr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12DEC" w:rsidRPr="0038612F">
              <w:rPr>
                <w:i/>
                <w:sz w:val="20"/>
                <w:szCs w:val="20"/>
                <w:lang w:val="en-US"/>
              </w:rPr>
              <w:t>m</w:t>
            </w:r>
            <w:r w:rsidRPr="0038612F">
              <w:rPr>
                <w:i/>
                <w:sz w:val="20"/>
                <w:szCs w:val="20"/>
                <w:lang w:val="en-US"/>
              </w:rPr>
              <w:t>fg</w:t>
            </w:r>
            <w:proofErr w:type="spellEnd"/>
            <w:r w:rsidRPr="0038612F">
              <w:rPr>
                <w:i/>
                <w:sz w:val="20"/>
                <w:szCs w:val="20"/>
                <w:lang w:val="en-US"/>
              </w:rPr>
              <w:t xml:space="preserve"> </w:t>
            </w:r>
            <w:r w:rsidR="00A12DEC" w:rsidRPr="0038612F">
              <w:rPr>
                <w:i/>
                <w:sz w:val="20"/>
                <w:szCs w:val="20"/>
                <w:lang w:val="en-US"/>
              </w:rPr>
              <w:t>e</w:t>
            </w:r>
            <w:r w:rsidRPr="0038612F">
              <w:rPr>
                <w:i/>
                <w:sz w:val="20"/>
                <w:szCs w:val="20"/>
                <w:lang w:val="en-US"/>
              </w:rPr>
              <w:t xml:space="preserve">vent </w:t>
            </w:r>
            <w:r w:rsidR="00A12DEC" w:rsidRPr="0038612F">
              <w:rPr>
                <w:i/>
                <w:sz w:val="20"/>
                <w:szCs w:val="20"/>
                <w:lang w:val="en-US"/>
              </w:rPr>
              <w:t>c</w:t>
            </w:r>
            <w:r w:rsidRPr="0038612F">
              <w:rPr>
                <w:i/>
                <w:sz w:val="20"/>
                <w:szCs w:val="20"/>
                <w:lang w:val="en-US"/>
              </w:rPr>
              <w:t>lass.</w:t>
            </w:r>
            <w:proofErr w:type="gramEnd"/>
          </w:p>
        </w:tc>
        <w:tc>
          <w:tcPr>
            <w:tcW w:w="1260" w:type="dxa"/>
          </w:tcPr>
          <w:p w14:paraId="3AEAB321" w14:textId="77777777" w:rsidR="00474F5B" w:rsidRPr="0038612F" w:rsidRDefault="00474F5B" w:rsidP="0038612F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438" w:type="dxa"/>
          </w:tcPr>
          <w:p w14:paraId="58E6DA8B" w14:textId="77777777" w:rsidR="00474F5B" w:rsidRPr="0038612F" w:rsidRDefault="00474F5B" w:rsidP="0038612F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383" w:type="dxa"/>
          </w:tcPr>
          <w:p w14:paraId="2B5AF35E" w14:textId="77777777" w:rsidR="00474F5B" w:rsidRPr="0038612F" w:rsidRDefault="00474F5B" w:rsidP="0038612F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584" w:type="dxa"/>
          </w:tcPr>
          <w:p w14:paraId="5B373410" w14:textId="77777777" w:rsidR="00474F5B" w:rsidRPr="0038612F" w:rsidRDefault="00474F5B" w:rsidP="0038612F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474F5B" w:rsidRPr="0038612F" w14:paraId="5ECC5006" w14:textId="77777777" w:rsidTr="0038612F">
        <w:trPr>
          <w:jc w:val="center"/>
        </w:trPr>
        <w:tc>
          <w:tcPr>
            <w:tcW w:w="1255" w:type="dxa"/>
          </w:tcPr>
          <w:p w14:paraId="62D060C8" w14:textId="77777777" w:rsidR="00474F5B" w:rsidRPr="0038612F" w:rsidRDefault="00474F5B" w:rsidP="0038612F">
            <w:pPr>
              <w:pStyle w:val="TableContents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>Extension</w:t>
            </w:r>
          </w:p>
        </w:tc>
        <w:tc>
          <w:tcPr>
            <w:tcW w:w="2430" w:type="dxa"/>
          </w:tcPr>
          <w:p w14:paraId="4E18A56E" w14:textId="77777777" w:rsidR="008E2CCC" w:rsidRPr="0038612F" w:rsidRDefault="00A12DEC" w:rsidP="0038612F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proofErr w:type="gramStart"/>
            <w:r w:rsidRPr="0038612F">
              <w:rPr>
                <w:sz w:val="20"/>
                <w:szCs w:val="20"/>
                <w:lang w:val="en-US"/>
              </w:rPr>
              <w:t>Defines con</w:t>
            </w:r>
            <w:r w:rsidR="0092403A" w:rsidRPr="0038612F">
              <w:rPr>
                <w:sz w:val="20"/>
                <w:szCs w:val="20"/>
                <w:lang w:val="en-US"/>
              </w:rPr>
              <w:t>s</w:t>
            </w:r>
            <w:r w:rsidRPr="0038612F">
              <w:rPr>
                <w:sz w:val="20"/>
                <w:szCs w:val="20"/>
                <w:lang w:val="en-US"/>
              </w:rPr>
              <w:t>train</w:t>
            </w:r>
            <w:r w:rsidR="0092403A" w:rsidRPr="0038612F">
              <w:rPr>
                <w:sz w:val="20"/>
                <w:szCs w:val="20"/>
                <w:lang w:val="en-US"/>
              </w:rPr>
              <w:t>t</w:t>
            </w:r>
            <w:r w:rsidRPr="0038612F">
              <w:rPr>
                <w:sz w:val="20"/>
                <w:szCs w:val="20"/>
                <w:lang w:val="en-US"/>
              </w:rPr>
              <w:t xml:space="preserve">s on the </w:t>
            </w:r>
            <w:r w:rsidR="005D2D16" w:rsidRPr="0038612F">
              <w:rPr>
                <w:sz w:val="20"/>
                <w:szCs w:val="20"/>
                <w:lang w:val="en-US"/>
              </w:rPr>
              <w:t>inclusion of</w:t>
            </w:r>
            <w:r w:rsidRPr="0038612F">
              <w:rPr>
                <w:sz w:val="20"/>
                <w:szCs w:val="20"/>
                <w:lang w:val="en-US"/>
              </w:rPr>
              <w:t xml:space="preserve"> the respective </w:t>
            </w:r>
            <w:proofErr w:type="spellStart"/>
            <w:r w:rsidRPr="0038612F">
              <w:rPr>
                <w:i/>
                <w:sz w:val="20"/>
                <w:szCs w:val="20"/>
                <w:lang w:val="en-US"/>
              </w:rPr>
              <w:t>mfg</w:t>
            </w:r>
            <w:proofErr w:type="spellEnd"/>
            <w:r w:rsidRPr="0038612F">
              <w:rPr>
                <w:i/>
                <w:sz w:val="20"/>
                <w:szCs w:val="20"/>
                <w:lang w:val="en-US"/>
              </w:rPr>
              <w:t xml:space="preserve"> event class</w:t>
            </w:r>
            <w:r w:rsidR="008E2CCC" w:rsidRPr="0038612F">
              <w:rPr>
                <w:sz w:val="20"/>
                <w:szCs w:val="20"/>
                <w:lang w:val="en-US"/>
              </w:rPr>
              <w:t xml:space="preserve"> in a hierarchy.</w:t>
            </w:r>
            <w:proofErr w:type="gramEnd"/>
            <w:r w:rsidR="008E2CCC" w:rsidRPr="0038612F">
              <w:rPr>
                <w:sz w:val="20"/>
                <w:szCs w:val="20"/>
                <w:lang w:val="en-US"/>
              </w:rPr>
              <w:t xml:space="preserve"> </w:t>
            </w:r>
          </w:p>
          <w:p w14:paraId="052243D8" w14:textId="77777777" w:rsidR="008E2CCC" w:rsidRPr="0038612F" w:rsidRDefault="008E2CCC" w:rsidP="0038612F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 xml:space="preserve">Defined value: </w:t>
            </w:r>
            <w:r w:rsidR="00A12DEC" w:rsidRPr="0038612F">
              <w:rPr>
                <w:sz w:val="20"/>
                <w:szCs w:val="20"/>
                <w:lang w:val="en-US"/>
              </w:rPr>
              <w:t>s</w:t>
            </w:r>
            <w:r w:rsidR="00474F5B" w:rsidRPr="0038612F">
              <w:rPr>
                <w:sz w:val="20"/>
                <w:szCs w:val="20"/>
                <w:lang w:val="en-US"/>
              </w:rPr>
              <w:t>ealed</w:t>
            </w:r>
            <w:r w:rsidRPr="0038612F">
              <w:rPr>
                <w:sz w:val="20"/>
                <w:szCs w:val="20"/>
                <w:lang w:val="en-US"/>
              </w:rPr>
              <w:t xml:space="preserve"> -</w:t>
            </w:r>
            <w:r w:rsidR="00474F5B" w:rsidRPr="0038612F">
              <w:rPr>
                <w:sz w:val="20"/>
                <w:szCs w:val="20"/>
                <w:lang w:val="en-US"/>
              </w:rPr>
              <w:t xml:space="preserve"> </w:t>
            </w:r>
            <w:r w:rsidR="00474F5B" w:rsidRPr="0038612F">
              <w:rPr>
                <w:sz w:val="20"/>
                <w:szCs w:val="20"/>
                <w:lang w:val="en-US"/>
              </w:rPr>
              <w:lastRenderedPageBreak/>
              <w:t xml:space="preserve">no entry can use this entry as its parent. </w:t>
            </w:r>
          </w:p>
          <w:p w14:paraId="7936DFCD" w14:textId="2F3FBEAC" w:rsidR="008E2CCC" w:rsidRPr="0038612F" w:rsidRDefault="00A12DEC" w:rsidP="0038612F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>Has</w:t>
            </w:r>
            <w:r w:rsidR="00474F5B" w:rsidRPr="0038612F">
              <w:rPr>
                <w:sz w:val="20"/>
                <w:szCs w:val="20"/>
                <w:lang w:val="en-US"/>
              </w:rPr>
              <w:t xml:space="preserve"> a set of entries </w:t>
            </w:r>
            <w:r w:rsidRPr="0038612F">
              <w:rPr>
                <w:sz w:val="20"/>
                <w:szCs w:val="20"/>
                <w:lang w:val="en-US"/>
              </w:rPr>
              <w:t xml:space="preserve">of other </w:t>
            </w:r>
            <w:proofErr w:type="spellStart"/>
            <w:r w:rsidRPr="0038612F">
              <w:rPr>
                <w:i/>
                <w:sz w:val="20"/>
                <w:szCs w:val="20"/>
                <w:lang w:val="en-US"/>
              </w:rPr>
              <w:t>mfg</w:t>
            </w:r>
            <w:proofErr w:type="spellEnd"/>
            <w:r w:rsidRPr="0038612F">
              <w:rPr>
                <w:i/>
                <w:sz w:val="20"/>
                <w:szCs w:val="20"/>
                <w:lang w:val="en-US"/>
              </w:rPr>
              <w:t xml:space="preserve"> event classes </w:t>
            </w:r>
            <w:r w:rsidR="008E2CCC" w:rsidRPr="0038612F">
              <w:rPr>
                <w:sz w:val="20"/>
                <w:szCs w:val="20"/>
                <w:lang w:val="en-US"/>
              </w:rPr>
              <w:t xml:space="preserve">who </w:t>
            </w:r>
            <w:proofErr w:type="gramStart"/>
            <w:r w:rsidR="008E2CCC" w:rsidRPr="0038612F">
              <w:rPr>
                <w:sz w:val="20"/>
                <w:szCs w:val="20"/>
                <w:lang w:val="en-US"/>
              </w:rPr>
              <w:t xml:space="preserve">are </w:t>
            </w:r>
            <w:r w:rsidR="00474F5B" w:rsidRPr="0038612F">
              <w:rPr>
                <w:sz w:val="20"/>
                <w:szCs w:val="20"/>
                <w:lang w:val="en-US"/>
              </w:rPr>
              <w:t>allowed</w:t>
            </w:r>
            <w:proofErr w:type="gramEnd"/>
            <w:r w:rsidR="00474F5B" w:rsidRPr="0038612F">
              <w:rPr>
                <w:sz w:val="20"/>
                <w:szCs w:val="20"/>
                <w:lang w:val="en-US"/>
              </w:rPr>
              <w:t xml:space="preserve"> to represent this entry </w:t>
            </w:r>
            <w:r w:rsidRPr="0038612F">
              <w:rPr>
                <w:sz w:val="20"/>
                <w:szCs w:val="20"/>
                <w:lang w:val="en-US"/>
              </w:rPr>
              <w:t>in their</w:t>
            </w:r>
            <w:r w:rsidR="00474F5B" w:rsidRPr="0038612F">
              <w:rPr>
                <w:sz w:val="20"/>
                <w:szCs w:val="20"/>
                <w:lang w:val="en-US"/>
              </w:rPr>
              <w:t xml:space="preserve"> parent. </w:t>
            </w:r>
          </w:p>
          <w:p w14:paraId="6F1DBEC8" w14:textId="3B82A3A0" w:rsidR="00474F5B" w:rsidRPr="0038612F" w:rsidRDefault="00474F5B" w:rsidP="0038612F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>No entry allows any entry to represent this entry as its parent</w:t>
            </w:r>
            <w:r w:rsidR="008E2CCC" w:rsidRPr="0038612F">
              <w:rPr>
                <w:sz w:val="20"/>
                <w:szCs w:val="20"/>
                <w:lang w:val="en-US"/>
              </w:rPr>
              <w:t xml:space="preserve"> </w:t>
            </w:r>
            <w:r w:rsidR="00A12DEC" w:rsidRPr="0038612F">
              <w:rPr>
                <w:sz w:val="20"/>
                <w:szCs w:val="20"/>
                <w:lang w:val="en-US"/>
              </w:rPr>
              <w:t>/ancestor.</w:t>
            </w:r>
          </w:p>
        </w:tc>
        <w:tc>
          <w:tcPr>
            <w:tcW w:w="1260" w:type="dxa"/>
          </w:tcPr>
          <w:p w14:paraId="64CB1113" w14:textId="4AACB564" w:rsidR="00474F5B" w:rsidRPr="0038612F" w:rsidRDefault="00415081" w:rsidP="0038612F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Level 4, Level 3</w:t>
            </w:r>
          </w:p>
        </w:tc>
        <w:tc>
          <w:tcPr>
            <w:tcW w:w="1438" w:type="dxa"/>
          </w:tcPr>
          <w:p w14:paraId="5D5AEDAD" w14:textId="77777777" w:rsidR="00474F5B" w:rsidRPr="0038612F" w:rsidRDefault="00474F5B" w:rsidP="0038612F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38612F">
              <w:rPr>
                <w:sz w:val="20"/>
                <w:szCs w:val="20"/>
                <w:lang w:val="en-US"/>
              </w:rPr>
              <w:t>Mfg</w:t>
            </w:r>
            <w:proofErr w:type="spellEnd"/>
            <w:r w:rsidRPr="0038612F">
              <w:rPr>
                <w:sz w:val="20"/>
                <w:szCs w:val="20"/>
                <w:lang w:val="en-US"/>
              </w:rPr>
              <w:t xml:space="preserve"> Alert</w:t>
            </w:r>
          </w:p>
        </w:tc>
        <w:tc>
          <w:tcPr>
            <w:tcW w:w="1383" w:type="dxa"/>
          </w:tcPr>
          <w:p w14:paraId="045CF5A5" w14:textId="77777777" w:rsidR="00474F5B" w:rsidRPr="0038612F" w:rsidRDefault="00474F5B" w:rsidP="0038612F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38612F">
              <w:rPr>
                <w:sz w:val="20"/>
                <w:szCs w:val="20"/>
                <w:lang w:val="en-US"/>
              </w:rPr>
              <w:t>Mfg</w:t>
            </w:r>
            <w:proofErr w:type="spellEnd"/>
            <w:r w:rsidRPr="0038612F">
              <w:rPr>
                <w:sz w:val="20"/>
                <w:szCs w:val="20"/>
                <w:lang w:val="en-US"/>
              </w:rPr>
              <w:t xml:space="preserve"> Alert</w:t>
            </w:r>
          </w:p>
        </w:tc>
        <w:tc>
          <w:tcPr>
            <w:tcW w:w="1584" w:type="dxa"/>
          </w:tcPr>
          <w:p w14:paraId="7D486EB7" w14:textId="77777777" w:rsidR="00474F5B" w:rsidRPr="0038612F" w:rsidRDefault="00474F5B" w:rsidP="0038612F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38612F">
              <w:rPr>
                <w:sz w:val="20"/>
                <w:szCs w:val="20"/>
                <w:lang w:val="en-US"/>
              </w:rPr>
              <w:t>Mfg</w:t>
            </w:r>
            <w:proofErr w:type="spellEnd"/>
            <w:r w:rsidRPr="0038612F">
              <w:rPr>
                <w:sz w:val="20"/>
                <w:szCs w:val="20"/>
                <w:lang w:val="en-US"/>
              </w:rPr>
              <w:t xml:space="preserve"> Alert</w:t>
            </w:r>
          </w:p>
        </w:tc>
      </w:tr>
    </w:tbl>
    <w:p w14:paraId="7F24850A" w14:textId="77777777" w:rsidR="0038612F" w:rsidRDefault="0038612F" w:rsidP="0038612F">
      <w:pPr>
        <w:pStyle w:val="Heading2"/>
        <w:numPr>
          <w:ilvl w:val="0"/>
          <w:numId w:val="0"/>
        </w:numPr>
      </w:pPr>
      <w:bookmarkStart w:id="531" w:name="_Toc444092796"/>
      <w:bookmarkStart w:id="532" w:name="_Toc444256841"/>
      <w:bookmarkStart w:id="533" w:name="_Toc444269418"/>
      <w:bookmarkStart w:id="534" w:name="_Toc444092797"/>
      <w:bookmarkStart w:id="535" w:name="_Toc444256842"/>
      <w:bookmarkStart w:id="536" w:name="_Toc444269419"/>
      <w:bookmarkStart w:id="537" w:name="_Toc305068951"/>
      <w:bookmarkStart w:id="538" w:name="_Toc305862124"/>
      <w:bookmarkEnd w:id="531"/>
      <w:bookmarkEnd w:id="532"/>
      <w:bookmarkEnd w:id="533"/>
      <w:bookmarkEnd w:id="534"/>
      <w:bookmarkEnd w:id="535"/>
      <w:bookmarkEnd w:id="536"/>
    </w:p>
    <w:p w14:paraId="6D692040" w14:textId="35E0D7EF" w:rsidR="008B146A" w:rsidRPr="0065705B" w:rsidRDefault="00AD1E64" w:rsidP="00FE1709">
      <w:pPr>
        <w:pStyle w:val="Heading2"/>
      </w:pPr>
      <w:bookmarkStart w:id="539" w:name="_Toc446785497"/>
      <w:proofErr w:type="spellStart"/>
      <w:r w:rsidRPr="00A86658">
        <w:t>Mfg</w:t>
      </w:r>
      <w:proofErr w:type="spellEnd"/>
      <w:r w:rsidR="00F163AE" w:rsidRPr="0065705B">
        <w:t xml:space="preserve"> </w:t>
      </w:r>
      <w:r w:rsidR="000825A8">
        <w:t>e</w:t>
      </w:r>
      <w:r w:rsidR="000825A8" w:rsidRPr="0065705B">
        <w:t xml:space="preserve">vent </w:t>
      </w:r>
      <w:r w:rsidR="000825A8">
        <w:t>c</w:t>
      </w:r>
      <w:r w:rsidR="000825A8" w:rsidRPr="0065705B">
        <w:t xml:space="preserve">lass </w:t>
      </w:r>
      <w:r w:rsidR="008B146A" w:rsidRPr="0065705B">
        <w:t>property</w:t>
      </w:r>
      <w:bookmarkEnd w:id="537"/>
      <w:r w:rsidR="002942B2" w:rsidRPr="0065705B">
        <w:t xml:space="preserve"> </w:t>
      </w:r>
      <w:r w:rsidR="008B66F0">
        <w:t xml:space="preserve">relationships and </w:t>
      </w:r>
      <w:r w:rsidR="002942B2" w:rsidRPr="0065705B">
        <w:t>attributes</w:t>
      </w:r>
      <w:bookmarkEnd w:id="538"/>
      <w:bookmarkEnd w:id="539"/>
    </w:p>
    <w:p w14:paraId="7B6D8F30" w14:textId="181ABC50" w:rsidR="00595B2F" w:rsidRPr="004E110A" w:rsidRDefault="006E5FC0" w:rsidP="00FE1709">
      <w:r>
        <w:fldChar w:fldCharType="begin"/>
      </w:r>
      <w:r>
        <w:instrText xml:space="preserve"> REF _Ref445823314 \h </w:instrText>
      </w:r>
      <w:r>
        <w:fldChar w:fldCharType="separate"/>
      </w:r>
      <w:r w:rsidR="00AF5BD2">
        <w:t xml:space="preserve">Table </w:t>
      </w:r>
      <w:r w:rsidR="00AF5BD2">
        <w:rPr>
          <w:noProof/>
        </w:rPr>
        <w:t>19</w:t>
      </w:r>
      <w:r>
        <w:fldChar w:fldCharType="end"/>
      </w:r>
      <w:r>
        <w:t xml:space="preserve"> defines relationships of </w:t>
      </w:r>
      <w:proofErr w:type="spellStart"/>
      <w:proofErr w:type="gramStart"/>
      <w:r w:rsidRPr="00B96E8C">
        <w:rPr>
          <w:i/>
        </w:rPr>
        <w:t>mfg</w:t>
      </w:r>
      <w:proofErr w:type="spellEnd"/>
      <w:r w:rsidRPr="00B96E8C">
        <w:rPr>
          <w:i/>
        </w:rPr>
        <w:t xml:space="preserve"> event class property</w:t>
      </w:r>
      <w:r>
        <w:t xml:space="preserve"> objects</w:t>
      </w:r>
      <w:proofErr w:type="gramEnd"/>
      <w:r w:rsidR="00EB22F6">
        <w:t>.</w:t>
      </w:r>
      <w:r>
        <w:t xml:space="preserve"> </w:t>
      </w:r>
      <w:r w:rsidR="00C938E9">
        <w:fldChar w:fldCharType="begin"/>
      </w:r>
      <w:r w:rsidR="00C938E9">
        <w:instrText xml:space="preserve"> REF _Ref444268663 \h </w:instrText>
      </w:r>
      <w:r w:rsidR="00C938E9">
        <w:fldChar w:fldCharType="separate"/>
      </w:r>
      <w:r w:rsidR="00AF5BD2">
        <w:t xml:space="preserve">Table </w:t>
      </w:r>
      <w:r w:rsidR="00AF5BD2">
        <w:rPr>
          <w:noProof/>
        </w:rPr>
        <w:t>20</w:t>
      </w:r>
      <w:r w:rsidR="00C938E9">
        <w:fldChar w:fldCharType="end"/>
      </w:r>
      <w:r w:rsidR="00C938E9">
        <w:t xml:space="preserve"> </w:t>
      </w:r>
      <w:r w:rsidR="00595B2F" w:rsidRPr="004E110A">
        <w:t xml:space="preserve">defines the attributes for </w:t>
      </w:r>
      <w:proofErr w:type="spellStart"/>
      <w:proofErr w:type="gramStart"/>
      <w:r w:rsidR="00DE26A2">
        <w:rPr>
          <w:i/>
        </w:rPr>
        <w:t>m</w:t>
      </w:r>
      <w:r w:rsidR="00DE26A2" w:rsidRPr="004E110A">
        <w:rPr>
          <w:i/>
        </w:rPr>
        <w:t>fg</w:t>
      </w:r>
      <w:proofErr w:type="spellEnd"/>
      <w:r w:rsidR="00DE26A2" w:rsidRPr="004E110A">
        <w:rPr>
          <w:i/>
        </w:rPr>
        <w:t xml:space="preserve"> </w:t>
      </w:r>
      <w:r w:rsidR="00DE26A2">
        <w:rPr>
          <w:i/>
        </w:rPr>
        <w:t>e</w:t>
      </w:r>
      <w:r w:rsidR="00DE26A2" w:rsidRPr="004E110A">
        <w:rPr>
          <w:i/>
        </w:rPr>
        <w:t xml:space="preserve">vent </w:t>
      </w:r>
      <w:r w:rsidR="00DE26A2">
        <w:rPr>
          <w:i/>
        </w:rPr>
        <w:t>c</w:t>
      </w:r>
      <w:r w:rsidR="00DE26A2" w:rsidRPr="004E110A">
        <w:rPr>
          <w:i/>
        </w:rPr>
        <w:t>lass</w:t>
      </w:r>
      <w:r w:rsidR="00DE26A2" w:rsidRPr="004E110A">
        <w:t xml:space="preserve"> </w:t>
      </w:r>
      <w:r w:rsidR="00595B2F" w:rsidRPr="004E110A">
        <w:t>property objects</w:t>
      </w:r>
      <w:proofErr w:type="gramEnd"/>
      <w:r w:rsidR="00595B2F" w:rsidRPr="004E110A">
        <w:t>.</w:t>
      </w:r>
    </w:p>
    <w:p w14:paraId="6FD2C143" w14:textId="73471DFB" w:rsidR="006E5FC0" w:rsidRDefault="006E5FC0" w:rsidP="00FE1709">
      <w:pPr>
        <w:pStyle w:val="Caption"/>
      </w:pPr>
      <w:bookmarkStart w:id="540" w:name="_Ref445823314"/>
      <w:bookmarkStart w:id="541" w:name="_Toc446586931"/>
      <w:bookmarkStart w:id="542" w:name="_Toc446785456"/>
      <w:r>
        <w:t xml:space="preserve">Table </w:t>
      </w:r>
      <w:r w:rsidR="00F53ABD">
        <w:fldChar w:fldCharType="begin"/>
      </w:r>
      <w:r w:rsidR="00F53ABD">
        <w:instrText xml:space="preserve"> SEQ Table \* ARABIC </w:instrText>
      </w:r>
      <w:r w:rsidR="00F53ABD">
        <w:fldChar w:fldCharType="separate"/>
      </w:r>
      <w:r w:rsidR="00AF5BD2">
        <w:rPr>
          <w:noProof/>
        </w:rPr>
        <w:t>19</w:t>
      </w:r>
      <w:r w:rsidR="00F53ABD">
        <w:rPr>
          <w:noProof/>
        </w:rPr>
        <w:fldChar w:fldCharType="end"/>
      </w:r>
      <w:bookmarkEnd w:id="540"/>
      <w:r>
        <w:t xml:space="preserve"> - </w:t>
      </w:r>
      <w:proofErr w:type="spellStart"/>
      <w:r w:rsidR="008E2CCC">
        <w:t>M</w:t>
      </w:r>
      <w:r>
        <w:t>fg</w:t>
      </w:r>
      <w:proofErr w:type="spellEnd"/>
      <w:r>
        <w:t xml:space="preserve"> event class property</w:t>
      </w:r>
      <w:bookmarkEnd w:id="541"/>
      <w:r w:rsidR="008E2CCC">
        <w:t xml:space="preserve"> relationships</w:t>
      </w:r>
      <w:bookmarkEnd w:id="54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345"/>
        <w:gridCol w:w="900"/>
        <w:gridCol w:w="1260"/>
        <w:gridCol w:w="1170"/>
        <w:gridCol w:w="1287"/>
        <w:gridCol w:w="3388"/>
      </w:tblGrid>
      <w:tr w:rsidR="000825A8" w:rsidRPr="0038612F" w14:paraId="025B9EDD" w14:textId="77777777" w:rsidTr="0038612F">
        <w:trPr>
          <w:trHeight w:val="233"/>
          <w:tblHeader/>
        </w:trPr>
        <w:tc>
          <w:tcPr>
            <w:tcW w:w="1345" w:type="dxa"/>
            <w:vMerge w:val="restart"/>
          </w:tcPr>
          <w:p w14:paraId="5B3F5F6D" w14:textId="525DFAC2" w:rsidR="000825A8" w:rsidRPr="0038612F" w:rsidRDefault="008E2CCC" w:rsidP="0038612F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>Related o</w:t>
            </w:r>
            <w:r w:rsidR="000825A8" w:rsidRPr="0038612F">
              <w:rPr>
                <w:sz w:val="20"/>
                <w:szCs w:val="20"/>
                <w:lang w:val="en-US"/>
              </w:rPr>
              <w:t>bject</w:t>
            </w:r>
          </w:p>
        </w:tc>
        <w:tc>
          <w:tcPr>
            <w:tcW w:w="4617" w:type="dxa"/>
            <w:gridSpan w:val="4"/>
          </w:tcPr>
          <w:p w14:paraId="293CD08F" w14:textId="77777777" w:rsidR="000825A8" w:rsidRPr="0038612F" w:rsidRDefault="000825A8" w:rsidP="0038612F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>Relationship</w:t>
            </w:r>
          </w:p>
        </w:tc>
        <w:tc>
          <w:tcPr>
            <w:tcW w:w="3388" w:type="dxa"/>
            <w:vMerge w:val="restart"/>
          </w:tcPr>
          <w:p w14:paraId="1D19D05F" w14:textId="77777777" w:rsidR="000825A8" w:rsidRPr="0038612F" w:rsidRDefault="000825A8" w:rsidP="0038612F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0825A8" w:rsidRPr="0038612F" w14:paraId="0B8D52C3" w14:textId="77777777" w:rsidTr="0038612F">
        <w:trPr>
          <w:trHeight w:val="269"/>
          <w:tblHeader/>
        </w:trPr>
        <w:tc>
          <w:tcPr>
            <w:tcW w:w="1345" w:type="dxa"/>
            <w:vMerge/>
          </w:tcPr>
          <w:p w14:paraId="0FEA294E" w14:textId="77777777" w:rsidR="000825A8" w:rsidRPr="0038612F" w:rsidRDefault="000825A8" w:rsidP="0038612F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900" w:type="dxa"/>
          </w:tcPr>
          <w:p w14:paraId="253F3E7A" w14:textId="77777777" w:rsidR="000825A8" w:rsidRPr="0038612F" w:rsidRDefault="000825A8" w:rsidP="0038612F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>Source</w:t>
            </w:r>
          </w:p>
        </w:tc>
        <w:tc>
          <w:tcPr>
            <w:tcW w:w="1260" w:type="dxa"/>
          </w:tcPr>
          <w:p w14:paraId="064C8E17" w14:textId="77777777" w:rsidR="000825A8" w:rsidRPr="0038612F" w:rsidRDefault="000825A8" w:rsidP="0038612F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>Multiplicity</w:t>
            </w:r>
          </w:p>
        </w:tc>
        <w:tc>
          <w:tcPr>
            <w:tcW w:w="1170" w:type="dxa"/>
          </w:tcPr>
          <w:p w14:paraId="41F3AB92" w14:textId="77777777" w:rsidR="000825A8" w:rsidRPr="0038612F" w:rsidRDefault="000825A8" w:rsidP="0038612F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>Role</w:t>
            </w:r>
          </w:p>
        </w:tc>
        <w:tc>
          <w:tcPr>
            <w:tcW w:w="1287" w:type="dxa"/>
          </w:tcPr>
          <w:p w14:paraId="3C09E81D" w14:textId="77777777" w:rsidR="000825A8" w:rsidRPr="0038612F" w:rsidRDefault="000825A8" w:rsidP="0038612F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3388" w:type="dxa"/>
            <w:vMerge/>
          </w:tcPr>
          <w:p w14:paraId="631A85D6" w14:textId="77777777" w:rsidR="000825A8" w:rsidRPr="0038612F" w:rsidRDefault="000825A8" w:rsidP="0038612F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</w:p>
        </w:tc>
      </w:tr>
      <w:tr w:rsidR="000825A8" w:rsidRPr="0038612F" w14:paraId="53D811DE" w14:textId="77777777" w:rsidTr="0038612F">
        <w:trPr>
          <w:trHeight w:val="465"/>
        </w:trPr>
        <w:tc>
          <w:tcPr>
            <w:tcW w:w="1345" w:type="dxa"/>
          </w:tcPr>
          <w:p w14:paraId="47ACCB85" w14:textId="675C79D1" w:rsidR="000825A8" w:rsidRPr="0038612F" w:rsidRDefault="008E2CCC" w:rsidP="0038612F">
            <w:pPr>
              <w:pStyle w:val="TableContents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38612F">
              <w:rPr>
                <w:sz w:val="20"/>
                <w:szCs w:val="20"/>
                <w:lang w:val="en-US"/>
              </w:rPr>
              <w:t>Mfg</w:t>
            </w:r>
            <w:proofErr w:type="spellEnd"/>
            <w:r w:rsidRPr="0038612F">
              <w:rPr>
                <w:sz w:val="20"/>
                <w:szCs w:val="20"/>
                <w:lang w:val="en-US"/>
              </w:rPr>
              <w:t xml:space="preserve"> e</w:t>
            </w:r>
            <w:r w:rsidR="000825A8" w:rsidRPr="0038612F">
              <w:rPr>
                <w:sz w:val="20"/>
                <w:szCs w:val="20"/>
                <w:lang w:val="en-US"/>
              </w:rPr>
              <w:t>vent</w:t>
            </w:r>
            <w:r w:rsidRPr="0038612F">
              <w:rPr>
                <w:sz w:val="20"/>
                <w:szCs w:val="20"/>
                <w:lang w:val="en-US"/>
              </w:rPr>
              <w:t xml:space="preserve"> c</w:t>
            </w:r>
            <w:r w:rsidR="006E5FC0" w:rsidRPr="0038612F">
              <w:rPr>
                <w:sz w:val="20"/>
                <w:szCs w:val="20"/>
                <w:lang w:val="en-US"/>
              </w:rPr>
              <w:t>lass</w:t>
            </w:r>
          </w:p>
        </w:tc>
        <w:tc>
          <w:tcPr>
            <w:tcW w:w="900" w:type="dxa"/>
          </w:tcPr>
          <w:p w14:paraId="4B088E80" w14:textId="77777777" w:rsidR="000825A8" w:rsidRPr="0038612F" w:rsidRDefault="000825A8" w:rsidP="0038612F">
            <w:pPr>
              <w:pStyle w:val="TableContents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</w:tcPr>
          <w:p w14:paraId="224F8E88" w14:textId="77777777" w:rsidR="000825A8" w:rsidRPr="0038612F" w:rsidRDefault="000825A8" w:rsidP="0038612F">
            <w:pPr>
              <w:pStyle w:val="TableContents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>0..1</w:t>
            </w:r>
          </w:p>
        </w:tc>
        <w:tc>
          <w:tcPr>
            <w:tcW w:w="1170" w:type="dxa"/>
          </w:tcPr>
          <w:p w14:paraId="611BBC90" w14:textId="77777777" w:rsidR="000825A8" w:rsidRPr="0038612F" w:rsidRDefault="000825A8" w:rsidP="0038612F">
            <w:pPr>
              <w:pStyle w:val="TableContents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>Is a property of</w:t>
            </w:r>
          </w:p>
        </w:tc>
        <w:tc>
          <w:tcPr>
            <w:tcW w:w="1287" w:type="dxa"/>
          </w:tcPr>
          <w:p w14:paraId="001DD342" w14:textId="77777777" w:rsidR="000825A8" w:rsidRPr="0038612F" w:rsidRDefault="000825A8" w:rsidP="0038612F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>Composite part</w:t>
            </w:r>
          </w:p>
        </w:tc>
        <w:tc>
          <w:tcPr>
            <w:tcW w:w="3388" w:type="dxa"/>
          </w:tcPr>
          <w:p w14:paraId="133E3085" w14:textId="77777777" w:rsidR="000825A8" w:rsidRPr="0038612F" w:rsidRDefault="000825A8" w:rsidP="0038612F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>See relationship representation for details on composition part.</w:t>
            </w:r>
          </w:p>
        </w:tc>
      </w:tr>
      <w:tr w:rsidR="000825A8" w:rsidRPr="0038612F" w14:paraId="1E9B7367" w14:textId="77777777" w:rsidTr="0038612F">
        <w:trPr>
          <w:trHeight w:val="786"/>
        </w:trPr>
        <w:tc>
          <w:tcPr>
            <w:tcW w:w="1345" w:type="dxa"/>
          </w:tcPr>
          <w:p w14:paraId="233258A8" w14:textId="6D119555" w:rsidR="000825A8" w:rsidRPr="0038612F" w:rsidRDefault="008E2CCC" w:rsidP="0038612F">
            <w:pPr>
              <w:pStyle w:val="TableContents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38612F">
              <w:rPr>
                <w:sz w:val="20"/>
                <w:szCs w:val="20"/>
                <w:lang w:val="en-US"/>
              </w:rPr>
              <w:t>Mfg</w:t>
            </w:r>
            <w:proofErr w:type="spellEnd"/>
            <w:r w:rsidRPr="0038612F">
              <w:rPr>
                <w:sz w:val="20"/>
                <w:szCs w:val="20"/>
                <w:lang w:val="en-US"/>
              </w:rPr>
              <w:t xml:space="preserve"> event definition p</w:t>
            </w:r>
            <w:r w:rsidR="000825A8" w:rsidRPr="0038612F">
              <w:rPr>
                <w:sz w:val="20"/>
                <w:szCs w:val="20"/>
                <w:lang w:val="en-US"/>
              </w:rPr>
              <w:t>roperties</w:t>
            </w:r>
          </w:p>
        </w:tc>
        <w:tc>
          <w:tcPr>
            <w:tcW w:w="900" w:type="dxa"/>
          </w:tcPr>
          <w:p w14:paraId="5D7FFD5F" w14:textId="77777777" w:rsidR="000825A8" w:rsidRPr="0038612F" w:rsidRDefault="000825A8" w:rsidP="0038612F">
            <w:pPr>
              <w:pStyle w:val="TableContents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260" w:type="dxa"/>
          </w:tcPr>
          <w:p w14:paraId="12280546" w14:textId="72A10CB0" w:rsidR="000825A8" w:rsidRPr="0038612F" w:rsidRDefault="000825A8" w:rsidP="0038612F">
            <w:pPr>
              <w:pStyle w:val="TableContents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>0..</w:t>
            </w:r>
            <w:r w:rsidR="006E5FC0" w:rsidRPr="0038612F">
              <w:rPr>
                <w:sz w:val="20"/>
                <w:szCs w:val="20"/>
                <w:lang w:val="en-US"/>
              </w:rPr>
              <w:t>*</w:t>
            </w:r>
          </w:p>
        </w:tc>
        <w:tc>
          <w:tcPr>
            <w:tcW w:w="1170" w:type="dxa"/>
          </w:tcPr>
          <w:p w14:paraId="245F0727" w14:textId="77777777" w:rsidR="000825A8" w:rsidRPr="0038612F" w:rsidRDefault="000825A8" w:rsidP="0038612F">
            <w:pPr>
              <w:pStyle w:val="TableContents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>May map to</w:t>
            </w:r>
          </w:p>
        </w:tc>
        <w:tc>
          <w:tcPr>
            <w:tcW w:w="1287" w:type="dxa"/>
          </w:tcPr>
          <w:p w14:paraId="6CA229E6" w14:textId="77777777" w:rsidR="000825A8" w:rsidRPr="0038612F" w:rsidRDefault="000825A8" w:rsidP="0038612F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>Association</w:t>
            </w:r>
          </w:p>
        </w:tc>
        <w:tc>
          <w:tcPr>
            <w:tcW w:w="3388" w:type="dxa"/>
          </w:tcPr>
          <w:p w14:paraId="242E4861" w14:textId="477A398B" w:rsidR="000825A8" w:rsidRPr="0038612F" w:rsidRDefault="000825A8" w:rsidP="0038612F">
            <w:pPr>
              <w:pStyle w:val="TableContents1"/>
              <w:spacing w:before="0" w:after="0"/>
              <w:jc w:val="left"/>
              <w:rPr>
                <w:rStyle w:val="CommentReference"/>
                <w:snapToGrid/>
                <w:spacing w:val="0"/>
                <w:sz w:val="20"/>
                <w:szCs w:val="20"/>
                <w:lang w:eastAsia="en-US"/>
              </w:rPr>
            </w:pPr>
            <w:r w:rsidRPr="0038612F">
              <w:rPr>
                <w:sz w:val="20"/>
                <w:szCs w:val="20"/>
                <w:lang w:val="en-US"/>
              </w:rPr>
              <w:t xml:space="preserve">If the same ID exists in </w:t>
            </w:r>
            <w:proofErr w:type="gramStart"/>
            <w:r w:rsidRPr="0038612F">
              <w:rPr>
                <w:sz w:val="20"/>
                <w:szCs w:val="20"/>
                <w:lang w:val="en-US"/>
              </w:rPr>
              <w:t>a</w:t>
            </w:r>
            <w:proofErr w:type="gramEnd"/>
            <w:r w:rsidRPr="0038612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6E5FC0" w:rsidRPr="0038612F">
              <w:rPr>
                <w:i/>
                <w:sz w:val="20"/>
                <w:szCs w:val="20"/>
                <w:lang w:val="en-US"/>
              </w:rPr>
              <w:t>m</w:t>
            </w:r>
            <w:r w:rsidRPr="0038612F">
              <w:rPr>
                <w:i/>
                <w:sz w:val="20"/>
                <w:szCs w:val="20"/>
                <w:lang w:val="en-US"/>
              </w:rPr>
              <w:t>fg</w:t>
            </w:r>
            <w:proofErr w:type="spellEnd"/>
            <w:r w:rsidRPr="0038612F">
              <w:rPr>
                <w:i/>
                <w:sz w:val="20"/>
                <w:szCs w:val="20"/>
                <w:lang w:val="en-US"/>
              </w:rPr>
              <w:t xml:space="preserve"> </w:t>
            </w:r>
            <w:r w:rsidR="006E5FC0" w:rsidRPr="0038612F">
              <w:rPr>
                <w:i/>
                <w:sz w:val="20"/>
                <w:szCs w:val="20"/>
                <w:lang w:val="en-US"/>
              </w:rPr>
              <w:t>e</w:t>
            </w:r>
            <w:r w:rsidRPr="0038612F">
              <w:rPr>
                <w:i/>
                <w:sz w:val="20"/>
                <w:szCs w:val="20"/>
                <w:lang w:val="en-US"/>
              </w:rPr>
              <w:t xml:space="preserve">vent </w:t>
            </w:r>
            <w:r w:rsidR="006E5FC0" w:rsidRPr="0038612F">
              <w:rPr>
                <w:i/>
                <w:sz w:val="20"/>
                <w:szCs w:val="20"/>
                <w:lang w:val="en-US"/>
              </w:rPr>
              <w:t>class</w:t>
            </w:r>
            <w:r w:rsidRPr="0038612F">
              <w:rPr>
                <w:i/>
                <w:sz w:val="20"/>
                <w:szCs w:val="20"/>
                <w:lang w:val="en-US"/>
              </w:rPr>
              <w:t xml:space="preserve"> </w:t>
            </w:r>
            <w:r w:rsidR="006E5FC0" w:rsidRPr="0038612F">
              <w:rPr>
                <w:i/>
                <w:sz w:val="20"/>
                <w:szCs w:val="20"/>
                <w:lang w:val="en-US"/>
              </w:rPr>
              <w:t>p</w:t>
            </w:r>
            <w:r w:rsidRPr="0038612F">
              <w:rPr>
                <w:i/>
                <w:sz w:val="20"/>
                <w:szCs w:val="20"/>
                <w:lang w:val="en-US"/>
              </w:rPr>
              <w:t>roperty</w:t>
            </w:r>
            <w:r w:rsidRPr="0038612F">
              <w:rPr>
                <w:sz w:val="20"/>
                <w:szCs w:val="20"/>
                <w:lang w:val="en-US"/>
              </w:rPr>
              <w:t>, the attributes of the property will be the same.</w:t>
            </w:r>
            <w:r w:rsidR="006E5FC0" w:rsidRPr="0038612F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6E5FC0" w:rsidRPr="0038612F" w14:paraId="618AB83C" w14:textId="77777777" w:rsidTr="0038612F">
        <w:trPr>
          <w:trHeight w:val="758"/>
        </w:trPr>
        <w:tc>
          <w:tcPr>
            <w:tcW w:w="1345" w:type="dxa"/>
          </w:tcPr>
          <w:p w14:paraId="4CA6F8CE" w14:textId="0EFF5328" w:rsidR="006E5FC0" w:rsidRPr="0038612F" w:rsidRDefault="008E2CCC" w:rsidP="0038612F">
            <w:pPr>
              <w:pStyle w:val="TableContents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38612F">
              <w:rPr>
                <w:sz w:val="20"/>
                <w:szCs w:val="20"/>
                <w:lang w:val="en-US"/>
              </w:rPr>
              <w:t>Mfg</w:t>
            </w:r>
            <w:proofErr w:type="spellEnd"/>
            <w:r w:rsidRPr="0038612F">
              <w:rPr>
                <w:sz w:val="20"/>
                <w:szCs w:val="20"/>
                <w:lang w:val="en-US"/>
              </w:rPr>
              <w:t xml:space="preserve"> event class p</w:t>
            </w:r>
            <w:r w:rsidR="006E5FC0" w:rsidRPr="0038612F">
              <w:rPr>
                <w:sz w:val="20"/>
                <w:szCs w:val="20"/>
                <w:lang w:val="en-US"/>
              </w:rPr>
              <w:t>roperty</w:t>
            </w:r>
          </w:p>
        </w:tc>
        <w:tc>
          <w:tcPr>
            <w:tcW w:w="900" w:type="dxa"/>
          </w:tcPr>
          <w:p w14:paraId="3CA3CE21" w14:textId="77777777" w:rsidR="006E5FC0" w:rsidRPr="0038612F" w:rsidRDefault="006E5FC0" w:rsidP="0038612F">
            <w:pPr>
              <w:pStyle w:val="TableContents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</w:tcPr>
          <w:p w14:paraId="732792EA" w14:textId="6257D319" w:rsidR="006E5FC0" w:rsidRPr="0038612F" w:rsidRDefault="006E5FC0" w:rsidP="0038612F">
            <w:pPr>
              <w:pStyle w:val="TableContents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>0..*</w:t>
            </w:r>
          </w:p>
        </w:tc>
        <w:tc>
          <w:tcPr>
            <w:tcW w:w="1170" w:type="dxa"/>
          </w:tcPr>
          <w:p w14:paraId="503C0D6C" w14:textId="77777777" w:rsidR="006E5FC0" w:rsidRPr="0038612F" w:rsidRDefault="006E5FC0" w:rsidP="0038612F">
            <w:pPr>
              <w:pStyle w:val="TableContents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>May contain nested</w:t>
            </w:r>
          </w:p>
        </w:tc>
        <w:tc>
          <w:tcPr>
            <w:tcW w:w="1287" w:type="dxa"/>
          </w:tcPr>
          <w:p w14:paraId="2ADBD029" w14:textId="77777777" w:rsidR="006E5FC0" w:rsidRPr="0038612F" w:rsidRDefault="006E5FC0" w:rsidP="0038612F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>Composite Part Hierarchy</w:t>
            </w:r>
          </w:p>
        </w:tc>
        <w:tc>
          <w:tcPr>
            <w:tcW w:w="3388" w:type="dxa"/>
          </w:tcPr>
          <w:p w14:paraId="4DCD8C43" w14:textId="77777777" w:rsidR="006E5FC0" w:rsidRPr="0038612F" w:rsidRDefault="006E5FC0" w:rsidP="0038612F">
            <w:pPr>
              <w:pStyle w:val="TableContents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>See relationship representation for details on composition part hierarchy.</w:t>
            </w:r>
          </w:p>
        </w:tc>
      </w:tr>
    </w:tbl>
    <w:p w14:paraId="6FC7EB07" w14:textId="03472995" w:rsidR="00C938E9" w:rsidRDefault="00C938E9" w:rsidP="00FE1709">
      <w:pPr>
        <w:pStyle w:val="Caption"/>
      </w:pPr>
      <w:bookmarkStart w:id="543" w:name="_Ref444268663"/>
      <w:bookmarkStart w:id="544" w:name="_Toc446586932"/>
      <w:bookmarkStart w:id="545" w:name="_Toc446785457"/>
      <w:r>
        <w:t xml:space="preserve">Table </w:t>
      </w:r>
      <w:r w:rsidR="00F53ABD">
        <w:fldChar w:fldCharType="begin"/>
      </w:r>
      <w:r w:rsidR="00F53ABD">
        <w:instrText xml:space="preserve"> SEQ Table \* ARABIC </w:instrText>
      </w:r>
      <w:r w:rsidR="00F53ABD">
        <w:fldChar w:fldCharType="separate"/>
      </w:r>
      <w:r w:rsidR="00AF5BD2">
        <w:rPr>
          <w:noProof/>
        </w:rPr>
        <w:t>20</w:t>
      </w:r>
      <w:r w:rsidR="00F53ABD">
        <w:rPr>
          <w:noProof/>
        </w:rPr>
        <w:fldChar w:fldCharType="end"/>
      </w:r>
      <w:bookmarkEnd w:id="543"/>
      <w:r w:rsidR="00116EFD">
        <w:t xml:space="preserve"> - </w:t>
      </w:r>
      <w:proofErr w:type="spellStart"/>
      <w:r w:rsidR="00116EFD">
        <w:t>M</w:t>
      </w:r>
      <w:r>
        <w:t>fg</w:t>
      </w:r>
      <w:proofErr w:type="spellEnd"/>
      <w:r>
        <w:t xml:space="preserve"> event class property</w:t>
      </w:r>
      <w:bookmarkEnd w:id="544"/>
      <w:r w:rsidR="00116EFD">
        <w:t xml:space="preserve"> attributes</w:t>
      </w:r>
      <w:bookmarkEnd w:id="54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270"/>
        <w:gridCol w:w="2891"/>
        <w:gridCol w:w="1333"/>
        <w:gridCol w:w="1489"/>
        <w:gridCol w:w="1162"/>
        <w:gridCol w:w="1205"/>
      </w:tblGrid>
      <w:tr w:rsidR="00595B2F" w:rsidRPr="0038612F" w14:paraId="476EBF4E" w14:textId="77777777" w:rsidTr="005F7F7B">
        <w:trPr>
          <w:tblHeader/>
          <w:jc w:val="center"/>
        </w:trPr>
        <w:tc>
          <w:tcPr>
            <w:tcW w:w="1270" w:type="dxa"/>
          </w:tcPr>
          <w:p w14:paraId="3252FE17" w14:textId="0C470B88" w:rsidR="00595B2F" w:rsidRPr="0038612F" w:rsidRDefault="00116EFD" w:rsidP="0038612F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>Attribute n</w:t>
            </w:r>
            <w:r w:rsidR="00595B2F" w:rsidRPr="0038612F">
              <w:rPr>
                <w:sz w:val="20"/>
                <w:szCs w:val="20"/>
                <w:lang w:val="en-US"/>
              </w:rPr>
              <w:t>ame</w:t>
            </w:r>
          </w:p>
        </w:tc>
        <w:tc>
          <w:tcPr>
            <w:tcW w:w="2891" w:type="dxa"/>
          </w:tcPr>
          <w:p w14:paraId="34EA96FE" w14:textId="77777777" w:rsidR="00595B2F" w:rsidRPr="0038612F" w:rsidRDefault="00595B2F" w:rsidP="0038612F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333" w:type="dxa"/>
          </w:tcPr>
          <w:p w14:paraId="26AF5190" w14:textId="4EC00AC5" w:rsidR="00595B2F" w:rsidRPr="0038612F" w:rsidRDefault="00116EFD" w:rsidP="0038612F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>Production e</w:t>
            </w:r>
            <w:r w:rsidR="00595B2F" w:rsidRPr="0038612F">
              <w:rPr>
                <w:sz w:val="20"/>
                <w:szCs w:val="20"/>
                <w:lang w:val="en-US"/>
              </w:rPr>
              <w:t>xamples</w:t>
            </w:r>
          </w:p>
        </w:tc>
        <w:tc>
          <w:tcPr>
            <w:tcW w:w="1489" w:type="dxa"/>
          </w:tcPr>
          <w:p w14:paraId="2ED8B923" w14:textId="53DEFA4F" w:rsidR="00595B2F" w:rsidRPr="0038612F" w:rsidRDefault="00116EFD" w:rsidP="0038612F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>Maintenance e</w:t>
            </w:r>
            <w:r w:rsidR="00595B2F" w:rsidRPr="0038612F">
              <w:rPr>
                <w:sz w:val="20"/>
                <w:szCs w:val="20"/>
                <w:lang w:val="en-US"/>
              </w:rPr>
              <w:t>xamples</w:t>
            </w:r>
          </w:p>
        </w:tc>
        <w:tc>
          <w:tcPr>
            <w:tcW w:w="1162" w:type="dxa"/>
          </w:tcPr>
          <w:p w14:paraId="4B43338E" w14:textId="1CAF905E" w:rsidR="00595B2F" w:rsidRPr="0038612F" w:rsidRDefault="00116EFD" w:rsidP="0038612F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>Quality e</w:t>
            </w:r>
            <w:r w:rsidR="00595B2F" w:rsidRPr="0038612F">
              <w:rPr>
                <w:sz w:val="20"/>
                <w:szCs w:val="20"/>
                <w:lang w:val="en-US"/>
              </w:rPr>
              <w:t>xamples</w:t>
            </w:r>
          </w:p>
        </w:tc>
        <w:tc>
          <w:tcPr>
            <w:tcW w:w="1205" w:type="dxa"/>
          </w:tcPr>
          <w:p w14:paraId="6C1D9F22" w14:textId="01B5771A" w:rsidR="00595B2F" w:rsidRPr="0038612F" w:rsidRDefault="00116EFD" w:rsidP="0038612F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>Inventory e</w:t>
            </w:r>
            <w:r w:rsidR="00595B2F" w:rsidRPr="0038612F">
              <w:rPr>
                <w:sz w:val="20"/>
                <w:szCs w:val="20"/>
                <w:lang w:val="en-US"/>
              </w:rPr>
              <w:t>xamples</w:t>
            </w:r>
          </w:p>
        </w:tc>
      </w:tr>
      <w:tr w:rsidR="00595B2F" w:rsidRPr="0038612F" w14:paraId="3A7105EC" w14:textId="77777777" w:rsidTr="005F7F7B">
        <w:trPr>
          <w:jc w:val="center"/>
        </w:trPr>
        <w:tc>
          <w:tcPr>
            <w:tcW w:w="1270" w:type="dxa"/>
          </w:tcPr>
          <w:p w14:paraId="7EADF929" w14:textId="77777777" w:rsidR="00595B2F" w:rsidRPr="0038612F" w:rsidRDefault="00595B2F" w:rsidP="0038612F">
            <w:pPr>
              <w:pStyle w:val="TableContents1"/>
              <w:spacing w:before="0" w:after="0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2891" w:type="dxa"/>
          </w:tcPr>
          <w:p w14:paraId="76132CDC" w14:textId="362DE0C6" w:rsidR="00595B2F" w:rsidRPr="0038612F" w:rsidRDefault="00595B2F" w:rsidP="0038612F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>An i</w:t>
            </w:r>
            <w:r w:rsidR="00116EFD" w:rsidRPr="0038612F">
              <w:rPr>
                <w:sz w:val="20"/>
                <w:szCs w:val="20"/>
                <w:lang w:val="en-US"/>
              </w:rPr>
              <w:t xml:space="preserve">dentification of the associated </w:t>
            </w:r>
            <w:proofErr w:type="spellStart"/>
            <w:proofErr w:type="gramStart"/>
            <w:r w:rsidR="00C938E9" w:rsidRPr="0038612F">
              <w:rPr>
                <w:i/>
                <w:sz w:val="20"/>
                <w:szCs w:val="20"/>
                <w:lang w:val="en-US"/>
              </w:rPr>
              <w:t>m</w:t>
            </w:r>
            <w:r w:rsidR="00AD1E64" w:rsidRPr="0038612F">
              <w:rPr>
                <w:i/>
                <w:sz w:val="20"/>
                <w:szCs w:val="20"/>
                <w:lang w:val="en-US"/>
              </w:rPr>
              <w:t>fg</w:t>
            </w:r>
            <w:proofErr w:type="spellEnd"/>
            <w:r w:rsidR="00F163AE" w:rsidRPr="0038612F">
              <w:rPr>
                <w:i/>
                <w:sz w:val="20"/>
                <w:szCs w:val="20"/>
                <w:lang w:val="en-US"/>
              </w:rPr>
              <w:t xml:space="preserve"> </w:t>
            </w:r>
            <w:r w:rsidR="00C938E9" w:rsidRPr="0038612F">
              <w:rPr>
                <w:i/>
                <w:sz w:val="20"/>
                <w:szCs w:val="20"/>
                <w:lang w:val="en-US"/>
              </w:rPr>
              <w:t>e</w:t>
            </w:r>
            <w:r w:rsidR="00F163AE" w:rsidRPr="0038612F">
              <w:rPr>
                <w:i/>
                <w:sz w:val="20"/>
                <w:szCs w:val="20"/>
                <w:lang w:val="en-US"/>
              </w:rPr>
              <w:t>vent</w:t>
            </w:r>
            <w:r w:rsidRPr="0038612F">
              <w:rPr>
                <w:i/>
                <w:sz w:val="20"/>
                <w:szCs w:val="20"/>
                <w:lang w:val="en-US"/>
              </w:rPr>
              <w:t xml:space="preserve"> </w:t>
            </w:r>
            <w:r w:rsidR="00C938E9" w:rsidRPr="0038612F">
              <w:rPr>
                <w:i/>
                <w:sz w:val="20"/>
                <w:szCs w:val="20"/>
                <w:lang w:val="en-US"/>
              </w:rPr>
              <w:t>c</w:t>
            </w:r>
            <w:r w:rsidRPr="0038612F">
              <w:rPr>
                <w:i/>
                <w:sz w:val="20"/>
                <w:szCs w:val="20"/>
                <w:lang w:val="en-US"/>
              </w:rPr>
              <w:t>lass property</w:t>
            </w:r>
            <w:proofErr w:type="gramEnd"/>
            <w:r w:rsidRPr="0038612F">
              <w:rPr>
                <w:sz w:val="20"/>
                <w:szCs w:val="20"/>
                <w:lang w:val="en-US"/>
              </w:rPr>
              <w:t xml:space="preserve"> unique under the parent </w:t>
            </w:r>
            <w:proofErr w:type="spellStart"/>
            <w:r w:rsidR="00C938E9" w:rsidRPr="0038612F">
              <w:rPr>
                <w:i/>
                <w:sz w:val="20"/>
                <w:szCs w:val="20"/>
                <w:lang w:val="en-US"/>
              </w:rPr>
              <w:t>m</w:t>
            </w:r>
            <w:r w:rsidR="00AD1E64" w:rsidRPr="0038612F">
              <w:rPr>
                <w:i/>
                <w:sz w:val="20"/>
                <w:szCs w:val="20"/>
                <w:lang w:val="en-US"/>
              </w:rPr>
              <w:t>fg</w:t>
            </w:r>
            <w:proofErr w:type="spellEnd"/>
            <w:r w:rsidR="00F163AE" w:rsidRPr="0038612F">
              <w:rPr>
                <w:i/>
                <w:sz w:val="20"/>
                <w:szCs w:val="20"/>
                <w:lang w:val="en-US"/>
              </w:rPr>
              <w:t xml:space="preserve"> </w:t>
            </w:r>
            <w:r w:rsidR="00C938E9" w:rsidRPr="0038612F">
              <w:rPr>
                <w:i/>
                <w:sz w:val="20"/>
                <w:szCs w:val="20"/>
                <w:lang w:val="en-US"/>
              </w:rPr>
              <w:t>e</w:t>
            </w:r>
            <w:r w:rsidR="00F163AE" w:rsidRPr="0038612F">
              <w:rPr>
                <w:i/>
                <w:sz w:val="20"/>
                <w:szCs w:val="20"/>
                <w:lang w:val="en-US"/>
              </w:rPr>
              <w:t>vent</w:t>
            </w:r>
            <w:r w:rsidRPr="0038612F">
              <w:rPr>
                <w:i/>
                <w:sz w:val="20"/>
                <w:szCs w:val="20"/>
                <w:lang w:val="en-US"/>
              </w:rPr>
              <w:t xml:space="preserve"> </w:t>
            </w:r>
            <w:r w:rsidR="00C938E9" w:rsidRPr="0038612F">
              <w:rPr>
                <w:i/>
                <w:sz w:val="20"/>
                <w:szCs w:val="20"/>
                <w:lang w:val="en-US"/>
              </w:rPr>
              <w:t>c</w:t>
            </w:r>
            <w:r w:rsidRPr="0038612F">
              <w:rPr>
                <w:i/>
                <w:sz w:val="20"/>
                <w:szCs w:val="20"/>
                <w:lang w:val="en-US"/>
              </w:rPr>
              <w:t>lass</w:t>
            </w:r>
            <w:r w:rsidRPr="0038612F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1333" w:type="dxa"/>
          </w:tcPr>
          <w:p w14:paraId="58ACE5BD" w14:textId="53D147BC" w:rsidR="00595B2F" w:rsidRPr="0038612F" w:rsidRDefault="00595B2F" w:rsidP="0038612F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89" w:type="dxa"/>
          </w:tcPr>
          <w:p w14:paraId="7BF65A33" w14:textId="4049370A" w:rsidR="00595B2F" w:rsidRPr="0038612F" w:rsidRDefault="00595B2F" w:rsidP="0038612F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62" w:type="dxa"/>
          </w:tcPr>
          <w:p w14:paraId="34EF4EDD" w14:textId="510ECFDD" w:rsidR="00595B2F" w:rsidRPr="0038612F" w:rsidRDefault="00595B2F" w:rsidP="0038612F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205" w:type="dxa"/>
          </w:tcPr>
          <w:p w14:paraId="5BB14355" w14:textId="5E71DBEC" w:rsidR="00595B2F" w:rsidRPr="0038612F" w:rsidRDefault="00595B2F" w:rsidP="0038612F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</w:p>
        </w:tc>
      </w:tr>
      <w:tr w:rsidR="00595B2F" w:rsidRPr="0038612F" w14:paraId="63E65750" w14:textId="77777777" w:rsidTr="005F7F7B">
        <w:trPr>
          <w:jc w:val="center"/>
        </w:trPr>
        <w:tc>
          <w:tcPr>
            <w:tcW w:w="1270" w:type="dxa"/>
          </w:tcPr>
          <w:p w14:paraId="1CFCF3BF" w14:textId="77777777" w:rsidR="00595B2F" w:rsidRPr="0038612F" w:rsidRDefault="00595B2F" w:rsidP="0038612F">
            <w:pPr>
              <w:pStyle w:val="TableContents1"/>
              <w:spacing w:before="0" w:after="0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891" w:type="dxa"/>
          </w:tcPr>
          <w:p w14:paraId="2F1FA507" w14:textId="63A6E8E7" w:rsidR="00595B2F" w:rsidRPr="0038612F" w:rsidRDefault="00595B2F" w:rsidP="0038612F">
            <w:pPr>
              <w:pStyle w:val="TableNormal1"/>
              <w:spacing w:before="0" w:after="0"/>
              <w:jc w:val="left"/>
              <w:rPr>
                <w:color w:val="000000"/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 xml:space="preserve">Additional information and description about the </w:t>
            </w:r>
            <w:proofErr w:type="spellStart"/>
            <w:r w:rsidR="00116EFD" w:rsidRPr="0038612F">
              <w:rPr>
                <w:i/>
                <w:sz w:val="20"/>
                <w:szCs w:val="20"/>
                <w:lang w:val="en-US"/>
              </w:rPr>
              <w:t>mfg</w:t>
            </w:r>
            <w:proofErr w:type="spellEnd"/>
            <w:r w:rsidR="00116EFD" w:rsidRPr="0038612F">
              <w:rPr>
                <w:i/>
                <w:sz w:val="20"/>
                <w:szCs w:val="20"/>
                <w:lang w:val="en-US"/>
              </w:rPr>
              <w:t xml:space="preserve"> e</w:t>
            </w:r>
            <w:r w:rsidR="00F163AE" w:rsidRPr="0038612F">
              <w:rPr>
                <w:i/>
                <w:sz w:val="20"/>
                <w:szCs w:val="20"/>
                <w:lang w:val="en-US"/>
              </w:rPr>
              <w:t>vent</w:t>
            </w:r>
            <w:r w:rsidR="00116EFD" w:rsidRPr="0038612F">
              <w:rPr>
                <w:i/>
                <w:sz w:val="20"/>
                <w:szCs w:val="20"/>
                <w:lang w:val="en-US"/>
              </w:rPr>
              <w:t xml:space="preserve"> c</w:t>
            </w:r>
            <w:r w:rsidRPr="0038612F">
              <w:rPr>
                <w:i/>
                <w:sz w:val="20"/>
                <w:szCs w:val="20"/>
                <w:lang w:val="en-US"/>
              </w:rPr>
              <w:t>lass property.</w:t>
            </w:r>
          </w:p>
        </w:tc>
        <w:tc>
          <w:tcPr>
            <w:tcW w:w="1333" w:type="dxa"/>
          </w:tcPr>
          <w:p w14:paraId="6C0AD1AF" w14:textId="3F8596EE" w:rsidR="00595B2F" w:rsidRPr="0038612F" w:rsidRDefault="00595B2F" w:rsidP="0038612F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89" w:type="dxa"/>
          </w:tcPr>
          <w:p w14:paraId="761B2619" w14:textId="1E50277F" w:rsidR="00595B2F" w:rsidRPr="0038612F" w:rsidRDefault="00595B2F" w:rsidP="0038612F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62" w:type="dxa"/>
          </w:tcPr>
          <w:p w14:paraId="0A919348" w14:textId="5911E377" w:rsidR="00595B2F" w:rsidRPr="0038612F" w:rsidRDefault="00595B2F" w:rsidP="0038612F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205" w:type="dxa"/>
          </w:tcPr>
          <w:p w14:paraId="0DCBF0EC" w14:textId="1EB9CD9E" w:rsidR="00595B2F" w:rsidRPr="0038612F" w:rsidRDefault="00595B2F" w:rsidP="0038612F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</w:p>
        </w:tc>
      </w:tr>
      <w:tr w:rsidR="00595B2F" w:rsidRPr="0038612F" w14:paraId="51B225BE" w14:textId="77777777" w:rsidTr="005F7F7B">
        <w:trPr>
          <w:jc w:val="center"/>
        </w:trPr>
        <w:tc>
          <w:tcPr>
            <w:tcW w:w="1270" w:type="dxa"/>
          </w:tcPr>
          <w:p w14:paraId="16B08024" w14:textId="77777777" w:rsidR="00595B2F" w:rsidRPr="0038612F" w:rsidRDefault="00595B2F" w:rsidP="0038612F">
            <w:pPr>
              <w:pStyle w:val="TableContents1"/>
              <w:spacing w:before="0" w:after="0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>Value</w:t>
            </w:r>
          </w:p>
        </w:tc>
        <w:tc>
          <w:tcPr>
            <w:tcW w:w="2891" w:type="dxa"/>
          </w:tcPr>
          <w:p w14:paraId="0C30A405" w14:textId="77777777" w:rsidR="00595B2F" w:rsidRPr="0038612F" w:rsidRDefault="00595B2F" w:rsidP="0038612F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 xml:space="preserve">The </w:t>
            </w:r>
            <w:proofErr w:type="gramStart"/>
            <w:r w:rsidRPr="0038612F">
              <w:rPr>
                <w:sz w:val="20"/>
                <w:szCs w:val="20"/>
                <w:lang w:val="en-US"/>
              </w:rPr>
              <w:t>value,</w:t>
            </w:r>
            <w:proofErr w:type="gramEnd"/>
            <w:r w:rsidRPr="0038612F">
              <w:rPr>
                <w:sz w:val="20"/>
                <w:szCs w:val="20"/>
                <w:lang w:val="en-US"/>
              </w:rPr>
              <w:t xml:space="preserve"> set of values, or range of the associated property.</w:t>
            </w:r>
          </w:p>
          <w:p w14:paraId="41111D79" w14:textId="3704F720" w:rsidR="00595B2F" w:rsidRPr="0038612F" w:rsidRDefault="00595B2F" w:rsidP="0038612F">
            <w:pPr>
              <w:pStyle w:val="TableNormal1"/>
              <w:spacing w:before="0" w:after="0"/>
              <w:jc w:val="left"/>
              <w:rPr>
                <w:color w:val="000000"/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>Examples:  A range of possible numeric values, a list of possible values, or it may be empty if any value is valid.</w:t>
            </w:r>
          </w:p>
        </w:tc>
        <w:tc>
          <w:tcPr>
            <w:tcW w:w="1333" w:type="dxa"/>
          </w:tcPr>
          <w:p w14:paraId="48A473A3" w14:textId="0279B9F2" w:rsidR="00595B2F" w:rsidRPr="0038612F" w:rsidRDefault="00595B2F" w:rsidP="0038612F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89" w:type="dxa"/>
          </w:tcPr>
          <w:p w14:paraId="67F51565" w14:textId="1B5762E5" w:rsidR="00595B2F" w:rsidRPr="0038612F" w:rsidRDefault="00595B2F" w:rsidP="0038612F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62" w:type="dxa"/>
          </w:tcPr>
          <w:p w14:paraId="4042B416" w14:textId="18449D68" w:rsidR="00595B2F" w:rsidRPr="0038612F" w:rsidRDefault="00595B2F" w:rsidP="0038612F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205" w:type="dxa"/>
          </w:tcPr>
          <w:p w14:paraId="5A037526" w14:textId="02FBFDCF" w:rsidR="00595B2F" w:rsidRPr="0038612F" w:rsidRDefault="00595B2F" w:rsidP="0038612F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</w:p>
        </w:tc>
      </w:tr>
      <w:tr w:rsidR="00595B2F" w:rsidRPr="0038612F" w14:paraId="7A2E906F" w14:textId="77777777" w:rsidTr="005F7F7B">
        <w:trPr>
          <w:jc w:val="center"/>
        </w:trPr>
        <w:tc>
          <w:tcPr>
            <w:tcW w:w="1270" w:type="dxa"/>
          </w:tcPr>
          <w:p w14:paraId="3A5EDC4A" w14:textId="77777777" w:rsidR="00595B2F" w:rsidRPr="0038612F" w:rsidRDefault="00595B2F" w:rsidP="0038612F">
            <w:pPr>
              <w:pStyle w:val="TableContents1"/>
              <w:spacing w:before="0" w:after="0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>Value unit of measure</w:t>
            </w:r>
          </w:p>
        </w:tc>
        <w:tc>
          <w:tcPr>
            <w:tcW w:w="2891" w:type="dxa"/>
          </w:tcPr>
          <w:p w14:paraId="6435DCCB" w14:textId="77777777" w:rsidR="00595B2F" w:rsidRPr="0038612F" w:rsidRDefault="00595B2F" w:rsidP="0038612F">
            <w:pPr>
              <w:pStyle w:val="TableNormal1"/>
              <w:spacing w:before="0" w:after="0"/>
              <w:jc w:val="left"/>
              <w:rPr>
                <w:color w:val="000000"/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 xml:space="preserve">The unit of measure of the associated property values, </w:t>
            </w:r>
            <w:r w:rsidRPr="0038612F">
              <w:rPr>
                <w:sz w:val="20"/>
                <w:szCs w:val="20"/>
                <w:lang w:val="en-US"/>
              </w:rPr>
              <w:lastRenderedPageBreak/>
              <w:t>if applicable.</w:t>
            </w:r>
          </w:p>
        </w:tc>
        <w:tc>
          <w:tcPr>
            <w:tcW w:w="1333" w:type="dxa"/>
          </w:tcPr>
          <w:p w14:paraId="016456C1" w14:textId="377A57EA" w:rsidR="00595B2F" w:rsidRPr="0038612F" w:rsidRDefault="00595B2F" w:rsidP="0038612F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89" w:type="dxa"/>
          </w:tcPr>
          <w:p w14:paraId="0160D906" w14:textId="61F60DC0" w:rsidR="00595B2F" w:rsidRPr="0038612F" w:rsidRDefault="00595B2F" w:rsidP="0038612F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62" w:type="dxa"/>
          </w:tcPr>
          <w:p w14:paraId="7B72636A" w14:textId="1629F058" w:rsidR="00595B2F" w:rsidRPr="0038612F" w:rsidRDefault="00595B2F" w:rsidP="0038612F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205" w:type="dxa"/>
          </w:tcPr>
          <w:p w14:paraId="6E5CD399" w14:textId="12DF28B9" w:rsidR="00595B2F" w:rsidRPr="0038612F" w:rsidRDefault="00595B2F" w:rsidP="0038612F">
            <w:pPr>
              <w:pStyle w:val="TableNormal1"/>
              <w:spacing w:before="0" w:after="0"/>
              <w:rPr>
                <w:sz w:val="20"/>
                <w:szCs w:val="20"/>
                <w:lang w:val="en-US"/>
              </w:rPr>
            </w:pPr>
          </w:p>
        </w:tc>
      </w:tr>
    </w:tbl>
    <w:p w14:paraId="40B804B4" w14:textId="77777777" w:rsidR="00751438" w:rsidRPr="00A86658" w:rsidRDefault="00751438" w:rsidP="00FE1709"/>
    <w:p w14:paraId="01621C57" w14:textId="78061969" w:rsidR="00D724EE" w:rsidRDefault="00D724EE" w:rsidP="00FE1709">
      <w:pPr>
        <w:pStyle w:val="Heading2"/>
      </w:pPr>
      <w:bookmarkStart w:id="546" w:name="_Toc446785498"/>
      <w:bookmarkStart w:id="547" w:name="_Toc305068954"/>
      <w:bookmarkStart w:id="548" w:name="_Toc305862125"/>
      <w:proofErr w:type="spellStart"/>
      <w:r>
        <w:t>Mfg</w:t>
      </w:r>
      <w:proofErr w:type="spellEnd"/>
      <w:r>
        <w:t xml:space="preserve"> event class record specification relationships and attributes</w:t>
      </w:r>
      <w:bookmarkEnd w:id="546"/>
    </w:p>
    <w:p w14:paraId="2BE5F2AC" w14:textId="426019D1" w:rsidR="00D724EE" w:rsidRDefault="00D724EE" w:rsidP="00FE1709">
      <w:r>
        <w:fldChar w:fldCharType="begin"/>
      </w:r>
      <w:r>
        <w:instrText xml:space="preserve"> REF _Ref445812568 \h </w:instrText>
      </w:r>
      <w:r>
        <w:fldChar w:fldCharType="separate"/>
      </w:r>
      <w:r w:rsidR="00AF5BD2">
        <w:t xml:space="preserve">Table </w:t>
      </w:r>
      <w:r w:rsidR="00AF5BD2">
        <w:rPr>
          <w:noProof/>
        </w:rPr>
        <w:t>21</w:t>
      </w:r>
      <w:r>
        <w:fldChar w:fldCharType="end"/>
      </w:r>
      <w:r>
        <w:t xml:space="preserve"> defines the relationships for </w:t>
      </w:r>
      <w:proofErr w:type="spellStart"/>
      <w:r w:rsidRPr="009B3B0E">
        <w:rPr>
          <w:i/>
        </w:rPr>
        <w:t>mfg</w:t>
      </w:r>
      <w:proofErr w:type="spellEnd"/>
      <w:r w:rsidRPr="009B3B0E">
        <w:rPr>
          <w:i/>
        </w:rPr>
        <w:t xml:space="preserve"> event </w:t>
      </w:r>
      <w:r w:rsidR="00EB22F6">
        <w:rPr>
          <w:i/>
        </w:rPr>
        <w:t xml:space="preserve">class </w:t>
      </w:r>
      <w:r>
        <w:rPr>
          <w:i/>
        </w:rPr>
        <w:t>record specification</w:t>
      </w:r>
      <w:r w:rsidR="00116EFD">
        <w:rPr>
          <w:i/>
        </w:rPr>
        <w:t xml:space="preserve"> </w:t>
      </w:r>
      <w:r w:rsidR="00116EFD" w:rsidRPr="00116EFD">
        <w:t>objects</w:t>
      </w:r>
      <w:r>
        <w:t xml:space="preserve">. </w:t>
      </w:r>
      <w:r w:rsidR="00EB22F6">
        <w:fldChar w:fldCharType="begin"/>
      </w:r>
      <w:r w:rsidR="00EB22F6">
        <w:instrText xml:space="preserve"> REF _Ref446586186 \h </w:instrText>
      </w:r>
      <w:r w:rsidR="00EB22F6">
        <w:fldChar w:fldCharType="separate"/>
      </w:r>
      <w:r w:rsidR="00AF5BD2">
        <w:t xml:space="preserve">Table </w:t>
      </w:r>
      <w:r w:rsidR="00AF5BD2">
        <w:rPr>
          <w:noProof/>
        </w:rPr>
        <w:t>22</w:t>
      </w:r>
      <w:r w:rsidR="00EB22F6">
        <w:fldChar w:fldCharType="end"/>
      </w:r>
      <w:r w:rsidR="00EB22F6">
        <w:t xml:space="preserve"> </w:t>
      </w:r>
      <w:r w:rsidRPr="0065705B">
        <w:t xml:space="preserve">defines the attributes for </w:t>
      </w:r>
      <w:proofErr w:type="spellStart"/>
      <w:r w:rsidRPr="009B3B0E">
        <w:rPr>
          <w:i/>
        </w:rPr>
        <w:t>mfg</w:t>
      </w:r>
      <w:proofErr w:type="spellEnd"/>
      <w:r w:rsidRPr="009B3B0E">
        <w:rPr>
          <w:i/>
        </w:rPr>
        <w:t xml:space="preserve"> event </w:t>
      </w:r>
      <w:r w:rsidR="00EB22F6">
        <w:rPr>
          <w:i/>
        </w:rPr>
        <w:t xml:space="preserve">class </w:t>
      </w:r>
      <w:r>
        <w:rPr>
          <w:i/>
        </w:rPr>
        <w:t>record specification</w:t>
      </w:r>
      <w:r w:rsidR="00116EFD" w:rsidRPr="00116EFD">
        <w:t xml:space="preserve"> </w:t>
      </w:r>
      <w:r w:rsidR="00116EFD">
        <w:t>objects</w:t>
      </w:r>
      <w:r w:rsidRPr="0065705B">
        <w:t>.</w:t>
      </w:r>
    </w:p>
    <w:p w14:paraId="2F9B8BC0" w14:textId="48025945" w:rsidR="00D724EE" w:rsidRDefault="00D724EE" w:rsidP="00FE1709">
      <w:pPr>
        <w:pStyle w:val="Caption"/>
      </w:pPr>
      <w:bookmarkStart w:id="549" w:name="_Ref445812568"/>
      <w:bookmarkStart w:id="550" w:name="_Toc446586933"/>
      <w:bookmarkStart w:id="551" w:name="_Toc446785458"/>
      <w:r>
        <w:t xml:space="preserve">Table </w:t>
      </w:r>
      <w:r w:rsidR="00F53ABD">
        <w:fldChar w:fldCharType="begin"/>
      </w:r>
      <w:r w:rsidR="00F53ABD">
        <w:instrText xml:space="preserve"> SEQ Table \* ARABIC </w:instrText>
      </w:r>
      <w:r w:rsidR="00F53ABD">
        <w:fldChar w:fldCharType="separate"/>
      </w:r>
      <w:r w:rsidR="00AF5BD2">
        <w:rPr>
          <w:noProof/>
        </w:rPr>
        <w:t>21</w:t>
      </w:r>
      <w:r w:rsidR="00F53ABD">
        <w:rPr>
          <w:noProof/>
        </w:rPr>
        <w:fldChar w:fldCharType="end"/>
      </w:r>
      <w:bookmarkEnd w:id="549"/>
      <w:r>
        <w:t xml:space="preserve"> - </w:t>
      </w:r>
      <w:proofErr w:type="spellStart"/>
      <w:r w:rsidR="00116EFD">
        <w:t>M</w:t>
      </w:r>
      <w:r>
        <w:t>fg</w:t>
      </w:r>
      <w:proofErr w:type="spellEnd"/>
      <w:r>
        <w:t xml:space="preserve"> event class record specification</w:t>
      </w:r>
      <w:bookmarkEnd w:id="550"/>
      <w:r>
        <w:t xml:space="preserve"> </w:t>
      </w:r>
      <w:r w:rsidR="00116EFD">
        <w:t>relationships</w:t>
      </w:r>
      <w:bookmarkEnd w:id="551"/>
    </w:p>
    <w:tbl>
      <w:tblPr>
        <w:tblW w:w="93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795"/>
        <w:gridCol w:w="990"/>
        <w:gridCol w:w="1260"/>
        <w:gridCol w:w="1350"/>
        <w:gridCol w:w="1260"/>
        <w:gridCol w:w="2700"/>
      </w:tblGrid>
      <w:tr w:rsidR="00116EFD" w:rsidRPr="0038612F" w14:paraId="1A27B871" w14:textId="77777777" w:rsidTr="0038612F">
        <w:trPr>
          <w:trHeight w:val="305"/>
          <w:tblHeader/>
          <w:jc w:val="center"/>
        </w:trPr>
        <w:tc>
          <w:tcPr>
            <w:tcW w:w="1795" w:type="dxa"/>
            <w:vMerge w:val="restart"/>
          </w:tcPr>
          <w:p w14:paraId="673B1167" w14:textId="30D14A9A" w:rsidR="00116EFD" w:rsidRPr="0038612F" w:rsidRDefault="00116EFD" w:rsidP="0038612F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>Related object</w:t>
            </w:r>
          </w:p>
        </w:tc>
        <w:tc>
          <w:tcPr>
            <w:tcW w:w="4860" w:type="dxa"/>
            <w:gridSpan w:val="4"/>
          </w:tcPr>
          <w:p w14:paraId="11D0F0DE" w14:textId="7EE52939" w:rsidR="00116EFD" w:rsidRPr="0038612F" w:rsidRDefault="00116EFD" w:rsidP="0038612F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>Relationship</w:t>
            </w:r>
          </w:p>
        </w:tc>
        <w:tc>
          <w:tcPr>
            <w:tcW w:w="2700" w:type="dxa"/>
            <w:vMerge w:val="restart"/>
          </w:tcPr>
          <w:p w14:paraId="17B51D0A" w14:textId="14043B99" w:rsidR="00116EFD" w:rsidRPr="0038612F" w:rsidRDefault="00116EFD" w:rsidP="0038612F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116EFD" w:rsidRPr="0038612F" w14:paraId="0471B2D1" w14:textId="77777777" w:rsidTr="0038612F">
        <w:trPr>
          <w:trHeight w:val="260"/>
          <w:tblHeader/>
          <w:jc w:val="center"/>
        </w:trPr>
        <w:tc>
          <w:tcPr>
            <w:tcW w:w="1795" w:type="dxa"/>
            <w:vMerge/>
          </w:tcPr>
          <w:p w14:paraId="51854727" w14:textId="77777777" w:rsidR="00116EFD" w:rsidRPr="0038612F" w:rsidRDefault="00116EFD" w:rsidP="0038612F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990" w:type="dxa"/>
          </w:tcPr>
          <w:p w14:paraId="01078388" w14:textId="77777777" w:rsidR="00116EFD" w:rsidRPr="0038612F" w:rsidRDefault="00116EFD" w:rsidP="0038612F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>Source</w:t>
            </w:r>
          </w:p>
        </w:tc>
        <w:tc>
          <w:tcPr>
            <w:tcW w:w="1260" w:type="dxa"/>
          </w:tcPr>
          <w:p w14:paraId="184D9C26" w14:textId="77777777" w:rsidR="00116EFD" w:rsidRPr="0038612F" w:rsidRDefault="00116EFD" w:rsidP="0038612F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>Multiplicity</w:t>
            </w:r>
          </w:p>
        </w:tc>
        <w:tc>
          <w:tcPr>
            <w:tcW w:w="1350" w:type="dxa"/>
          </w:tcPr>
          <w:p w14:paraId="746C29EE" w14:textId="77777777" w:rsidR="00116EFD" w:rsidRPr="0038612F" w:rsidRDefault="00116EFD" w:rsidP="0038612F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>Role</w:t>
            </w:r>
          </w:p>
        </w:tc>
        <w:tc>
          <w:tcPr>
            <w:tcW w:w="1260" w:type="dxa"/>
          </w:tcPr>
          <w:p w14:paraId="749189C7" w14:textId="77777777" w:rsidR="00116EFD" w:rsidRPr="0038612F" w:rsidRDefault="00116EFD" w:rsidP="0038612F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2700" w:type="dxa"/>
            <w:vMerge/>
          </w:tcPr>
          <w:p w14:paraId="0E5F98B3" w14:textId="77777777" w:rsidR="00116EFD" w:rsidRPr="0038612F" w:rsidRDefault="00116EFD" w:rsidP="0038612F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</w:p>
        </w:tc>
      </w:tr>
      <w:tr w:rsidR="00116EFD" w:rsidRPr="0038612F" w14:paraId="7D013CFB" w14:textId="77777777" w:rsidTr="0038612F">
        <w:trPr>
          <w:trHeight w:val="719"/>
          <w:jc w:val="center"/>
        </w:trPr>
        <w:tc>
          <w:tcPr>
            <w:tcW w:w="1795" w:type="dxa"/>
          </w:tcPr>
          <w:p w14:paraId="18E5C0B6" w14:textId="11D93E6A" w:rsidR="00D724EE" w:rsidRPr="0038612F" w:rsidRDefault="00116EFD" w:rsidP="0038612F">
            <w:pPr>
              <w:pStyle w:val="TableContents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38612F">
              <w:rPr>
                <w:sz w:val="20"/>
                <w:szCs w:val="20"/>
                <w:lang w:val="en-US"/>
              </w:rPr>
              <w:t>Mfg</w:t>
            </w:r>
            <w:proofErr w:type="spellEnd"/>
            <w:r w:rsidRPr="0038612F">
              <w:rPr>
                <w:sz w:val="20"/>
                <w:szCs w:val="20"/>
                <w:lang w:val="en-US"/>
              </w:rPr>
              <w:t xml:space="preserve"> event definition r</w:t>
            </w:r>
            <w:r w:rsidR="00D724EE" w:rsidRPr="0038612F">
              <w:rPr>
                <w:sz w:val="20"/>
                <w:szCs w:val="20"/>
                <w:lang w:val="en-US"/>
              </w:rPr>
              <w:t xml:space="preserve">ecord </w:t>
            </w:r>
            <w:r w:rsidRPr="0038612F">
              <w:rPr>
                <w:sz w:val="20"/>
                <w:szCs w:val="20"/>
                <w:lang w:val="en-US"/>
              </w:rPr>
              <w:t>s</w:t>
            </w:r>
            <w:r w:rsidR="00D724EE" w:rsidRPr="0038612F">
              <w:rPr>
                <w:sz w:val="20"/>
                <w:szCs w:val="20"/>
                <w:lang w:val="en-US"/>
              </w:rPr>
              <w:t>pecification</w:t>
            </w:r>
          </w:p>
        </w:tc>
        <w:tc>
          <w:tcPr>
            <w:tcW w:w="990" w:type="dxa"/>
          </w:tcPr>
          <w:p w14:paraId="411ED637" w14:textId="77777777" w:rsidR="00D724EE" w:rsidRPr="0038612F" w:rsidRDefault="00D724EE" w:rsidP="0038612F">
            <w:pPr>
              <w:pStyle w:val="TableContents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260" w:type="dxa"/>
          </w:tcPr>
          <w:p w14:paraId="570CDC7D" w14:textId="77777777" w:rsidR="00D724EE" w:rsidRPr="0038612F" w:rsidRDefault="00D724EE" w:rsidP="0038612F">
            <w:pPr>
              <w:pStyle w:val="TableContents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>0..*</w:t>
            </w:r>
          </w:p>
        </w:tc>
        <w:tc>
          <w:tcPr>
            <w:tcW w:w="1350" w:type="dxa"/>
          </w:tcPr>
          <w:p w14:paraId="23737F74" w14:textId="77777777" w:rsidR="00D724EE" w:rsidRPr="0038612F" w:rsidRDefault="00D724EE" w:rsidP="0038612F">
            <w:pPr>
              <w:pStyle w:val="TableContents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>Mapped to</w:t>
            </w:r>
          </w:p>
        </w:tc>
        <w:tc>
          <w:tcPr>
            <w:tcW w:w="1260" w:type="dxa"/>
          </w:tcPr>
          <w:p w14:paraId="20ED4907" w14:textId="77777777" w:rsidR="00D724EE" w:rsidRPr="0038612F" w:rsidRDefault="00D724EE" w:rsidP="0038612F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>Association</w:t>
            </w:r>
          </w:p>
        </w:tc>
        <w:tc>
          <w:tcPr>
            <w:tcW w:w="2700" w:type="dxa"/>
          </w:tcPr>
          <w:p w14:paraId="4A175ABF" w14:textId="77777777" w:rsidR="00D724EE" w:rsidRPr="0038612F" w:rsidRDefault="00D724EE" w:rsidP="0038612F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116EFD" w:rsidRPr="0038612F" w14:paraId="2448F8D9" w14:textId="77777777" w:rsidTr="0038612F">
        <w:trPr>
          <w:trHeight w:val="521"/>
          <w:jc w:val="center"/>
        </w:trPr>
        <w:tc>
          <w:tcPr>
            <w:tcW w:w="1795" w:type="dxa"/>
          </w:tcPr>
          <w:p w14:paraId="338D6318" w14:textId="6BFDAEB0" w:rsidR="00D724EE" w:rsidRPr="0038612F" w:rsidRDefault="00116EFD" w:rsidP="0038612F">
            <w:pPr>
              <w:pStyle w:val="TableContents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38612F">
              <w:rPr>
                <w:sz w:val="20"/>
                <w:szCs w:val="20"/>
                <w:lang w:val="en-US"/>
              </w:rPr>
              <w:t>Mfg</w:t>
            </w:r>
            <w:proofErr w:type="spellEnd"/>
            <w:r w:rsidRPr="0038612F">
              <w:rPr>
                <w:sz w:val="20"/>
                <w:szCs w:val="20"/>
                <w:lang w:val="en-US"/>
              </w:rPr>
              <w:t xml:space="preserve"> event c</w:t>
            </w:r>
            <w:r w:rsidR="00D724EE" w:rsidRPr="0038612F">
              <w:rPr>
                <w:sz w:val="20"/>
                <w:szCs w:val="20"/>
                <w:lang w:val="en-US"/>
              </w:rPr>
              <w:t xml:space="preserve">lass </w:t>
            </w:r>
            <w:r w:rsidRPr="0038612F">
              <w:rPr>
                <w:sz w:val="20"/>
                <w:szCs w:val="20"/>
                <w:lang w:val="en-US"/>
              </w:rPr>
              <w:t>s</w:t>
            </w:r>
            <w:r w:rsidR="00D724EE" w:rsidRPr="0038612F">
              <w:rPr>
                <w:sz w:val="20"/>
                <w:szCs w:val="20"/>
                <w:lang w:val="en-US"/>
              </w:rPr>
              <w:t>pecification</w:t>
            </w:r>
          </w:p>
        </w:tc>
        <w:tc>
          <w:tcPr>
            <w:tcW w:w="990" w:type="dxa"/>
          </w:tcPr>
          <w:p w14:paraId="521F5793" w14:textId="77777777" w:rsidR="00D724EE" w:rsidRPr="0038612F" w:rsidRDefault="00D724EE" w:rsidP="0038612F">
            <w:pPr>
              <w:pStyle w:val="TableContents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</w:tcPr>
          <w:p w14:paraId="176F83A9" w14:textId="77777777" w:rsidR="00D724EE" w:rsidRPr="0038612F" w:rsidRDefault="00D724EE" w:rsidP="0038612F">
            <w:pPr>
              <w:pStyle w:val="TableContents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50" w:type="dxa"/>
          </w:tcPr>
          <w:p w14:paraId="2C1ABB65" w14:textId="77777777" w:rsidR="00D724EE" w:rsidRPr="0038612F" w:rsidRDefault="00D724EE" w:rsidP="0038612F">
            <w:pPr>
              <w:pStyle w:val="TableContents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>Is a collection of</w:t>
            </w:r>
          </w:p>
        </w:tc>
        <w:tc>
          <w:tcPr>
            <w:tcW w:w="1260" w:type="dxa"/>
          </w:tcPr>
          <w:p w14:paraId="1893D2BB" w14:textId="77777777" w:rsidR="00D724EE" w:rsidRPr="0038612F" w:rsidRDefault="00D724EE" w:rsidP="0038612F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>Composite Part</w:t>
            </w:r>
          </w:p>
        </w:tc>
        <w:tc>
          <w:tcPr>
            <w:tcW w:w="2700" w:type="dxa"/>
          </w:tcPr>
          <w:p w14:paraId="040691D4" w14:textId="32C393A7" w:rsidR="00D724EE" w:rsidRPr="0038612F" w:rsidRDefault="00D724EE" w:rsidP="0038612F">
            <w:pPr>
              <w:spacing w:before="0" w:after="0"/>
              <w:jc w:val="left"/>
            </w:pPr>
          </w:p>
        </w:tc>
      </w:tr>
    </w:tbl>
    <w:p w14:paraId="1E7F624B" w14:textId="77777777" w:rsidR="00D724EE" w:rsidRDefault="00D724EE" w:rsidP="00FE1709"/>
    <w:p w14:paraId="17EA9956" w14:textId="610BC41A" w:rsidR="00D724EE" w:rsidRDefault="00D724EE" w:rsidP="00FE1709">
      <w:pPr>
        <w:pStyle w:val="Caption"/>
      </w:pPr>
      <w:bookmarkStart w:id="552" w:name="_Ref446586186"/>
      <w:bookmarkStart w:id="553" w:name="_Toc446586934"/>
      <w:bookmarkStart w:id="554" w:name="_Toc446785459"/>
      <w:r>
        <w:t xml:space="preserve">Table </w:t>
      </w:r>
      <w:r w:rsidR="00F53ABD">
        <w:fldChar w:fldCharType="begin"/>
      </w:r>
      <w:r w:rsidR="00F53ABD">
        <w:instrText xml:space="preserve"> SEQ Table \* ARABIC </w:instrText>
      </w:r>
      <w:r w:rsidR="00F53ABD">
        <w:fldChar w:fldCharType="separate"/>
      </w:r>
      <w:r w:rsidR="00AF5BD2">
        <w:rPr>
          <w:noProof/>
        </w:rPr>
        <w:t>22</w:t>
      </w:r>
      <w:r w:rsidR="00F53ABD">
        <w:rPr>
          <w:noProof/>
        </w:rPr>
        <w:fldChar w:fldCharType="end"/>
      </w:r>
      <w:bookmarkEnd w:id="552"/>
      <w:r>
        <w:t xml:space="preserve"> - </w:t>
      </w:r>
      <w:proofErr w:type="spellStart"/>
      <w:proofErr w:type="gramStart"/>
      <w:r w:rsidR="00116EFD">
        <w:t>M</w:t>
      </w:r>
      <w:r w:rsidRPr="0043690A">
        <w:t>fg</w:t>
      </w:r>
      <w:proofErr w:type="spellEnd"/>
      <w:r w:rsidRPr="0043690A">
        <w:t xml:space="preserve"> event class record </w:t>
      </w:r>
      <w:r>
        <w:t>specification</w:t>
      </w:r>
      <w:bookmarkEnd w:id="553"/>
      <w:proofErr w:type="gramEnd"/>
      <w:r w:rsidR="00116EFD">
        <w:t xml:space="preserve"> attributes</w:t>
      </w:r>
      <w:bookmarkEnd w:id="55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192"/>
        <w:gridCol w:w="2673"/>
        <w:gridCol w:w="1440"/>
        <w:gridCol w:w="1440"/>
        <w:gridCol w:w="1352"/>
        <w:gridCol w:w="1253"/>
      </w:tblGrid>
      <w:tr w:rsidR="00D724EE" w:rsidRPr="0038612F" w14:paraId="5B6D5D96" w14:textId="77777777" w:rsidTr="0038612F">
        <w:trPr>
          <w:tblHeader/>
          <w:jc w:val="center"/>
        </w:trPr>
        <w:tc>
          <w:tcPr>
            <w:tcW w:w="1192" w:type="dxa"/>
          </w:tcPr>
          <w:p w14:paraId="1E0933AA" w14:textId="469E7F2D" w:rsidR="00D724EE" w:rsidRPr="0038612F" w:rsidRDefault="00116EFD" w:rsidP="0038612F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>Attribute n</w:t>
            </w:r>
            <w:r w:rsidR="00D724EE" w:rsidRPr="0038612F">
              <w:rPr>
                <w:sz w:val="20"/>
                <w:szCs w:val="20"/>
                <w:lang w:val="en-US"/>
              </w:rPr>
              <w:t>ame</w:t>
            </w:r>
          </w:p>
        </w:tc>
        <w:tc>
          <w:tcPr>
            <w:tcW w:w="2673" w:type="dxa"/>
          </w:tcPr>
          <w:p w14:paraId="620FB5CE" w14:textId="77777777" w:rsidR="00D724EE" w:rsidRPr="0038612F" w:rsidRDefault="00D724EE" w:rsidP="0038612F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440" w:type="dxa"/>
          </w:tcPr>
          <w:p w14:paraId="0FBE90C2" w14:textId="13C871A7" w:rsidR="00D724EE" w:rsidRPr="0038612F" w:rsidRDefault="00116EFD" w:rsidP="0038612F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>Production e</w:t>
            </w:r>
            <w:r w:rsidR="00D724EE" w:rsidRPr="0038612F">
              <w:rPr>
                <w:sz w:val="20"/>
                <w:szCs w:val="20"/>
                <w:lang w:val="en-US"/>
              </w:rPr>
              <w:t>xamples</w:t>
            </w:r>
          </w:p>
        </w:tc>
        <w:tc>
          <w:tcPr>
            <w:tcW w:w="1440" w:type="dxa"/>
          </w:tcPr>
          <w:p w14:paraId="1CC40BB1" w14:textId="6456066E" w:rsidR="00D724EE" w:rsidRPr="0038612F" w:rsidRDefault="00116EFD" w:rsidP="0038612F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>Maintenance e</w:t>
            </w:r>
            <w:r w:rsidR="00D724EE" w:rsidRPr="0038612F">
              <w:rPr>
                <w:sz w:val="20"/>
                <w:szCs w:val="20"/>
                <w:lang w:val="en-US"/>
              </w:rPr>
              <w:t>xamples</w:t>
            </w:r>
          </w:p>
        </w:tc>
        <w:tc>
          <w:tcPr>
            <w:tcW w:w="1352" w:type="dxa"/>
          </w:tcPr>
          <w:p w14:paraId="28013508" w14:textId="16D119F6" w:rsidR="00D724EE" w:rsidRPr="0038612F" w:rsidRDefault="00116EFD" w:rsidP="0038612F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>Quality e</w:t>
            </w:r>
            <w:r w:rsidR="00D724EE" w:rsidRPr="0038612F">
              <w:rPr>
                <w:sz w:val="20"/>
                <w:szCs w:val="20"/>
                <w:lang w:val="en-US"/>
              </w:rPr>
              <w:t>xamples</w:t>
            </w:r>
          </w:p>
        </w:tc>
        <w:tc>
          <w:tcPr>
            <w:tcW w:w="1253" w:type="dxa"/>
          </w:tcPr>
          <w:p w14:paraId="515C426E" w14:textId="4AB6E40B" w:rsidR="00D724EE" w:rsidRPr="0038612F" w:rsidRDefault="00116EFD" w:rsidP="0038612F">
            <w:pPr>
              <w:pStyle w:val="NormalTableHeader"/>
              <w:spacing w:before="0" w:after="0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>Inventory e</w:t>
            </w:r>
            <w:r w:rsidR="00D724EE" w:rsidRPr="0038612F">
              <w:rPr>
                <w:sz w:val="20"/>
                <w:szCs w:val="20"/>
                <w:lang w:val="en-US"/>
              </w:rPr>
              <w:t>xamples</w:t>
            </w:r>
          </w:p>
        </w:tc>
      </w:tr>
      <w:tr w:rsidR="00D724EE" w:rsidRPr="0038612F" w14:paraId="3D291727" w14:textId="77777777" w:rsidTr="0038612F">
        <w:trPr>
          <w:jc w:val="center"/>
        </w:trPr>
        <w:tc>
          <w:tcPr>
            <w:tcW w:w="1192" w:type="dxa"/>
          </w:tcPr>
          <w:p w14:paraId="0DAC255A" w14:textId="77777777" w:rsidR="00D724EE" w:rsidRPr="0038612F" w:rsidRDefault="00D724EE" w:rsidP="0038612F">
            <w:pPr>
              <w:pStyle w:val="TableContents1"/>
              <w:spacing w:before="0" w:after="0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2673" w:type="dxa"/>
          </w:tcPr>
          <w:p w14:paraId="467897EA" w14:textId="25DD5237" w:rsidR="00D724EE" w:rsidRPr="0038612F" w:rsidRDefault="00D724EE" w:rsidP="0038612F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 xml:space="preserve">Identification of the </w:t>
            </w:r>
            <w:proofErr w:type="spellStart"/>
            <w:proofErr w:type="gramStart"/>
            <w:r w:rsidRPr="004D182A">
              <w:rPr>
                <w:i/>
                <w:sz w:val="20"/>
                <w:szCs w:val="20"/>
                <w:lang w:val="en-US"/>
              </w:rPr>
              <w:t>mfg</w:t>
            </w:r>
            <w:proofErr w:type="spellEnd"/>
            <w:r w:rsidRPr="004D182A">
              <w:rPr>
                <w:i/>
                <w:sz w:val="20"/>
                <w:szCs w:val="20"/>
                <w:lang w:val="en-US"/>
              </w:rPr>
              <w:t xml:space="preserve"> event class record specification</w:t>
            </w:r>
            <w:proofErr w:type="gramEnd"/>
            <w:r w:rsidRPr="004D182A">
              <w:rPr>
                <w:i/>
                <w:sz w:val="20"/>
                <w:szCs w:val="20"/>
                <w:lang w:val="en-US"/>
              </w:rPr>
              <w:t>.</w:t>
            </w:r>
          </w:p>
        </w:tc>
        <w:tc>
          <w:tcPr>
            <w:tcW w:w="1440" w:type="dxa"/>
          </w:tcPr>
          <w:p w14:paraId="1B68BBF5" w14:textId="77777777" w:rsidR="00D724EE" w:rsidRPr="0038612F" w:rsidRDefault="00D724EE" w:rsidP="0038612F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>CR-87</w:t>
            </w:r>
          </w:p>
        </w:tc>
        <w:tc>
          <w:tcPr>
            <w:tcW w:w="1440" w:type="dxa"/>
          </w:tcPr>
          <w:p w14:paraId="1BFF7894" w14:textId="77777777" w:rsidR="00D724EE" w:rsidRPr="007223F3" w:rsidRDefault="00D724EE" w:rsidP="0038612F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s-ES"/>
              </w:rPr>
            </w:pPr>
            <w:proofErr w:type="spellStart"/>
            <w:r w:rsidRPr="007223F3">
              <w:rPr>
                <w:sz w:val="20"/>
                <w:szCs w:val="20"/>
                <w:lang w:val="es-ES"/>
              </w:rPr>
              <w:t>Uuid</w:t>
            </w:r>
            <w:proofErr w:type="spellEnd"/>
            <w:r w:rsidRPr="007223F3">
              <w:rPr>
                <w:sz w:val="20"/>
                <w:szCs w:val="20"/>
                <w:lang w:val="es-ES"/>
              </w:rPr>
              <w:t xml:space="preserve"> - 1FCF9DA1-DCC5-4012-BDEF-D76C754F4826</w:t>
            </w:r>
          </w:p>
        </w:tc>
        <w:tc>
          <w:tcPr>
            <w:tcW w:w="1352" w:type="dxa"/>
          </w:tcPr>
          <w:p w14:paraId="32C17FB0" w14:textId="77777777" w:rsidR="00D724EE" w:rsidRPr="0038612F" w:rsidRDefault="00D724EE" w:rsidP="0038612F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>2016-03</w:t>
            </w:r>
          </w:p>
        </w:tc>
        <w:tc>
          <w:tcPr>
            <w:tcW w:w="1253" w:type="dxa"/>
          </w:tcPr>
          <w:p w14:paraId="444C4613" w14:textId="77777777" w:rsidR="00D724EE" w:rsidRPr="0038612F" w:rsidRDefault="00D724EE" w:rsidP="0038612F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>AB45</w:t>
            </w:r>
          </w:p>
        </w:tc>
      </w:tr>
      <w:tr w:rsidR="00D724EE" w:rsidRPr="0038612F" w14:paraId="5B34E034" w14:textId="77777777" w:rsidTr="0038612F">
        <w:trPr>
          <w:jc w:val="center"/>
        </w:trPr>
        <w:tc>
          <w:tcPr>
            <w:tcW w:w="1192" w:type="dxa"/>
          </w:tcPr>
          <w:p w14:paraId="6C69FB3F" w14:textId="77777777" w:rsidR="00D724EE" w:rsidRPr="0038612F" w:rsidRDefault="00D724EE" w:rsidP="0038612F">
            <w:pPr>
              <w:pStyle w:val="TableContents1"/>
              <w:spacing w:before="0" w:after="0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673" w:type="dxa"/>
          </w:tcPr>
          <w:p w14:paraId="38D8960D" w14:textId="36A7D0D0" w:rsidR="00D724EE" w:rsidRPr="0038612F" w:rsidRDefault="00D724EE" w:rsidP="0038612F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 xml:space="preserve">Contains additional information and description of the </w:t>
            </w:r>
            <w:proofErr w:type="spellStart"/>
            <w:proofErr w:type="gramStart"/>
            <w:r w:rsidRPr="0038612F">
              <w:rPr>
                <w:i/>
                <w:sz w:val="20"/>
                <w:szCs w:val="20"/>
                <w:lang w:val="en-US"/>
              </w:rPr>
              <w:t>mfg</w:t>
            </w:r>
            <w:proofErr w:type="spellEnd"/>
            <w:r w:rsidRPr="0038612F">
              <w:rPr>
                <w:i/>
                <w:sz w:val="20"/>
                <w:szCs w:val="20"/>
                <w:lang w:val="en-US"/>
              </w:rPr>
              <w:t xml:space="preserve"> event class record specification</w:t>
            </w:r>
            <w:proofErr w:type="gramEnd"/>
            <w:r w:rsidRPr="0038612F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1440" w:type="dxa"/>
          </w:tcPr>
          <w:p w14:paraId="6801356E" w14:textId="77777777" w:rsidR="00D724EE" w:rsidRPr="0038612F" w:rsidRDefault="00D724EE" w:rsidP="0038612F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116BAC75" w14:textId="77777777" w:rsidR="00D724EE" w:rsidRPr="0038612F" w:rsidRDefault="00D724EE" w:rsidP="0038612F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352" w:type="dxa"/>
          </w:tcPr>
          <w:p w14:paraId="6AC3C2C4" w14:textId="77777777" w:rsidR="00D724EE" w:rsidRPr="0038612F" w:rsidRDefault="00D724EE" w:rsidP="0038612F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253" w:type="dxa"/>
          </w:tcPr>
          <w:p w14:paraId="7313D73B" w14:textId="77777777" w:rsidR="00D724EE" w:rsidRPr="0038612F" w:rsidRDefault="00D724EE" w:rsidP="0038612F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D724EE" w:rsidRPr="0038612F" w14:paraId="6E03B934" w14:textId="77777777" w:rsidTr="0038612F">
        <w:trPr>
          <w:jc w:val="center"/>
        </w:trPr>
        <w:tc>
          <w:tcPr>
            <w:tcW w:w="1192" w:type="dxa"/>
          </w:tcPr>
          <w:p w14:paraId="168A08C7" w14:textId="612F964F" w:rsidR="00D724EE" w:rsidRPr="0038612F" w:rsidRDefault="00D724EE" w:rsidP="0038612F">
            <w:pPr>
              <w:pStyle w:val="TableContents1"/>
              <w:spacing w:before="0" w:after="0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>ISA-95 object</w:t>
            </w:r>
            <w:r w:rsidR="00116EFD" w:rsidRPr="0038612F">
              <w:rPr>
                <w:sz w:val="20"/>
                <w:szCs w:val="20"/>
                <w:lang w:val="en-US"/>
              </w:rPr>
              <w:t xml:space="preserve"> item</w:t>
            </w:r>
          </w:p>
        </w:tc>
        <w:tc>
          <w:tcPr>
            <w:tcW w:w="2673" w:type="dxa"/>
          </w:tcPr>
          <w:p w14:paraId="487F849F" w14:textId="3DE03075" w:rsidR="00D724EE" w:rsidRPr="0038612F" w:rsidRDefault="00D724EE" w:rsidP="0038612F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 xml:space="preserve">The </w:t>
            </w:r>
            <w:r w:rsidRPr="004D182A">
              <w:rPr>
                <w:i/>
                <w:sz w:val="20"/>
                <w:szCs w:val="20"/>
                <w:lang w:val="en-US"/>
              </w:rPr>
              <w:t xml:space="preserve">ISA-95 </w:t>
            </w:r>
            <w:proofErr w:type="gramStart"/>
            <w:r w:rsidRPr="004D182A">
              <w:rPr>
                <w:i/>
                <w:sz w:val="20"/>
                <w:szCs w:val="20"/>
                <w:lang w:val="en-US"/>
              </w:rPr>
              <w:t>object</w:t>
            </w:r>
            <w:proofErr w:type="gramEnd"/>
            <w:r w:rsidRPr="004D182A">
              <w:rPr>
                <w:i/>
                <w:sz w:val="20"/>
                <w:szCs w:val="20"/>
                <w:lang w:val="en-US"/>
              </w:rPr>
              <w:t xml:space="preserve"> items</w:t>
            </w:r>
            <w:r w:rsidRPr="0038612F">
              <w:rPr>
                <w:sz w:val="20"/>
                <w:szCs w:val="20"/>
                <w:lang w:val="en-US"/>
              </w:rPr>
              <w:t xml:space="preserve"> allowed in the </w:t>
            </w:r>
            <w:r w:rsidRPr="004D182A">
              <w:rPr>
                <w:i/>
                <w:sz w:val="20"/>
                <w:szCs w:val="20"/>
                <w:lang w:val="en-US"/>
              </w:rPr>
              <w:t xml:space="preserve">ISA-95 object </w:t>
            </w:r>
            <w:r w:rsidRPr="0038612F">
              <w:rPr>
                <w:sz w:val="20"/>
                <w:szCs w:val="20"/>
                <w:lang w:val="en-US"/>
              </w:rPr>
              <w:t>occurrence.</w:t>
            </w:r>
          </w:p>
          <w:p w14:paraId="5F0FA8CB" w14:textId="77777777" w:rsidR="00D724EE" w:rsidRPr="0038612F" w:rsidRDefault="00D724EE" w:rsidP="0038612F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>An unconstrained set of values can be represented with the * entry.</w:t>
            </w:r>
          </w:p>
        </w:tc>
        <w:tc>
          <w:tcPr>
            <w:tcW w:w="1440" w:type="dxa"/>
          </w:tcPr>
          <w:p w14:paraId="76CB5633" w14:textId="77777777" w:rsidR="00D724EE" w:rsidRPr="0038612F" w:rsidRDefault="00D724EE" w:rsidP="0038612F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>[Equipment, Personnel],</w:t>
            </w:r>
          </w:p>
        </w:tc>
        <w:tc>
          <w:tcPr>
            <w:tcW w:w="1440" w:type="dxa"/>
          </w:tcPr>
          <w:p w14:paraId="71B6D64A" w14:textId="77777777" w:rsidR="00D724EE" w:rsidRPr="0038612F" w:rsidRDefault="00D724EE" w:rsidP="0038612F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>[</w:t>
            </w:r>
            <w:proofErr w:type="spellStart"/>
            <w:r w:rsidRPr="0038612F">
              <w:rPr>
                <w:sz w:val="20"/>
                <w:szCs w:val="20"/>
                <w:lang w:val="en-US"/>
              </w:rPr>
              <w:t>JobList</w:t>
            </w:r>
            <w:proofErr w:type="spellEnd"/>
            <w:r w:rsidRPr="0038612F">
              <w:rPr>
                <w:sz w:val="20"/>
                <w:szCs w:val="20"/>
                <w:lang w:val="en-US"/>
              </w:rPr>
              <w:t>]</w:t>
            </w:r>
          </w:p>
        </w:tc>
        <w:tc>
          <w:tcPr>
            <w:tcW w:w="1352" w:type="dxa"/>
          </w:tcPr>
          <w:p w14:paraId="0E47C727" w14:textId="77777777" w:rsidR="00D724EE" w:rsidRPr="0038612F" w:rsidRDefault="00D724EE" w:rsidP="0038612F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>[</w:t>
            </w:r>
            <w:proofErr w:type="spellStart"/>
            <w:r w:rsidRPr="0038612F">
              <w:rPr>
                <w:sz w:val="20"/>
                <w:szCs w:val="20"/>
                <w:lang w:val="en-US"/>
              </w:rPr>
              <w:t>TestSpecfication</w:t>
            </w:r>
            <w:proofErr w:type="spellEnd"/>
            <w:r w:rsidRPr="0038612F">
              <w:rPr>
                <w:sz w:val="20"/>
                <w:szCs w:val="20"/>
                <w:lang w:val="en-US"/>
              </w:rPr>
              <w:t>, Test Results]</w:t>
            </w:r>
          </w:p>
        </w:tc>
        <w:tc>
          <w:tcPr>
            <w:tcW w:w="1253" w:type="dxa"/>
          </w:tcPr>
          <w:p w14:paraId="72AFD6CA" w14:textId="77777777" w:rsidR="00D724EE" w:rsidRPr="0038612F" w:rsidRDefault="00D724EE" w:rsidP="0038612F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 xml:space="preserve">[Material Lot, Material </w:t>
            </w:r>
            <w:proofErr w:type="spellStart"/>
            <w:r w:rsidRPr="0038612F">
              <w:rPr>
                <w:sz w:val="20"/>
                <w:szCs w:val="20"/>
                <w:lang w:val="en-US"/>
              </w:rPr>
              <w:t>Sublot</w:t>
            </w:r>
            <w:proofErr w:type="spellEnd"/>
            <w:r w:rsidRPr="0038612F">
              <w:rPr>
                <w:sz w:val="20"/>
                <w:szCs w:val="20"/>
                <w:lang w:val="en-US"/>
              </w:rPr>
              <w:t>],</w:t>
            </w:r>
          </w:p>
          <w:p w14:paraId="5ED0095A" w14:textId="77777777" w:rsidR="00D724EE" w:rsidRPr="0038612F" w:rsidRDefault="00D724EE" w:rsidP="0038612F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D724EE" w:rsidRPr="0038612F" w14:paraId="05409B0F" w14:textId="77777777" w:rsidTr="0038612F">
        <w:trPr>
          <w:jc w:val="center"/>
        </w:trPr>
        <w:tc>
          <w:tcPr>
            <w:tcW w:w="1192" w:type="dxa"/>
          </w:tcPr>
          <w:p w14:paraId="1FE4F53B" w14:textId="5CAFC887" w:rsidR="00D724EE" w:rsidRPr="0038612F" w:rsidRDefault="00D724EE" w:rsidP="0038612F">
            <w:pPr>
              <w:pStyle w:val="TableContents1"/>
              <w:spacing w:before="0" w:after="0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>ISA-95 object</w:t>
            </w:r>
          </w:p>
          <w:p w14:paraId="2DA09D4B" w14:textId="7C563C1F" w:rsidR="00D724EE" w:rsidRPr="0038612F" w:rsidDel="0026543C" w:rsidRDefault="00116EFD" w:rsidP="0038612F">
            <w:pPr>
              <w:pStyle w:val="TableContents1"/>
              <w:spacing w:before="0" w:after="0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>c</w:t>
            </w:r>
            <w:r w:rsidR="00D724EE" w:rsidRPr="0038612F">
              <w:rPr>
                <w:sz w:val="20"/>
                <w:szCs w:val="20"/>
                <w:lang w:val="en-US"/>
              </w:rPr>
              <w:t>ardinality</w:t>
            </w:r>
          </w:p>
        </w:tc>
        <w:tc>
          <w:tcPr>
            <w:tcW w:w="2673" w:type="dxa"/>
          </w:tcPr>
          <w:p w14:paraId="05BF1D51" w14:textId="5EACBC95" w:rsidR="00D724EE" w:rsidRPr="0038612F" w:rsidRDefault="00D724EE" w:rsidP="0038612F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 xml:space="preserve">The range of </w:t>
            </w:r>
            <w:r w:rsidRPr="0038612F">
              <w:rPr>
                <w:i/>
                <w:sz w:val="20"/>
                <w:szCs w:val="20"/>
                <w:lang w:val="en-US"/>
              </w:rPr>
              <w:t>ISA-95 object items</w:t>
            </w:r>
            <w:r w:rsidRPr="0038612F">
              <w:rPr>
                <w:sz w:val="20"/>
                <w:szCs w:val="20"/>
                <w:lang w:val="en-US"/>
              </w:rPr>
              <w:t xml:space="preserve"> allowed to </w:t>
            </w:r>
            <w:proofErr w:type="gramStart"/>
            <w:r w:rsidRPr="0038612F">
              <w:rPr>
                <w:sz w:val="20"/>
                <w:szCs w:val="20"/>
                <w:lang w:val="en-US"/>
              </w:rPr>
              <w:t>be represented</w:t>
            </w:r>
            <w:proofErr w:type="gramEnd"/>
            <w:r w:rsidRPr="0038612F">
              <w:rPr>
                <w:sz w:val="20"/>
                <w:szCs w:val="20"/>
                <w:lang w:val="en-US"/>
              </w:rPr>
              <w:t xml:space="preserve"> in the </w:t>
            </w:r>
            <w:proofErr w:type="spellStart"/>
            <w:r w:rsidRPr="0038612F">
              <w:rPr>
                <w:i/>
                <w:sz w:val="20"/>
                <w:szCs w:val="20"/>
                <w:lang w:val="en-US"/>
              </w:rPr>
              <w:t>mfg</w:t>
            </w:r>
            <w:proofErr w:type="spellEnd"/>
            <w:r w:rsidRPr="0038612F">
              <w:rPr>
                <w:i/>
                <w:sz w:val="20"/>
                <w:szCs w:val="20"/>
                <w:lang w:val="en-US"/>
              </w:rPr>
              <w:t xml:space="preserve"> event</w:t>
            </w:r>
            <w:r w:rsidRPr="0038612F">
              <w:rPr>
                <w:sz w:val="20"/>
                <w:szCs w:val="20"/>
                <w:lang w:val="en-US"/>
              </w:rPr>
              <w:t xml:space="preserve"> occurrence.</w:t>
            </w:r>
          </w:p>
          <w:p w14:paraId="0FD46274" w14:textId="77777777" w:rsidR="00D724EE" w:rsidRPr="0038612F" w:rsidRDefault="00D724EE" w:rsidP="0038612F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 xml:space="preserve">If no limit </w:t>
            </w:r>
            <w:proofErr w:type="gramStart"/>
            <w:r w:rsidRPr="0038612F">
              <w:rPr>
                <w:sz w:val="20"/>
                <w:szCs w:val="20"/>
                <w:lang w:val="en-US"/>
              </w:rPr>
              <w:t>is explicitly specified</w:t>
            </w:r>
            <w:proofErr w:type="gramEnd"/>
            <w:r w:rsidRPr="0038612F">
              <w:rPr>
                <w:sz w:val="20"/>
                <w:szCs w:val="20"/>
                <w:lang w:val="en-US"/>
              </w:rPr>
              <w:t>, the unbounded keyword is specified.</w:t>
            </w:r>
          </w:p>
          <w:p w14:paraId="61D1AE31" w14:textId="77777777" w:rsidR="00D724EE" w:rsidRPr="0038612F" w:rsidRDefault="00D724EE" w:rsidP="0038612F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 xml:space="preserve">If no </w:t>
            </w:r>
            <w:r w:rsidRPr="0038612F">
              <w:rPr>
                <w:i/>
                <w:sz w:val="20"/>
                <w:szCs w:val="20"/>
                <w:lang w:val="en-US"/>
              </w:rPr>
              <w:t>cardinality</w:t>
            </w:r>
            <w:r w:rsidRPr="0038612F">
              <w:rPr>
                <w:sz w:val="20"/>
                <w:szCs w:val="20"/>
                <w:lang w:val="en-US"/>
              </w:rPr>
              <w:t xml:space="preserve"> entry is specified, this is equivalent to no constraint, i.e.: {Min: 0, Max: Unbounded}</w:t>
            </w:r>
          </w:p>
        </w:tc>
        <w:tc>
          <w:tcPr>
            <w:tcW w:w="1440" w:type="dxa"/>
          </w:tcPr>
          <w:p w14:paraId="44147487" w14:textId="77777777" w:rsidR="00D724EE" w:rsidRPr="0038612F" w:rsidRDefault="00D724EE" w:rsidP="0038612F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>{Min: 1, Max: 1}</w:t>
            </w:r>
          </w:p>
        </w:tc>
        <w:tc>
          <w:tcPr>
            <w:tcW w:w="1440" w:type="dxa"/>
          </w:tcPr>
          <w:p w14:paraId="5FC73A01" w14:textId="77777777" w:rsidR="00D724EE" w:rsidRPr="0038612F" w:rsidRDefault="00D724EE" w:rsidP="0038612F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>{Min:0, Max: 1}</w:t>
            </w:r>
          </w:p>
        </w:tc>
        <w:tc>
          <w:tcPr>
            <w:tcW w:w="1352" w:type="dxa"/>
          </w:tcPr>
          <w:p w14:paraId="790925D5" w14:textId="77777777" w:rsidR="00D724EE" w:rsidRPr="0038612F" w:rsidRDefault="00D724EE" w:rsidP="0038612F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>{Min:0, Max: 10 }</w:t>
            </w:r>
          </w:p>
        </w:tc>
        <w:tc>
          <w:tcPr>
            <w:tcW w:w="1253" w:type="dxa"/>
          </w:tcPr>
          <w:p w14:paraId="6EFD44AD" w14:textId="77777777" w:rsidR="00D724EE" w:rsidRPr="0038612F" w:rsidRDefault="00D724EE" w:rsidP="0038612F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>{Min:1:Max: Unbounded}</w:t>
            </w:r>
          </w:p>
        </w:tc>
      </w:tr>
      <w:tr w:rsidR="00D724EE" w:rsidRPr="0038612F" w14:paraId="27C3EAA3" w14:textId="77777777" w:rsidTr="0038612F">
        <w:trPr>
          <w:jc w:val="center"/>
        </w:trPr>
        <w:tc>
          <w:tcPr>
            <w:tcW w:w="1192" w:type="dxa"/>
          </w:tcPr>
          <w:p w14:paraId="1A894BD1" w14:textId="429D5CED" w:rsidR="00D724EE" w:rsidRPr="0038612F" w:rsidRDefault="00D724EE" w:rsidP="0038612F">
            <w:pPr>
              <w:pStyle w:val="TableContents1"/>
              <w:spacing w:before="0" w:after="0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lastRenderedPageBreak/>
              <w:t>ISA-95 object</w:t>
            </w:r>
            <w:r w:rsidR="00116EFD" w:rsidRPr="0038612F">
              <w:rPr>
                <w:sz w:val="20"/>
                <w:szCs w:val="20"/>
                <w:lang w:val="en-US"/>
              </w:rPr>
              <w:t xml:space="preserve"> action</w:t>
            </w:r>
          </w:p>
        </w:tc>
        <w:tc>
          <w:tcPr>
            <w:tcW w:w="2673" w:type="dxa"/>
          </w:tcPr>
          <w:p w14:paraId="202E61B3" w14:textId="506C0CC1" w:rsidR="00D724EE" w:rsidRPr="0038612F" w:rsidRDefault="00D724EE" w:rsidP="0038612F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 xml:space="preserve">The permitted set of </w:t>
            </w:r>
            <w:r w:rsidRPr="0038612F">
              <w:rPr>
                <w:i/>
                <w:sz w:val="20"/>
                <w:szCs w:val="20"/>
                <w:lang w:val="en-US"/>
              </w:rPr>
              <w:t>actions</w:t>
            </w:r>
            <w:r w:rsidRPr="0038612F">
              <w:rPr>
                <w:sz w:val="20"/>
                <w:szCs w:val="20"/>
                <w:lang w:val="en-US"/>
              </w:rPr>
              <w:t xml:space="preserve"> applied to the </w:t>
            </w:r>
            <w:r w:rsidRPr="0038612F">
              <w:rPr>
                <w:i/>
                <w:sz w:val="20"/>
                <w:szCs w:val="20"/>
                <w:lang w:val="en-US"/>
              </w:rPr>
              <w:t>ISA-95 object items</w:t>
            </w:r>
            <w:r w:rsidRPr="0038612F">
              <w:rPr>
                <w:sz w:val="20"/>
                <w:szCs w:val="20"/>
                <w:lang w:val="en-US"/>
              </w:rPr>
              <w:t xml:space="preserve"> by the </w:t>
            </w:r>
            <w:proofErr w:type="spellStart"/>
            <w:r w:rsidRPr="0038612F">
              <w:rPr>
                <w:i/>
                <w:sz w:val="20"/>
                <w:szCs w:val="20"/>
                <w:lang w:val="en-US"/>
              </w:rPr>
              <w:t>mfg</w:t>
            </w:r>
            <w:proofErr w:type="spellEnd"/>
            <w:r w:rsidRPr="0038612F">
              <w:rPr>
                <w:i/>
                <w:sz w:val="20"/>
                <w:szCs w:val="20"/>
                <w:lang w:val="en-US"/>
              </w:rPr>
              <w:t xml:space="preserve"> event</w:t>
            </w:r>
            <w:r w:rsidRPr="0038612F">
              <w:rPr>
                <w:sz w:val="20"/>
                <w:szCs w:val="20"/>
                <w:lang w:val="en-US"/>
              </w:rPr>
              <w:t xml:space="preserve"> publisher.</w:t>
            </w:r>
          </w:p>
          <w:p w14:paraId="2E66E286" w14:textId="77777777" w:rsidR="00D724EE" w:rsidRPr="0038612F" w:rsidRDefault="00D724EE" w:rsidP="0038612F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>Defined values for action are:</w:t>
            </w:r>
          </w:p>
          <w:p w14:paraId="3C0D07FF" w14:textId="77777777" w:rsidR="00D724EE" w:rsidRPr="0038612F" w:rsidRDefault="00D724EE" w:rsidP="0038612F">
            <w:pPr>
              <w:pStyle w:val="TableNormal1"/>
              <w:numPr>
                <w:ilvl w:val="0"/>
                <w:numId w:val="26"/>
              </w:numPr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>Added</w:t>
            </w:r>
          </w:p>
          <w:p w14:paraId="5AF888E4" w14:textId="77777777" w:rsidR="00D724EE" w:rsidRPr="0038612F" w:rsidRDefault="00D724EE" w:rsidP="0038612F">
            <w:pPr>
              <w:pStyle w:val="TableNormal1"/>
              <w:numPr>
                <w:ilvl w:val="0"/>
                <w:numId w:val="26"/>
              </w:numPr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>Changed</w:t>
            </w:r>
          </w:p>
          <w:p w14:paraId="0BA88912" w14:textId="77777777" w:rsidR="00D724EE" w:rsidRPr="0038612F" w:rsidRDefault="00D724EE" w:rsidP="0038612F">
            <w:pPr>
              <w:pStyle w:val="TableNormal1"/>
              <w:numPr>
                <w:ilvl w:val="0"/>
                <w:numId w:val="26"/>
              </w:numPr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>Deleted</w:t>
            </w:r>
          </w:p>
          <w:p w14:paraId="5B9F1CC7" w14:textId="77777777" w:rsidR="00D724EE" w:rsidRPr="0038612F" w:rsidRDefault="00D724EE" w:rsidP="0038612F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 xml:space="preserve">If no </w:t>
            </w:r>
            <w:r w:rsidRPr="0038612F">
              <w:rPr>
                <w:i/>
                <w:sz w:val="20"/>
                <w:szCs w:val="20"/>
                <w:lang w:val="en-US"/>
              </w:rPr>
              <w:t>action</w:t>
            </w:r>
            <w:r w:rsidRPr="0038612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Pr="0038612F">
              <w:rPr>
                <w:sz w:val="20"/>
                <w:szCs w:val="20"/>
                <w:lang w:val="en-US"/>
              </w:rPr>
              <w:t>is specified</w:t>
            </w:r>
            <w:proofErr w:type="gramEnd"/>
            <w:r w:rsidRPr="0038612F">
              <w:rPr>
                <w:sz w:val="20"/>
                <w:szCs w:val="20"/>
                <w:lang w:val="en-US"/>
              </w:rPr>
              <w:t>, this is equivalent to all actions being allowed.</w:t>
            </w:r>
          </w:p>
        </w:tc>
        <w:tc>
          <w:tcPr>
            <w:tcW w:w="1440" w:type="dxa"/>
          </w:tcPr>
          <w:p w14:paraId="021FE2B3" w14:textId="77777777" w:rsidR="00D724EE" w:rsidRPr="0038612F" w:rsidRDefault="00D724EE" w:rsidP="0038612F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>Added, Deleted, Changed</w:t>
            </w:r>
          </w:p>
          <w:p w14:paraId="1C48AFCA" w14:textId="77777777" w:rsidR="00D724EE" w:rsidRPr="0038612F" w:rsidRDefault="00D724EE" w:rsidP="0038612F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2B8CAC28" w14:textId="77777777" w:rsidR="00D724EE" w:rsidRPr="0038612F" w:rsidRDefault="00D724EE" w:rsidP="0038612F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>Changed</w:t>
            </w:r>
          </w:p>
        </w:tc>
        <w:tc>
          <w:tcPr>
            <w:tcW w:w="1352" w:type="dxa"/>
          </w:tcPr>
          <w:p w14:paraId="4EB547DB" w14:textId="77777777" w:rsidR="00D724EE" w:rsidRPr="0038612F" w:rsidRDefault="00D724EE" w:rsidP="0038612F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>Added, Deleted, Changed</w:t>
            </w:r>
          </w:p>
          <w:p w14:paraId="1B9287C9" w14:textId="77777777" w:rsidR="00D724EE" w:rsidRPr="0038612F" w:rsidRDefault="00D724EE" w:rsidP="0038612F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253" w:type="dxa"/>
          </w:tcPr>
          <w:p w14:paraId="5F6FDAB9" w14:textId="77777777" w:rsidR="00D724EE" w:rsidRPr="0038612F" w:rsidRDefault="00D724EE" w:rsidP="0038612F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38612F" w:rsidDel="003A303D">
              <w:rPr>
                <w:sz w:val="20"/>
                <w:szCs w:val="20"/>
                <w:lang w:val="en-US"/>
              </w:rPr>
              <w:t xml:space="preserve"> </w:t>
            </w:r>
            <w:r w:rsidRPr="0038612F">
              <w:rPr>
                <w:sz w:val="20"/>
                <w:szCs w:val="20"/>
                <w:lang w:val="en-US"/>
              </w:rPr>
              <w:t>Added</w:t>
            </w:r>
          </w:p>
          <w:p w14:paraId="6126C798" w14:textId="77777777" w:rsidR="00D724EE" w:rsidRPr="0038612F" w:rsidRDefault="00D724EE" w:rsidP="0038612F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D724EE" w:rsidRPr="0038612F" w14:paraId="0132FFEB" w14:textId="77777777" w:rsidTr="0038612F">
        <w:trPr>
          <w:jc w:val="center"/>
        </w:trPr>
        <w:tc>
          <w:tcPr>
            <w:tcW w:w="1192" w:type="dxa"/>
          </w:tcPr>
          <w:p w14:paraId="220D2F95" w14:textId="47DEAFCD" w:rsidR="00D724EE" w:rsidRPr="0038612F" w:rsidRDefault="00116EFD" w:rsidP="0038612F">
            <w:pPr>
              <w:pStyle w:val="TableContents1"/>
              <w:spacing w:before="0" w:after="0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>Action c</w:t>
            </w:r>
            <w:r w:rsidR="00D724EE" w:rsidRPr="0038612F">
              <w:rPr>
                <w:sz w:val="20"/>
                <w:szCs w:val="20"/>
                <w:lang w:val="en-US"/>
              </w:rPr>
              <w:t>ardinality</w:t>
            </w:r>
          </w:p>
        </w:tc>
        <w:tc>
          <w:tcPr>
            <w:tcW w:w="2673" w:type="dxa"/>
          </w:tcPr>
          <w:p w14:paraId="6EE71BBA" w14:textId="5C323B34" w:rsidR="00D724EE" w:rsidRPr="0038612F" w:rsidRDefault="00D724EE" w:rsidP="0038612F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 xml:space="preserve">The range of </w:t>
            </w:r>
            <w:r w:rsidRPr="0038612F">
              <w:rPr>
                <w:i/>
                <w:sz w:val="20"/>
                <w:szCs w:val="20"/>
                <w:lang w:val="en-US"/>
              </w:rPr>
              <w:t>ISA-95 object actions</w:t>
            </w:r>
            <w:r w:rsidRPr="0038612F">
              <w:rPr>
                <w:sz w:val="20"/>
                <w:szCs w:val="20"/>
                <w:lang w:val="en-US"/>
              </w:rPr>
              <w:t xml:space="preserve"> allowed to </w:t>
            </w:r>
            <w:proofErr w:type="gramStart"/>
            <w:r w:rsidRPr="0038612F">
              <w:rPr>
                <w:sz w:val="20"/>
                <w:szCs w:val="20"/>
                <w:lang w:val="en-US"/>
              </w:rPr>
              <w:t>be represented</w:t>
            </w:r>
            <w:proofErr w:type="gramEnd"/>
            <w:r w:rsidRPr="0038612F">
              <w:rPr>
                <w:sz w:val="20"/>
                <w:szCs w:val="20"/>
                <w:lang w:val="en-US"/>
              </w:rPr>
              <w:t xml:space="preserve"> in the </w:t>
            </w:r>
            <w:proofErr w:type="spellStart"/>
            <w:r w:rsidRPr="0038612F">
              <w:rPr>
                <w:i/>
                <w:sz w:val="20"/>
                <w:szCs w:val="20"/>
                <w:lang w:val="en-US"/>
              </w:rPr>
              <w:t>mfg</w:t>
            </w:r>
            <w:proofErr w:type="spellEnd"/>
            <w:r w:rsidRPr="0038612F">
              <w:rPr>
                <w:i/>
                <w:sz w:val="20"/>
                <w:szCs w:val="20"/>
                <w:lang w:val="en-US"/>
              </w:rPr>
              <w:t xml:space="preserve"> event</w:t>
            </w:r>
            <w:r w:rsidRPr="0038612F">
              <w:rPr>
                <w:sz w:val="20"/>
                <w:szCs w:val="20"/>
                <w:lang w:val="en-US"/>
              </w:rPr>
              <w:t xml:space="preserve"> occurrence.</w:t>
            </w:r>
          </w:p>
          <w:p w14:paraId="331F9C0B" w14:textId="77777777" w:rsidR="00D724EE" w:rsidRPr="0038612F" w:rsidRDefault="00D724EE" w:rsidP="0038612F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 xml:space="preserve">If no limit </w:t>
            </w:r>
            <w:proofErr w:type="gramStart"/>
            <w:r w:rsidRPr="0038612F">
              <w:rPr>
                <w:sz w:val="20"/>
                <w:szCs w:val="20"/>
                <w:lang w:val="en-US"/>
              </w:rPr>
              <w:t>is explicitly specified</w:t>
            </w:r>
            <w:proofErr w:type="gramEnd"/>
            <w:r w:rsidRPr="0038612F">
              <w:rPr>
                <w:sz w:val="20"/>
                <w:szCs w:val="20"/>
                <w:lang w:val="en-US"/>
              </w:rPr>
              <w:t>, the unbounded keyword is specified.</w:t>
            </w:r>
          </w:p>
          <w:p w14:paraId="5EB21402" w14:textId="77777777" w:rsidR="00D724EE" w:rsidRPr="0038612F" w:rsidRDefault="00D724EE" w:rsidP="0038612F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 xml:space="preserve">If no </w:t>
            </w:r>
            <w:r w:rsidRPr="0038612F">
              <w:rPr>
                <w:i/>
                <w:sz w:val="20"/>
                <w:szCs w:val="20"/>
                <w:lang w:val="en-US"/>
              </w:rPr>
              <w:t>cardinality</w:t>
            </w:r>
            <w:r w:rsidRPr="0038612F">
              <w:rPr>
                <w:sz w:val="20"/>
                <w:szCs w:val="20"/>
                <w:lang w:val="en-US"/>
              </w:rPr>
              <w:t xml:space="preserve"> entry is specified, this is equivalent to no constraint, i.e.: {Min: 0, Max: Unbounded}</w:t>
            </w:r>
          </w:p>
        </w:tc>
        <w:tc>
          <w:tcPr>
            <w:tcW w:w="1440" w:type="dxa"/>
          </w:tcPr>
          <w:p w14:paraId="70B66B89" w14:textId="77777777" w:rsidR="00D724EE" w:rsidRPr="0038612F" w:rsidRDefault="00D724EE" w:rsidP="0038612F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>{Min: 1, Max: 1}</w:t>
            </w:r>
          </w:p>
        </w:tc>
        <w:tc>
          <w:tcPr>
            <w:tcW w:w="1440" w:type="dxa"/>
          </w:tcPr>
          <w:p w14:paraId="21486CAB" w14:textId="77777777" w:rsidR="00D724EE" w:rsidRPr="0038612F" w:rsidRDefault="00D724EE" w:rsidP="0038612F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>{Min:0, Max: 1}</w:t>
            </w:r>
          </w:p>
        </w:tc>
        <w:tc>
          <w:tcPr>
            <w:tcW w:w="1352" w:type="dxa"/>
          </w:tcPr>
          <w:p w14:paraId="727DA65F" w14:textId="77777777" w:rsidR="00D724EE" w:rsidRPr="0038612F" w:rsidRDefault="00D724EE" w:rsidP="0038612F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>{Min:0, Max: 10 }</w:t>
            </w:r>
          </w:p>
        </w:tc>
        <w:tc>
          <w:tcPr>
            <w:tcW w:w="1253" w:type="dxa"/>
          </w:tcPr>
          <w:p w14:paraId="59648AF0" w14:textId="77777777" w:rsidR="00D724EE" w:rsidRPr="0038612F" w:rsidRDefault="00D724EE" w:rsidP="0038612F">
            <w:pPr>
              <w:pStyle w:val="TableNormal1"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 w:rsidRPr="0038612F">
              <w:rPr>
                <w:sz w:val="20"/>
                <w:szCs w:val="20"/>
                <w:lang w:val="en-US"/>
              </w:rPr>
              <w:t>{Min:1:Max: Unbounded}</w:t>
            </w:r>
          </w:p>
        </w:tc>
      </w:tr>
      <w:bookmarkEnd w:id="547"/>
      <w:bookmarkEnd w:id="548"/>
    </w:tbl>
    <w:p w14:paraId="1C908EF9" w14:textId="77777777" w:rsidR="00D724EE" w:rsidRPr="00350D2B" w:rsidRDefault="00D724EE" w:rsidP="00D724EE">
      <w:pPr>
        <w:pStyle w:val="PARAGRAPH"/>
      </w:pPr>
    </w:p>
    <w:sectPr w:rsidR="00D724EE" w:rsidRPr="00350D2B" w:rsidSect="000041E7">
      <w:headerReference w:type="even" r:id="rId16"/>
      <w:headerReference w:type="default" r:id="rId17"/>
      <w:footerReference w:type="even" r:id="rId18"/>
      <w:footerReference w:type="default" r:id="rId19"/>
      <w:pgSz w:w="12240" w:h="15840" w:code="1"/>
      <w:pgMar w:top="1440" w:right="1440" w:bottom="1440" w:left="1440" w:header="1138" w:footer="56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C444EB" w14:textId="77777777" w:rsidR="00B320FD" w:rsidRDefault="00B320FD" w:rsidP="00FE1709">
      <w:r>
        <w:separator/>
      </w:r>
    </w:p>
  </w:endnote>
  <w:endnote w:type="continuationSeparator" w:id="0">
    <w:p w14:paraId="715583A8" w14:textId="77777777" w:rsidR="00B320FD" w:rsidRDefault="00B320FD" w:rsidP="00FE1709">
      <w:r>
        <w:continuationSeparator/>
      </w:r>
    </w:p>
  </w:endnote>
  <w:endnote w:type="continuationNotice" w:id="1">
    <w:p w14:paraId="78D41923" w14:textId="77777777" w:rsidR="00B320FD" w:rsidRDefault="00B320FD" w:rsidP="00FE17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7AA861" w14:textId="421973AE" w:rsidR="00E5292A" w:rsidRDefault="00E5292A" w:rsidP="00FE1709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27712">
      <w:rPr>
        <w:rStyle w:val="PageNumber"/>
        <w:noProof/>
      </w:rPr>
      <w:t>30</w:t>
    </w:r>
    <w:r>
      <w:rPr>
        <w:rStyle w:val="PageNumber"/>
      </w:rPr>
      <w:fldChar w:fldCharType="end"/>
    </w:r>
  </w:p>
  <w:p w14:paraId="09FE150F" w14:textId="77777777" w:rsidR="00E5292A" w:rsidRDefault="00E5292A" w:rsidP="00FE17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DEAE74" w14:textId="0D759DA1" w:rsidR="00E5292A" w:rsidRDefault="00E5292A" w:rsidP="00FE1709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27712">
      <w:rPr>
        <w:rStyle w:val="PageNumber"/>
        <w:noProof/>
      </w:rPr>
      <w:t>29</w:t>
    </w:r>
    <w:r>
      <w:rPr>
        <w:rStyle w:val="PageNumber"/>
      </w:rPr>
      <w:fldChar w:fldCharType="end"/>
    </w:r>
  </w:p>
  <w:p w14:paraId="1832972F" w14:textId="77777777" w:rsidR="00E5292A" w:rsidRDefault="00E5292A" w:rsidP="00FE17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5616E4" w14:textId="77777777" w:rsidR="00B320FD" w:rsidRDefault="00B320FD" w:rsidP="00FE1709">
      <w:pPr>
        <w:pStyle w:val="Footer"/>
      </w:pPr>
      <w:r>
        <w:t>___________</w:t>
      </w:r>
    </w:p>
  </w:footnote>
  <w:footnote w:type="continuationSeparator" w:id="0">
    <w:p w14:paraId="6EB42DCE" w14:textId="77777777" w:rsidR="00B320FD" w:rsidRDefault="00B320FD" w:rsidP="00FE1709">
      <w:r>
        <w:continuationSeparator/>
      </w:r>
    </w:p>
  </w:footnote>
  <w:footnote w:type="continuationNotice" w:id="1">
    <w:p w14:paraId="7C6A7B9C" w14:textId="77777777" w:rsidR="00B320FD" w:rsidRDefault="00B320FD" w:rsidP="00FE1709"/>
  </w:footnote>
  <w:footnote w:id="2">
    <w:p w14:paraId="26BB5E10" w14:textId="77777777" w:rsidR="00E5292A" w:rsidRPr="009F79B7" w:rsidRDefault="00E5292A" w:rsidP="009E5BC3">
      <w:pPr>
        <w:pStyle w:val="FootnoteText"/>
        <w:ind w:left="0" w:firstLine="0"/>
        <w:rPr>
          <w:lang w:val="en-AU"/>
        </w:rPr>
      </w:pPr>
      <w:r>
        <w:rPr>
          <w:rStyle w:val="FootnoteReference"/>
        </w:rPr>
        <w:footnoteRef/>
      </w:r>
      <w:r>
        <w:t xml:space="preserve"> </w:t>
      </w:r>
      <w:r w:rsidRPr="003851B5">
        <w:rPr>
          <w:lang w:val="en-AU"/>
        </w:rPr>
        <w:t xml:space="preserve">Although publish-subscribe messaging is typically associated with the publication of and subscription to </w:t>
      </w:r>
      <w:r>
        <w:rPr>
          <w:lang w:val="en-AU"/>
        </w:rPr>
        <w:t>event</w:t>
      </w:r>
      <w:r w:rsidRPr="003851B5">
        <w:rPr>
          <w:lang w:val="en-AU"/>
        </w:rPr>
        <w:t>s, it is possible to publish request/command messages.  The SYNC verb in Part 5 is an example of this, where the published SYNC messages are requests for subscribing systems to add, change and delete data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DE63DB" w14:textId="768ACAE5" w:rsidR="00E5292A" w:rsidRDefault="00E5292A" w:rsidP="00FE1709">
    <w:r>
      <w:t xml:space="preserve">ISA-95 MFG EVENTS </w:t>
    </w:r>
    <w:r>
      <w:tab/>
    </w:r>
    <w:r>
      <w:tab/>
    </w:r>
    <w:r>
      <w:tab/>
      <w:t xml:space="preserve">– </w:t>
    </w:r>
    <w:r>
      <w:fldChar w:fldCharType="begin"/>
    </w:r>
    <w:r>
      <w:instrText xml:space="preserve"> PAGE </w:instrText>
    </w:r>
    <w:r>
      <w:fldChar w:fldCharType="separate"/>
    </w:r>
    <w:r w:rsidR="00727712">
      <w:rPr>
        <w:noProof/>
      </w:rPr>
      <w:t>30</w:t>
    </w:r>
    <w:r>
      <w:fldChar w:fldCharType="end"/>
    </w:r>
    <w:r>
      <w:t xml:space="preserve"> –</w:t>
    </w:r>
    <w:r w:rsidRPr="004757F6">
      <w:tab/>
    </w:r>
    <w:r>
      <w:tab/>
    </w:r>
    <w:r>
      <w:tab/>
    </w:r>
    <w:r>
      <w:tab/>
    </w:r>
    <w:r w:rsidRPr="004757F6">
      <w:t>© ISA: 2016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F85957" w14:textId="5EBC8C4A" w:rsidR="00E5292A" w:rsidRDefault="00E5292A" w:rsidP="00FE1709">
    <w:r>
      <w:t xml:space="preserve">ISA-95 MFG EVENTS </w:t>
    </w:r>
    <w:r>
      <w:tab/>
    </w:r>
    <w:r>
      <w:tab/>
    </w:r>
    <w:r>
      <w:tab/>
      <w:t xml:space="preserve">– </w:t>
    </w:r>
    <w:r>
      <w:fldChar w:fldCharType="begin"/>
    </w:r>
    <w:r>
      <w:instrText xml:space="preserve"> PAGE </w:instrText>
    </w:r>
    <w:r>
      <w:fldChar w:fldCharType="separate"/>
    </w:r>
    <w:r w:rsidR="00727712">
      <w:rPr>
        <w:noProof/>
      </w:rPr>
      <w:t>29</w:t>
    </w:r>
    <w:r>
      <w:fldChar w:fldCharType="end"/>
    </w:r>
    <w:r>
      <w:t xml:space="preserve"> –</w:t>
    </w:r>
    <w:r w:rsidRPr="004757F6">
      <w:tab/>
    </w:r>
    <w:r>
      <w:tab/>
    </w:r>
    <w:r>
      <w:tab/>
    </w:r>
    <w:r>
      <w:tab/>
    </w:r>
    <w:r w:rsidRPr="004757F6">
      <w:t>© ISA: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B60F0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B26C0C"/>
    <w:multiLevelType w:val="hybridMultilevel"/>
    <w:tmpl w:val="92A65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B935B0"/>
    <w:multiLevelType w:val="hybridMultilevel"/>
    <w:tmpl w:val="24BA6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A46ABD"/>
    <w:multiLevelType w:val="singleLevel"/>
    <w:tmpl w:val="48B8206E"/>
    <w:lvl w:ilvl="0">
      <w:start w:val="1"/>
      <w:numFmt w:val="decimal"/>
      <w:pStyle w:val="List4Number"/>
      <w:lvlText w:val="%1)"/>
      <w:lvlJc w:val="left"/>
      <w:pPr>
        <w:tabs>
          <w:tab w:val="num" w:pos="1440"/>
        </w:tabs>
        <w:ind w:left="1440" w:hanging="360"/>
      </w:pPr>
    </w:lvl>
  </w:abstractNum>
  <w:abstractNum w:abstractNumId="4">
    <w:nsid w:val="03A62A85"/>
    <w:multiLevelType w:val="singleLevel"/>
    <w:tmpl w:val="258A6AA8"/>
    <w:lvl w:ilvl="0">
      <w:start w:val="1"/>
      <w:numFmt w:val="lowerLetter"/>
      <w:pStyle w:val="ListNumber4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>
    <w:nsid w:val="06CE489A"/>
    <w:multiLevelType w:val="hybridMultilevel"/>
    <w:tmpl w:val="09847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2F10A2"/>
    <w:multiLevelType w:val="hybridMultilevel"/>
    <w:tmpl w:val="64440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9F55F5"/>
    <w:multiLevelType w:val="singleLevel"/>
    <w:tmpl w:val="9B1869C0"/>
    <w:lvl w:ilvl="0">
      <w:start w:val="4"/>
      <w:numFmt w:val="bullet"/>
      <w:pStyle w:val="Lettreapuce"/>
      <w:lvlText w:val=""/>
      <w:lvlJc w:val="left"/>
      <w:pPr>
        <w:tabs>
          <w:tab w:val="num" w:pos="400"/>
        </w:tabs>
        <w:ind w:left="400" w:hanging="400"/>
      </w:pPr>
      <w:rPr>
        <w:rFonts w:ascii="Symbol" w:hAnsi="Symbol" w:hint="default"/>
      </w:rPr>
    </w:lvl>
  </w:abstractNum>
  <w:abstractNum w:abstractNumId="8">
    <w:nsid w:val="0E4B7413"/>
    <w:multiLevelType w:val="hybridMultilevel"/>
    <w:tmpl w:val="A934C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0711EA"/>
    <w:multiLevelType w:val="multilevel"/>
    <w:tmpl w:val="DA7ED5BA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bullet"/>
      <w:pStyle w:val="1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0">
    <w:nsid w:val="107D3555"/>
    <w:multiLevelType w:val="hybridMultilevel"/>
    <w:tmpl w:val="5DB2C97E"/>
    <w:lvl w:ilvl="0" w:tplc="F286C6E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44B2D33"/>
    <w:multiLevelType w:val="multilevel"/>
    <w:tmpl w:val="AB4280E0"/>
    <w:lvl w:ilvl="0">
      <w:start w:val="1"/>
      <w:numFmt w:val="none"/>
      <w:pStyle w:val="FigureTitle"/>
      <w:suff w:val="nothing"/>
      <w:lvlText w:val="Figure "/>
      <w:lvlJc w:val="left"/>
      <w:rPr>
        <w:rFonts w:ascii="Helvetica" w:hAnsi="Helvetica" w:cs="Helvetica" w:hint="default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360"/>
        </w:tabs>
      </w:pPr>
      <w:rPr>
        <w:rFonts w:ascii="Helvetica" w:hAnsi="Helvetica" w:cs="Helvetica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2">
    <w:nsid w:val="1BF81FBE"/>
    <w:multiLevelType w:val="hybridMultilevel"/>
    <w:tmpl w:val="E1867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134964"/>
    <w:multiLevelType w:val="singleLevel"/>
    <w:tmpl w:val="1AE05C60"/>
    <w:lvl w:ilvl="0">
      <w:start w:val="1"/>
      <w:numFmt w:val="none"/>
      <w:pStyle w:val="Rule"/>
      <w:lvlText w:val="______"/>
      <w:lvlJc w:val="left"/>
      <w:pPr>
        <w:tabs>
          <w:tab w:val="num" w:pos="720"/>
        </w:tabs>
        <w:ind w:left="0" w:firstLine="0"/>
      </w:pPr>
      <w:rPr>
        <w:rFonts w:ascii="Helvetica" w:hAnsi="Helvetica" w:hint="default"/>
        <w:b w:val="0"/>
        <w:i w:val="0"/>
        <w:sz w:val="20"/>
      </w:rPr>
    </w:lvl>
  </w:abstractNum>
  <w:abstractNum w:abstractNumId="14">
    <w:nsid w:val="1EE57BBE"/>
    <w:multiLevelType w:val="singleLevel"/>
    <w:tmpl w:val="FBBC03F8"/>
    <w:lvl w:ilvl="0">
      <w:start w:val="1"/>
      <w:numFmt w:val="bullet"/>
      <w:pStyle w:val="ListBullet2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206B4DAB"/>
    <w:multiLevelType w:val="hybridMultilevel"/>
    <w:tmpl w:val="61CA1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465EEF"/>
    <w:multiLevelType w:val="hybridMultilevel"/>
    <w:tmpl w:val="721C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AD27F9"/>
    <w:multiLevelType w:val="singleLevel"/>
    <w:tmpl w:val="C874BA78"/>
    <w:lvl w:ilvl="0">
      <w:start w:val="1"/>
      <w:numFmt w:val="none"/>
      <w:pStyle w:val="OneVote"/>
      <w:lvlText w:val="* One vote per company."/>
      <w:lvlJc w:val="left"/>
      <w:pPr>
        <w:tabs>
          <w:tab w:val="num" w:pos="2520"/>
        </w:tabs>
        <w:ind w:left="0" w:firstLine="0"/>
      </w:pPr>
      <w:rPr>
        <w:rFonts w:ascii="Helvetica" w:hAnsi="Helvetica" w:hint="default"/>
        <w:b w:val="0"/>
        <w:i w:val="0"/>
        <w:sz w:val="20"/>
      </w:rPr>
    </w:lvl>
  </w:abstractNum>
  <w:abstractNum w:abstractNumId="18">
    <w:nsid w:val="291723D4"/>
    <w:multiLevelType w:val="singleLevel"/>
    <w:tmpl w:val="DD6E648C"/>
    <w:lvl w:ilvl="0">
      <w:start w:val="1"/>
      <w:numFmt w:val="lowerRoman"/>
      <w:pStyle w:val="ListNumber3"/>
      <w:lvlText w:val="%1)"/>
      <w:lvlJc w:val="left"/>
      <w:pPr>
        <w:tabs>
          <w:tab w:val="num" w:pos="720"/>
        </w:tabs>
        <w:ind w:left="720" w:hanging="720"/>
      </w:pPr>
    </w:lvl>
  </w:abstractNum>
  <w:abstractNum w:abstractNumId="19">
    <w:nsid w:val="2E28716E"/>
    <w:multiLevelType w:val="hybridMultilevel"/>
    <w:tmpl w:val="CBCE3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560069"/>
    <w:multiLevelType w:val="hybridMultilevel"/>
    <w:tmpl w:val="F52A0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D4386F"/>
    <w:multiLevelType w:val="hybridMultilevel"/>
    <w:tmpl w:val="463E2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5832D4E"/>
    <w:multiLevelType w:val="hybridMultilevel"/>
    <w:tmpl w:val="9798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61B61A9"/>
    <w:multiLevelType w:val="hybridMultilevel"/>
    <w:tmpl w:val="91865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6FF1519"/>
    <w:multiLevelType w:val="singleLevel"/>
    <w:tmpl w:val="AC769848"/>
    <w:lvl w:ilvl="0">
      <w:start w:val="1"/>
      <w:numFmt w:val="lowerLetter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5">
    <w:nsid w:val="37D23E3E"/>
    <w:multiLevelType w:val="hybridMultilevel"/>
    <w:tmpl w:val="3984C9EE"/>
    <w:lvl w:ilvl="0" w:tplc="6BF657BC">
      <w:start w:val="1"/>
      <w:numFmt w:val="decimal"/>
      <w:pStyle w:val="BibliographyRefernce"/>
      <w:lvlText w:val="[%1]"/>
      <w:lvlJc w:val="left"/>
      <w:pPr>
        <w:ind w:left="360" w:hanging="360"/>
      </w:pPr>
      <w:rPr>
        <w:rFonts w:cs="Times New Roman" w:hint="default"/>
      </w:rPr>
    </w:lvl>
    <w:lvl w:ilvl="1" w:tplc="48F08A02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3B2ABF8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B9940AF4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76D07642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DC83F20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B3262A8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67840B0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5740A7C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3834691A"/>
    <w:multiLevelType w:val="singleLevel"/>
    <w:tmpl w:val="B8622612"/>
    <w:lvl w:ilvl="0">
      <w:start w:val="1"/>
      <w:numFmt w:val="bullet"/>
      <w:pStyle w:val="SPDraftDateLin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7">
    <w:nsid w:val="3A07504D"/>
    <w:multiLevelType w:val="hybridMultilevel"/>
    <w:tmpl w:val="AD565CD8"/>
    <w:lvl w:ilvl="0" w:tplc="F286C6E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DFD576B"/>
    <w:multiLevelType w:val="hybridMultilevel"/>
    <w:tmpl w:val="56488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E063F7E"/>
    <w:multiLevelType w:val="hybridMultilevel"/>
    <w:tmpl w:val="91F2596C"/>
    <w:lvl w:ilvl="0" w:tplc="F286C6E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F2E7CFA"/>
    <w:multiLevelType w:val="multilevel"/>
    <w:tmpl w:val="BC742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>
    <w:nsid w:val="3FB00749"/>
    <w:multiLevelType w:val="hybridMultilevel"/>
    <w:tmpl w:val="EC2622C8"/>
    <w:lvl w:ilvl="0" w:tplc="1624CB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04712DC"/>
    <w:multiLevelType w:val="hybridMultilevel"/>
    <w:tmpl w:val="5FA23AA4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3">
    <w:nsid w:val="409A05EB"/>
    <w:multiLevelType w:val="hybridMultilevel"/>
    <w:tmpl w:val="8CE6C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0D31294"/>
    <w:multiLevelType w:val="hybridMultilevel"/>
    <w:tmpl w:val="E2CAE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14652F4"/>
    <w:multiLevelType w:val="hybridMultilevel"/>
    <w:tmpl w:val="4380E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21A1F49"/>
    <w:multiLevelType w:val="hybridMultilevel"/>
    <w:tmpl w:val="B754A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C580C57"/>
    <w:multiLevelType w:val="multilevel"/>
    <w:tmpl w:val="57245C08"/>
    <w:lvl w:ilvl="0">
      <w:start w:val="1"/>
      <w:numFmt w:val="none"/>
      <w:pStyle w:val="TableTitle"/>
      <w:suff w:val="nothing"/>
      <w:lvlText w:val="Table "/>
      <w:lvlJc w:val="left"/>
      <w:pPr>
        <w:ind w:left="0" w:firstLine="0"/>
      </w:pPr>
      <w:rPr>
        <w:rFonts w:ascii="Helvetica" w:hAnsi="Helvetica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ascii="Helvetica" w:hAnsi="Helvetica" w:hint="default"/>
        <w:b w:val="0"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8">
    <w:nsid w:val="4D422C90"/>
    <w:multiLevelType w:val="hybridMultilevel"/>
    <w:tmpl w:val="7444B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4D7F33AF"/>
    <w:multiLevelType w:val="hybridMultilevel"/>
    <w:tmpl w:val="E00E28A2"/>
    <w:lvl w:ilvl="0" w:tplc="22489B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BC96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1687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88BB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CE66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C8E9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3C22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E85F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42E5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>
    <w:nsid w:val="50FF18E7"/>
    <w:multiLevelType w:val="hybridMultilevel"/>
    <w:tmpl w:val="170A3522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1">
    <w:nsid w:val="51C52760"/>
    <w:multiLevelType w:val="singleLevel"/>
    <w:tmpl w:val="2A30C6D0"/>
    <w:lvl w:ilvl="0">
      <w:start w:val="1"/>
      <w:numFmt w:val="decimal"/>
      <w:pStyle w:val="ListNumber5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2">
    <w:nsid w:val="52CD473F"/>
    <w:multiLevelType w:val="hybridMultilevel"/>
    <w:tmpl w:val="1DEA1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2D45873"/>
    <w:multiLevelType w:val="multilevel"/>
    <w:tmpl w:val="7CAAEC64"/>
    <w:lvl w:ilvl="0">
      <w:start w:val="1"/>
      <w:numFmt w:val="decimal"/>
      <w:pStyle w:val="Heading1"/>
      <w:lvlText w:val="%1"/>
      <w:lvlJc w:val="left"/>
      <w:pPr>
        <w:ind w:left="115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1440" w:hanging="720"/>
      </w:pPr>
      <w:rPr>
        <w:i w:val="0"/>
      </w:rPr>
    </w:lvl>
    <w:lvl w:ilvl="3">
      <w:start w:val="1"/>
      <w:numFmt w:val="decimal"/>
      <w:pStyle w:val="Heading4"/>
      <w:lvlText w:val="%1.%2.%3.%4"/>
      <w:lvlJc w:val="left"/>
      <w:pPr>
        <w:ind w:left="1584" w:hanging="864"/>
      </w:pPr>
    </w:lvl>
    <w:lvl w:ilvl="4">
      <w:start w:val="1"/>
      <w:numFmt w:val="decimal"/>
      <w:pStyle w:val="Heading5"/>
      <w:lvlText w:val="%1.%2.%3.%4.%5"/>
      <w:lvlJc w:val="left"/>
      <w:pPr>
        <w:ind w:left="172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87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01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16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304" w:hanging="1584"/>
      </w:pPr>
    </w:lvl>
  </w:abstractNum>
  <w:abstractNum w:abstractNumId="44">
    <w:nsid w:val="55AE4A71"/>
    <w:multiLevelType w:val="multilevel"/>
    <w:tmpl w:val="D9EE244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2991"/>
        </w:tabs>
        <w:ind w:left="2991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5">
    <w:nsid w:val="5ABF1C85"/>
    <w:multiLevelType w:val="hybridMultilevel"/>
    <w:tmpl w:val="58A05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5B5E6BA8"/>
    <w:multiLevelType w:val="hybridMultilevel"/>
    <w:tmpl w:val="D7627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5EC901DF"/>
    <w:multiLevelType w:val="singleLevel"/>
    <w:tmpl w:val="45E610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8">
    <w:nsid w:val="60266FC6"/>
    <w:multiLevelType w:val="multilevel"/>
    <w:tmpl w:val="7E54FD1E"/>
    <w:lvl w:ilvl="0">
      <w:start w:val="1"/>
      <w:numFmt w:val="upperLetter"/>
      <w:pStyle w:val="ANNEXtitle"/>
      <w:suff w:val="space"/>
      <w:lvlText w:val="Annex 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</w:lvl>
    <w:lvl w:ilvl="4">
      <w:start w:val="1"/>
      <w:numFmt w:val="decimal"/>
      <w:lvlText w:val="%1.%2.%3.%4.%5"/>
      <w:lvlJc w:val="left"/>
      <w:pPr>
        <w:tabs>
          <w:tab w:val="num" w:pos="1361"/>
        </w:tabs>
        <w:ind w:left="1361" w:hanging="1361"/>
      </w:pPr>
    </w:lvl>
    <w:lvl w:ilvl="5">
      <w:start w:val="1"/>
      <w:numFmt w:val="decimal"/>
      <w:lvlText w:val="%1.%2.%3.%4.%5.%6"/>
      <w:lvlJc w:val="left"/>
      <w:pPr>
        <w:tabs>
          <w:tab w:val="num" w:pos="1588"/>
        </w:tabs>
        <w:ind w:left="1588" w:hanging="1588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49">
    <w:nsid w:val="630F013F"/>
    <w:multiLevelType w:val="hybridMultilevel"/>
    <w:tmpl w:val="018A6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64450065"/>
    <w:multiLevelType w:val="hybridMultilevel"/>
    <w:tmpl w:val="8E46A4E6"/>
    <w:lvl w:ilvl="0" w:tplc="0409000F">
      <w:start w:val="1"/>
      <w:numFmt w:val="decimal"/>
      <w:lvlText w:val="%1."/>
      <w:lvlJc w:val="left"/>
      <w:pPr>
        <w:ind w:left="781" w:hanging="360"/>
      </w:pPr>
    </w:lvl>
    <w:lvl w:ilvl="1" w:tplc="04090019" w:tentative="1">
      <w:start w:val="1"/>
      <w:numFmt w:val="lowerLetter"/>
      <w:lvlText w:val="%2."/>
      <w:lvlJc w:val="left"/>
      <w:pPr>
        <w:ind w:left="1501" w:hanging="360"/>
      </w:pPr>
    </w:lvl>
    <w:lvl w:ilvl="2" w:tplc="0409001B" w:tentative="1">
      <w:start w:val="1"/>
      <w:numFmt w:val="lowerRoman"/>
      <w:lvlText w:val="%3."/>
      <w:lvlJc w:val="right"/>
      <w:pPr>
        <w:ind w:left="2221" w:hanging="180"/>
      </w:pPr>
    </w:lvl>
    <w:lvl w:ilvl="3" w:tplc="0409000F" w:tentative="1">
      <w:start w:val="1"/>
      <w:numFmt w:val="decimal"/>
      <w:lvlText w:val="%4."/>
      <w:lvlJc w:val="left"/>
      <w:pPr>
        <w:ind w:left="2941" w:hanging="360"/>
      </w:pPr>
    </w:lvl>
    <w:lvl w:ilvl="4" w:tplc="04090019" w:tentative="1">
      <w:start w:val="1"/>
      <w:numFmt w:val="lowerLetter"/>
      <w:lvlText w:val="%5."/>
      <w:lvlJc w:val="left"/>
      <w:pPr>
        <w:ind w:left="3661" w:hanging="360"/>
      </w:pPr>
    </w:lvl>
    <w:lvl w:ilvl="5" w:tplc="0409001B" w:tentative="1">
      <w:start w:val="1"/>
      <w:numFmt w:val="lowerRoman"/>
      <w:lvlText w:val="%6."/>
      <w:lvlJc w:val="right"/>
      <w:pPr>
        <w:ind w:left="4381" w:hanging="180"/>
      </w:pPr>
    </w:lvl>
    <w:lvl w:ilvl="6" w:tplc="0409000F" w:tentative="1">
      <w:start w:val="1"/>
      <w:numFmt w:val="decimal"/>
      <w:lvlText w:val="%7."/>
      <w:lvlJc w:val="left"/>
      <w:pPr>
        <w:ind w:left="5101" w:hanging="360"/>
      </w:pPr>
    </w:lvl>
    <w:lvl w:ilvl="7" w:tplc="04090019" w:tentative="1">
      <w:start w:val="1"/>
      <w:numFmt w:val="lowerLetter"/>
      <w:lvlText w:val="%8."/>
      <w:lvlJc w:val="left"/>
      <w:pPr>
        <w:ind w:left="5821" w:hanging="360"/>
      </w:pPr>
    </w:lvl>
    <w:lvl w:ilvl="8" w:tplc="0409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51">
    <w:nsid w:val="68E907BC"/>
    <w:multiLevelType w:val="hybridMultilevel"/>
    <w:tmpl w:val="DDC433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69A70C0C"/>
    <w:multiLevelType w:val="hybridMultilevel"/>
    <w:tmpl w:val="96FA6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6B711F6A"/>
    <w:multiLevelType w:val="multilevel"/>
    <w:tmpl w:val="B84E321E"/>
    <w:lvl w:ilvl="0">
      <w:start w:val="1"/>
      <w:numFmt w:val="decimal"/>
      <w:pStyle w:val="List1Alpha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4">
    <w:nsid w:val="6E3E1BD3"/>
    <w:multiLevelType w:val="singleLevel"/>
    <w:tmpl w:val="F0523EAC"/>
    <w:lvl w:ilvl="0">
      <w:start w:val="1"/>
      <w:numFmt w:val="decimal"/>
      <w:pStyle w:val="Titre1b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5">
    <w:nsid w:val="6FDE6CDE"/>
    <w:multiLevelType w:val="hybridMultilevel"/>
    <w:tmpl w:val="BAF03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728700E3"/>
    <w:multiLevelType w:val="multilevel"/>
    <w:tmpl w:val="80E0730A"/>
    <w:lvl w:ilvl="0">
      <w:start w:val="1"/>
      <w:numFmt w:val="upperLetter"/>
      <w:pStyle w:val="AnnexTitle0"/>
      <w:suff w:val="nothing"/>
      <w:lvlText w:val="Annex %1 "/>
      <w:lvlJc w:val="left"/>
      <w:pPr>
        <w:ind w:left="0" w:firstLine="0"/>
      </w:pPr>
      <w:rPr>
        <w:rFonts w:ascii="Helvetica" w:hAnsi="Helvetica" w:cs="Helvetica" w:hint="default"/>
        <w:b/>
        <w:bCs/>
        <w:i w:val="0"/>
        <w:iCs w:val="0"/>
        <w:sz w:val="24"/>
        <w:szCs w:val="24"/>
      </w:rPr>
    </w:lvl>
    <w:lvl w:ilvl="1">
      <w:start w:val="1"/>
      <w:numFmt w:val="decimal"/>
      <w:pStyle w:val="AnnexHeading1"/>
      <w:lvlText w:val="B.%2"/>
      <w:lvlJc w:val="left"/>
      <w:pPr>
        <w:tabs>
          <w:tab w:val="num" w:pos="360"/>
        </w:tabs>
        <w:ind w:left="0" w:firstLine="0"/>
      </w:pPr>
      <w:rPr>
        <w:rFonts w:ascii="Helvetica" w:hAnsi="Helvetica" w:cs="Helvetica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pStyle w:val="AnnexHeading2"/>
      <w:lvlText w:val="%1.%2.%3"/>
      <w:lvlJc w:val="left"/>
      <w:pPr>
        <w:tabs>
          <w:tab w:val="num" w:pos="720"/>
        </w:tabs>
        <w:ind w:left="0" w:firstLine="0"/>
      </w:pPr>
      <w:rPr>
        <w:rFonts w:cs="Times New Roman" w:hint="default"/>
      </w:rPr>
    </w:lvl>
    <w:lvl w:ilvl="3">
      <w:start w:val="1"/>
      <w:numFmt w:val="decimal"/>
      <w:pStyle w:val="AnnexHeading3"/>
      <w:lvlText w:val="%1.%2.%3.%4"/>
      <w:lvlJc w:val="left"/>
      <w:pPr>
        <w:tabs>
          <w:tab w:val="num" w:pos="1080"/>
        </w:tabs>
        <w:ind w:left="0" w:firstLine="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</w:abstractNum>
  <w:abstractNum w:abstractNumId="57">
    <w:nsid w:val="74C8638A"/>
    <w:multiLevelType w:val="hybridMultilevel"/>
    <w:tmpl w:val="005AC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75186785"/>
    <w:multiLevelType w:val="hybridMultilevel"/>
    <w:tmpl w:val="A5D09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6D40624"/>
    <w:multiLevelType w:val="multilevel"/>
    <w:tmpl w:val="2CC6F47C"/>
    <w:lvl w:ilvl="0">
      <w:start w:val="1"/>
      <w:numFmt w:val="decimal"/>
      <w:pStyle w:val="NoteNumbered"/>
      <w:suff w:val="nothing"/>
      <w:lvlText w:val="NOTE %1 — "/>
      <w:lvlJc w:val="left"/>
      <w:pPr>
        <w:ind w:left="0" w:firstLine="0"/>
      </w:pPr>
      <w:rPr>
        <w:rFonts w:ascii="Helvetica" w:hAnsi="Helvetica" w:hint="default"/>
        <w:b w:val="0"/>
        <w:i w:val="0"/>
        <w:sz w:val="1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0">
    <w:nsid w:val="784831C4"/>
    <w:multiLevelType w:val="hybridMultilevel"/>
    <w:tmpl w:val="E9FC1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79045615"/>
    <w:multiLevelType w:val="hybridMultilevel"/>
    <w:tmpl w:val="544C4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7EC226C6"/>
    <w:multiLevelType w:val="hybridMultilevel"/>
    <w:tmpl w:val="5CF81982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>
    <w:abstractNumId w:val="56"/>
  </w:num>
  <w:num w:numId="2">
    <w:abstractNumId w:val="11"/>
  </w:num>
  <w:num w:numId="3">
    <w:abstractNumId w:val="44"/>
  </w:num>
  <w:num w:numId="4">
    <w:abstractNumId w:val="24"/>
  </w:num>
  <w:num w:numId="5">
    <w:abstractNumId w:val="48"/>
  </w:num>
  <w:num w:numId="6">
    <w:abstractNumId w:val="3"/>
  </w:num>
  <w:num w:numId="7">
    <w:abstractNumId w:val="59"/>
  </w:num>
  <w:num w:numId="8">
    <w:abstractNumId w:val="17"/>
  </w:num>
  <w:num w:numId="9">
    <w:abstractNumId w:val="13"/>
  </w:num>
  <w:num w:numId="10">
    <w:abstractNumId w:val="37"/>
  </w:num>
  <w:num w:numId="11">
    <w:abstractNumId w:val="53"/>
  </w:num>
  <w:num w:numId="12">
    <w:abstractNumId w:val="54"/>
  </w:num>
  <w:num w:numId="13">
    <w:abstractNumId w:val="7"/>
  </w:num>
  <w:num w:numId="14">
    <w:abstractNumId w:val="47"/>
  </w:num>
  <w:num w:numId="15">
    <w:abstractNumId w:val="18"/>
  </w:num>
  <w:num w:numId="16">
    <w:abstractNumId w:val="4"/>
  </w:num>
  <w:num w:numId="17">
    <w:abstractNumId w:val="41"/>
  </w:num>
  <w:num w:numId="18">
    <w:abstractNumId w:val="14"/>
  </w:num>
  <w:num w:numId="19">
    <w:abstractNumId w:val="25"/>
  </w:num>
  <w:num w:numId="20">
    <w:abstractNumId w:val="9"/>
  </w:num>
  <w:num w:numId="21">
    <w:abstractNumId w:val="26"/>
  </w:num>
  <w:num w:numId="22">
    <w:abstractNumId w:val="6"/>
  </w:num>
  <w:num w:numId="23">
    <w:abstractNumId w:val="32"/>
  </w:num>
  <w:num w:numId="24">
    <w:abstractNumId w:val="35"/>
  </w:num>
  <w:num w:numId="25">
    <w:abstractNumId w:val="22"/>
  </w:num>
  <w:num w:numId="26">
    <w:abstractNumId w:val="42"/>
  </w:num>
  <w:num w:numId="27">
    <w:abstractNumId w:val="19"/>
  </w:num>
  <w:num w:numId="28">
    <w:abstractNumId w:val="2"/>
  </w:num>
  <w:num w:numId="29">
    <w:abstractNumId w:val="5"/>
  </w:num>
  <w:num w:numId="30">
    <w:abstractNumId w:val="38"/>
  </w:num>
  <w:num w:numId="31">
    <w:abstractNumId w:val="46"/>
  </w:num>
  <w:num w:numId="32">
    <w:abstractNumId w:val="16"/>
  </w:num>
  <w:num w:numId="33">
    <w:abstractNumId w:val="49"/>
  </w:num>
  <w:num w:numId="34">
    <w:abstractNumId w:val="36"/>
  </w:num>
  <w:num w:numId="35">
    <w:abstractNumId w:val="21"/>
  </w:num>
  <w:num w:numId="36">
    <w:abstractNumId w:val="51"/>
  </w:num>
  <w:num w:numId="37">
    <w:abstractNumId w:val="31"/>
  </w:num>
  <w:num w:numId="38">
    <w:abstractNumId w:val="28"/>
  </w:num>
  <w:num w:numId="39">
    <w:abstractNumId w:val="55"/>
  </w:num>
  <w:num w:numId="40">
    <w:abstractNumId w:val="20"/>
  </w:num>
  <w:num w:numId="41">
    <w:abstractNumId w:val="33"/>
  </w:num>
  <w:num w:numId="42">
    <w:abstractNumId w:val="30"/>
  </w:num>
  <w:num w:numId="4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62"/>
  </w:num>
  <w:num w:numId="48">
    <w:abstractNumId w:val="8"/>
  </w:num>
  <w:num w:numId="49">
    <w:abstractNumId w:val="15"/>
  </w:num>
  <w:num w:numId="50">
    <w:abstractNumId w:val="39"/>
  </w:num>
  <w:num w:numId="51">
    <w:abstractNumId w:val="45"/>
  </w:num>
  <w:num w:numId="52">
    <w:abstractNumId w:val="60"/>
  </w:num>
  <w:num w:numId="53">
    <w:abstractNumId w:val="57"/>
  </w:num>
  <w:num w:numId="54">
    <w:abstractNumId w:val="52"/>
  </w:num>
  <w:num w:numId="55">
    <w:abstractNumId w:val="12"/>
  </w:num>
  <w:num w:numId="56">
    <w:abstractNumId w:val="1"/>
  </w:num>
  <w:num w:numId="57">
    <w:abstractNumId w:val="23"/>
  </w:num>
  <w:num w:numId="58">
    <w:abstractNumId w:val="44"/>
  </w:num>
  <w:num w:numId="59">
    <w:abstractNumId w:val="61"/>
  </w:num>
  <w:num w:numId="60">
    <w:abstractNumId w:val="58"/>
  </w:num>
  <w:num w:numId="61">
    <w:abstractNumId w:val="29"/>
  </w:num>
  <w:num w:numId="62">
    <w:abstractNumId w:val="27"/>
  </w:num>
  <w:num w:numId="63">
    <w:abstractNumId w:val="50"/>
  </w:num>
  <w:num w:numId="64">
    <w:abstractNumId w:val="0"/>
  </w:num>
  <w:num w:numId="65">
    <w:abstractNumId w:val="43"/>
  </w:num>
  <w:num w:numId="66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40"/>
  </w:num>
  <w:num w:numId="68">
    <w:abstractNumId w:val="34"/>
  </w:num>
  <w:num w:numId="69">
    <w:abstractNumId w:val="10"/>
  </w:num>
  <w:numIdMacAtCleanup w:val="63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arles Gifford">
    <w15:presenceInfo w15:providerId="Windows Live" w15:userId="fdb8ee371dc0c3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embedSystemFonts/>
  <w:activeWritingStyle w:appName="MSWord" w:lang="en-US" w:vendorID="64" w:dllVersion="131078" w:nlCheck="1" w:checkStyle="0"/>
  <w:activeWritingStyle w:appName="MSWord" w:lang="en-GB" w:vendorID="64" w:dllVersion="131078" w:nlCheck="1" w:checkStyle="0"/>
  <w:activeWritingStyle w:appName="MSWord" w:lang="en-AU" w:vendorID="64" w:dllVersion="131078" w:nlCheck="1" w:checkStyle="0"/>
  <w:activeWritingStyle w:appName="MSWord" w:lang="fr-FR" w:vendorID="64" w:dllVersion="131078" w:nlCheck="1" w:checkStyle="0"/>
  <w:activeWritingStyle w:appName="MSWord" w:lang="es-ES" w:vendorID="64" w:dllVersion="131078" w:nlCheck="1" w:checkStyle="1"/>
  <w:proofState w:spelling="clean" w:grammar="clean"/>
  <w:trackRevisions/>
  <w:defaultTabStop w:val="720"/>
  <w:hyphenationZone w:val="425"/>
  <w:evenAndOddHeader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DBB"/>
    <w:rsid w:val="000002C8"/>
    <w:rsid w:val="00000378"/>
    <w:rsid w:val="00003C1C"/>
    <w:rsid w:val="000041E7"/>
    <w:rsid w:val="000074F4"/>
    <w:rsid w:val="00011276"/>
    <w:rsid w:val="00011440"/>
    <w:rsid w:val="000137E8"/>
    <w:rsid w:val="000145C1"/>
    <w:rsid w:val="000147DE"/>
    <w:rsid w:val="0001496A"/>
    <w:rsid w:val="00014E4E"/>
    <w:rsid w:val="000165C7"/>
    <w:rsid w:val="0001708E"/>
    <w:rsid w:val="00017B25"/>
    <w:rsid w:val="000206C2"/>
    <w:rsid w:val="000211DE"/>
    <w:rsid w:val="00021BB5"/>
    <w:rsid w:val="00021CA9"/>
    <w:rsid w:val="000235FC"/>
    <w:rsid w:val="00025925"/>
    <w:rsid w:val="00026AAC"/>
    <w:rsid w:val="00027755"/>
    <w:rsid w:val="0003011B"/>
    <w:rsid w:val="00030581"/>
    <w:rsid w:val="00030E4C"/>
    <w:rsid w:val="0003124B"/>
    <w:rsid w:val="000322B4"/>
    <w:rsid w:val="000325A7"/>
    <w:rsid w:val="00033293"/>
    <w:rsid w:val="00034F6B"/>
    <w:rsid w:val="000357E5"/>
    <w:rsid w:val="000366E9"/>
    <w:rsid w:val="000405FC"/>
    <w:rsid w:val="00040D42"/>
    <w:rsid w:val="00040E0D"/>
    <w:rsid w:val="000413F4"/>
    <w:rsid w:val="00041AB3"/>
    <w:rsid w:val="00041D3E"/>
    <w:rsid w:val="0004261F"/>
    <w:rsid w:val="0004275A"/>
    <w:rsid w:val="00042A7C"/>
    <w:rsid w:val="00042E86"/>
    <w:rsid w:val="000437F1"/>
    <w:rsid w:val="000443EE"/>
    <w:rsid w:val="00047575"/>
    <w:rsid w:val="00047C6D"/>
    <w:rsid w:val="00051191"/>
    <w:rsid w:val="000520A9"/>
    <w:rsid w:val="00052A95"/>
    <w:rsid w:val="000531E5"/>
    <w:rsid w:val="000536CF"/>
    <w:rsid w:val="00053F46"/>
    <w:rsid w:val="000549DE"/>
    <w:rsid w:val="00054A83"/>
    <w:rsid w:val="0005601E"/>
    <w:rsid w:val="000574E6"/>
    <w:rsid w:val="00060AE1"/>
    <w:rsid w:val="00060AEB"/>
    <w:rsid w:val="00061311"/>
    <w:rsid w:val="00061CE2"/>
    <w:rsid w:val="00062E6F"/>
    <w:rsid w:val="0006430B"/>
    <w:rsid w:val="00065BEA"/>
    <w:rsid w:val="000674FF"/>
    <w:rsid w:val="00067E02"/>
    <w:rsid w:val="000725E1"/>
    <w:rsid w:val="00072A8C"/>
    <w:rsid w:val="000732F5"/>
    <w:rsid w:val="0007486D"/>
    <w:rsid w:val="00077EDA"/>
    <w:rsid w:val="0008012A"/>
    <w:rsid w:val="000825A8"/>
    <w:rsid w:val="000827F5"/>
    <w:rsid w:val="000836F3"/>
    <w:rsid w:val="00084A9E"/>
    <w:rsid w:val="0008530C"/>
    <w:rsid w:val="00085671"/>
    <w:rsid w:val="00085C26"/>
    <w:rsid w:val="00087100"/>
    <w:rsid w:val="000879B1"/>
    <w:rsid w:val="00091C51"/>
    <w:rsid w:val="0009203D"/>
    <w:rsid w:val="00094254"/>
    <w:rsid w:val="000946E9"/>
    <w:rsid w:val="000977B6"/>
    <w:rsid w:val="000A1A57"/>
    <w:rsid w:val="000A2EB4"/>
    <w:rsid w:val="000A3185"/>
    <w:rsid w:val="000A58F0"/>
    <w:rsid w:val="000A5B09"/>
    <w:rsid w:val="000A5BF2"/>
    <w:rsid w:val="000A7CD4"/>
    <w:rsid w:val="000B1742"/>
    <w:rsid w:val="000B203D"/>
    <w:rsid w:val="000B2B63"/>
    <w:rsid w:val="000B34DE"/>
    <w:rsid w:val="000B3CC1"/>
    <w:rsid w:val="000B7317"/>
    <w:rsid w:val="000B7D26"/>
    <w:rsid w:val="000C1ED6"/>
    <w:rsid w:val="000C22DC"/>
    <w:rsid w:val="000C285F"/>
    <w:rsid w:val="000C2C07"/>
    <w:rsid w:val="000C3900"/>
    <w:rsid w:val="000C46F8"/>
    <w:rsid w:val="000C4BAC"/>
    <w:rsid w:val="000C4C9F"/>
    <w:rsid w:val="000C6E2D"/>
    <w:rsid w:val="000C7216"/>
    <w:rsid w:val="000C73C9"/>
    <w:rsid w:val="000C776D"/>
    <w:rsid w:val="000D0E4F"/>
    <w:rsid w:val="000D1950"/>
    <w:rsid w:val="000D2CEF"/>
    <w:rsid w:val="000D60E5"/>
    <w:rsid w:val="000D7C4E"/>
    <w:rsid w:val="000E10EF"/>
    <w:rsid w:val="000E2121"/>
    <w:rsid w:val="000E4CDC"/>
    <w:rsid w:val="000E6BFF"/>
    <w:rsid w:val="000E6DFF"/>
    <w:rsid w:val="000E76EB"/>
    <w:rsid w:val="000F079A"/>
    <w:rsid w:val="000F093A"/>
    <w:rsid w:val="000F1CC7"/>
    <w:rsid w:val="000F2327"/>
    <w:rsid w:val="000F263B"/>
    <w:rsid w:val="000F2EB0"/>
    <w:rsid w:val="000F433D"/>
    <w:rsid w:val="000F4BF0"/>
    <w:rsid w:val="000F6DF8"/>
    <w:rsid w:val="00101699"/>
    <w:rsid w:val="00101B55"/>
    <w:rsid w:val="00101BB0"/>
    <w:rsid w:val="0010334F"/>
    <w:rsid w:val="00107C7D"/>
    <w:rsid w:val="00111B18"/>
    <w:rsid w:val="001128A1"/>
    <w:rsid w:val="00113FE9"/>
    <w:rsid w:val="00114401"/>
    <w:rsid w:val="00115778"/>
    <w:rsid w:val="0011618C"/>
    <w:rsid w:val="00116D21"/>
    <w:rsid w:val="00116EFD"/>
    <w:rsid w:val="00120780"/>
    <w:rsid w:val="00120E74"/>
    <w:rsid w:val="00121CA0"/>
    <w:rsid w:val="001234A2"/>
    <w:rsid w:val="00124584"/>
    <w:rsid w:val="00125234"/>
    <w:rsid w:val="00125AE2"/>
    <w:rsid w:val="001265AA"/>
    <w:rsid w:val="00126A7D"/>
    <w:rsid w:val="00126C0C"/>
    <w:rsid w:val="00127707"/>
    <w:rsid w:val="001279EB"/>
    <w:rsid w:val="00127C90"/>
    <w:rsid w:val="00127DCB"/>
    <w:rsid w:val="00130B19"/>
    <w:rsid w:val="0013125D"/>
    <w:rsid w:val="00131617"/>
    <w:rsid w:val="0013212B"/>
    <w:rsid w:val="001360B3"/>
    <w:rsid w:val="001412CB"/>
    <w:rsid w:val="0014498F"/>
    <w:rsid w:val="00144CA0"/>
    <w:rsid w:val="00145316"/>
    <w:rsid w:val="00145554"/>
    <w:rsid w:val="001466FC"/>
    <w:rsid w:val="00150628"/>
    <w:rsid w:val="00150D08"/>
    <w:rsid w:val="001517C4"/>
    <w:rsid w:val="00152F2F"/>
    <w:rsid w:val="0015389B"/>
    <w:rsid w:val="001552FC"/>
    <w:rsid w:val="00155836"/>
    <w:rsid w:val="00161335"/>
    <w:rsid w:val="001617C0"/>
    <w:rsid w:val="00163D26"/>
    <w:rsid w:val="001660E2"/>
    <w:rsid w:val="001703A2"/>
    <w:rsid w:val="00170997"/>
    <w:rsid w:val="0017286F"/>
    <w:rsid w:val="00173397"/>
    <w:rsid w:val="00173893"/>
    <w:rsid w:val="00174A5E"/>
    <w:rsid w:val="00174D70"/>
    <w:rsid w:val="001752DA"/>
    <w:rsid w:val="00175969"/>
    <w:rsid w:val="001760BF"/>
    <w:rsid w:val="00176F3D"/>
    <w:rsid w:val="00177F14"/>
    <w:rsid w:val="0018029B"/>
    <w:rsid w:val="001808AD"/>
    <w:rsid w:val="00181C76"/>
    <w:rsid w:val="001834A8"/>
    <w:rsid w:val="00184BC1"/>
    <w:rsid w:val="0018605B"/>
    <w:rsid w:val="00190912"/>
    <w:rsid w:val="001924C0"/>
    <w:rsid w:val="00193CA5"/>
    <w:rsid w:val="0019782E"/>
    <w:rsid w:val="00197F3C"/>
    <w:rsid w:val="001A0D2F"/>
    <w:rsid w:val="001A1DDF"/>
    <w:rsid w:val="001A211E"/>
    <w:rsid w:val="001A35E7"/>
    <w:rsid w:val="001A418C"/>
    <w:rsid w:val="001A509F"/>
    <w:rsid w:val="001A5AC6"/>
    <w:rsid w:val="001B0317"/>
    <w:rsid w:val="001B0DBA"/>
    <w:rsid w:val="001B1642"/>
    <w:rsid w:val="001B1B3A"/>
    <w:rsid w:val="001B1B5D"/>
    <w:rsid w:val="001B2295"/>
    <w:rsid w:val="001B35FD"/>
    <w:rsid w:val="001B3C97"/>
    <w:rsid w:val="001B5EA5"/>
    <w:rsid w:val="001C01D9"/>
    <w:rsid w:val="001C1420"/>
    <w:rsid w:val="001C21DB"/>
    <w:rsid w:val="001C2F15"/>
    <w:rsid w:val="001C3095"/>
    <w:rsid w:val="001C388E"/>
    <w:rsid w:val="001C3E1E"/>
    <w:rsid w:val="001C4AF8"/>
    <w:rsid w:val="001C6329"/>
    <w:rsid w:val="001C67D1"/>
    <w:rsid w:val="001C7D4B"/>
    <w:rsid w:val="001D0755"/>
    <w:rsid w:val="001D0D1C"/>
    <w:rsid w:val="001D15BE"/>
    <w:rsid w:val="001D1894"/>
    <w:rsid w:val="001D1D77"/>
    <w:rsid w:val="001D25E3"/>
    <w:rsid w:val="001D2C75"/>
    <w:rsid w:val="001D2E2A"/>
    <w:rsid w:val="001D40D9"/>
    <w:rsid w:val="001D44F7"/>
    <w:rsid w:val="001D57DD"/>
    <w:rsid w:val="001D5945"/>
    <w:rsid w:val="001D5AD3"/>
    <w:rsid w:val="001D5ED3"/>
    <w:rsid w:val="001D5F53"/>
    <w:rsid w:val="001D5FE5"/>
    <w:rsid w:val="001D628A"/>
    <w:rsid w:val="001D672B"/>
    <w:rsid w:val="001D6B53"/>
    <w:rsid w:val="001D723E"/>
    <w:rsid w:val="001D7EC3"/>
    <w:rsid w:val="001E00FA"/>
    <w:rsid w:val="001E01E0"/>
    <w:rsid w:val="001E02CE"/>
    <w:rsid w:val="001E1BFF"/>
    <w:rsid w:val="001E20CF"/>
    <w:rsid w:val="001E3422"/>
    <w:rsid w:val="001E4648"/>
    <w:rsid w:val="001E46DA"/>
    <w:rsid w:val="001E4ECA"/>
    <w:rsid w:val="001E52C1"/>
    <w:rsid w:val="001E54E5"/>
    <w:rsid w:val="001E597C"/>
    <w:rsid w:val="001E6A78"/>
    <w:rsid w:val="001E6BBF"/>
    <w:rsid w:val="001E7FCA"/>
    <w:rsid w:val="001F00AD"/>
    <w:rsid w:val="001F0E0A"/>
    <w:rsid w:val="001F2F9F"/>
    <w:rsid w:val="001F4F93"/>
    <w:rsid w:val="001F4FD5"/>
    <w:rsid w:val="001F654C"/>
    <w:rsid w:val="001F7FA9"/>
    <w:rsid w:val="002005CF"/>
    <w:rsid w:val="00201801"/>
    <w:rsid w:val="00201B55"/>
    <w:rsid w:val="00202D18"/>
    <w:rsid w:val="00203601"/>
    <w:rsid w:val="002037A1"/>
    <w:rsid w:val="002053E9"/>
    <w:rsid w:val="002132A7"/>
    <w:rsid w:val="002138DC"/>
    <w:rsid w:val="00214090"/>
    <w:rsid w:val="00215C21"/>
    <w:rsid w:val="002163FB"/>
    <w:rsid w:val="002205A6"/>
    <w:rsid w:val="0022089A"/>
    <w:rsid w:val="002210F9"/>
    <w:rsid w:val="00221F27"/>
    <w:rsid w:val="002224E0"/>
    <w:rsid w:val="00222BBE"/>
    <w:rsid w:val="00223EC8"/>
    <w:rsid w:val="00225C91"/>
    <w:rsid w:val="00227603"/>
    <w:rsid w:val="00232505"/>
    <w:rsid w:val="00234215"/>
    <w:rsid w:val="00234AAC"/>
    <w:rsid w:val="00235810"/>
    <w:rsid w:val="00236036"/>
    <w:rsid w:val="002374C0"/>
    <w:rsid w:val="0023774D"/>
    <w:rsid w:val="00237C55"/>
    <w:rsid w:val="00240669"/>
    <w:rsid w:val="00240B84"/>
    <w:rsid w:val="00242945"/>
    <w:rsid w:val="00242E64"/>
    <w:rsid w:val="00243297"/>
    <w:rsid w:val="00243583"/>
    <w:rsid w:val="002435A2"/>
    <w:rsid w:val="00244E9D"/>
    <w:rsid w:val="00244F71"/>
    <w:rsid w:val="002451D4"/>
    <w:rsid w:val="00246413"/>
    <w:rsid w:val="00251207"/>
    <w:rsid w:val="002516B1"/>
    <w:rsid w:val="0025184F"/>
    <w:rsid w:val="00251AB0"/>
    <w:rsid w:val="002520D4"/>
    <w:rsid w:val="00252343"/>
    <w:rsid w:val="002538A8"/>
    <w:rsid w:val="002538C6"/>
    <w:rsid w:val="00256684"/>
    <w:rsid w:val="00257353"/>
    <w:rsid w:val="00260044"/>
    <w:rsid w:val="002615DE"/>
    <w:rsid w:val="002616AA"/>
    <w:rsid w:val="0026177C"/>
    <w:rsid w:val="002621BE"/>
    <w:rsid w:val="00262768"/>
    <w:rsid w:val="0026543C"/>
    <w:rsid w:val="00265735"/>
    <w:rsid w:val="002711C6"/>
    <w:rsid w:val="002727E9"/>
    <w:rsid w:val="0027290F"/>
    <w:rsid w:val="0027445C"/>
    <w:rsid w:val="00274A81"/>
    <w:rsid w:val="002812BD"/>
    <w:rsid w:val="00281C43"/>
    <w:rsid w:val="00282403"/>
    <w:rsid w:val="00283AA2"/>
    <w:rsid w:val="00283C74"/>
    <w:rsid w:val="002846AB"/>
    <w:rsid w:val="00287A9A"/>
    <w:rsid w:val="00287BA4"/>
    <w:rsid w:val="00287D93"/>
    <w:rsid w:val="00292575"/>
    <w:rsid w:val="002942B2"/>
    <w:rsid w:val="00295041"/>
    <w:rsid w:val="00297F91"/>
    <w:rsid w:val="002A25BA"/>
    <w:rsid w:val="002A31F3"/>
    <w:rsid w:val="002A3BDD"/>
    <w:rsid w:val="002A4F1E"/>
    <w:rsid w:val="002A6C60"/>
    <w:rsid w:val="002A7000"/>
    <w:rsid w:val="002A7F61"/>
    <w:rsid w:val="002B01C2"/>
    <w:rsid w:val="002B0AF1"/>
    <w:rsid w:val="002B2CE1"/>
    <w:rsid w:val="002B3277"/>
    <w:rsid w:val="002B3D72"/>
    <w:rsid w:val="002B4DBC"/>
    <w:rsid w:val="002B65E7"/>
    <w:rsid w:val="002C0425"/>
    <w:rsid w:val="002C3D91"/>
    <w:rsid w:val="002C43B3"/>
    <w:rsid w:val="002C64B8"/>
    <w:rsid w:val="002C6CFE"/>
    <w:rsid w:val="002C7870"/>
    <w:rsid w:val="002D0629"/>
    <w:rsid w:val="002D21B6"/>
    <w:rsid w:val="002D5DD7"/>
    <w:rsid w:val="002D6F3C"/>
    <w:rsid w:val="002E2806"/>
    <w:rsid w:val="002E3143"/>
    <w:rsid w:val="002E4FB7"/>
    <w:rsid w:val="002E6098"/>
    <w:rsid w:val="002E6279"/>
    <w:rsid w:val="002E7C18"/>
    <w:rsid w:val="002F123D"/>
    <w:rsid w:val="002F1B59"/>
    <w:rsid w:val="002F1B9B"/>
    <w:rsid w:val="002F27AB"/>
    <w:rsid w:val="002F355D"/>
    <w:rsid w:val="002F3F8E"/>
    <w:rsid w:val="002F5947"/>
    <w:rsid w:val="002F5A88"/>
    <w:rsid w:val="002F5F33"/>
    <w:rsid w:val="002F6A01"/>
    <w:rsid w:val="002F6AF0"/>
    <w:rsid w:val="002F729E"/>
    <w:rsid w:val="002F7CAC"/>
    <w:rsid w:val="002F7EF1"/>
    <w:rsid w:val="00302BCA"/>
    <w:rsid w:val="003042C2"/>
    <w:rsid w:val="00304937"/>
    <w:rsid w:val="003056AA"/>
    <w:rsid w:val="00305E55"/>
    <w:rsid w:val="00306538"/>
    <w:rsid w:val="003067CC"/>
    <w:rsid w:val="0031243F"/>
    <w:rsid w:val="0031290A"/>
    <w:rsid w:val="00313526"/>
    <w:rsid w:val="003138E0"/>
    <w:rsid w:val="003172D5"/>
    <w:rsid w:val="0031744A"/>
    <w:rsid w:val="003174FF"/>
    <w:rsid w:val="0032093D"/>
    <w:rsid w:val="00320A5F"/>
    <w:rsid w:val="0032114D"/>
    <w:rsid w:val="003224C6"/>
    <w:rsid w:val="003229CA"/>
    <w:rsid w:val="00324898"/>
    <w:rsid w:val="003270BD"/>
    <w:rsid w:val="00327935"/>
    <w:rsid w:val="003332D9"/>
    <w:rsid w:val="0033347A"/>
    <w:rsid w:val="00334EF4"/>
    <w:rsid w:val="003353F9"/>
    <w:rsid w:val="00336C7B"/>
    <w:rsid w:val="0033703B"/>
    <w:rsid w:val="00341D31"/>
    <w:rsid w:val="00342B17"/>
    <w:rsid w:val="00342C95"/>
    <w:rsid w:val="00344024"/>
    <w:rsid w:val="00345470"/>
    <w:rsid w:val="00345A1E"/>
    <w:rsid w:val="00346298"/>
    <w:rsid w:val="003462C7"/>
    <w:rsid w:val="00347F8A"/>
    <w:rsid w:val="00350D2B"/>
    <w:rsid w:val="00352088"/>
    <w:rsid w:val="00353AD1"/>
    <w:rsid w:val="003548DB"/>
    <w:rsid w:val="00354C92"/>
    <w:rsid w:val="00355534"/>
    <w:rsid w:val="0035579B"/>
    <w:rsid w:val="00355C20"/>
    <w:rsid w:val="00357CA9"/>
    <w:rsid w:val="00362347"/>
    <w:rsid w:val="0036348B"/>
    <w:rsid w:val="00363973"/>
    <w:rsid w:val="00365502"/>
    <w:rsid w:val="00366206"/>
    <w:rsid w:val="00367145"/>
    <w:rsid w:val="00367D90"/>
    <w:rsid w:val="00367E5E"/>
    <w:rsid w:val="00370ACD"/>
    <w:rsid w:val="00371BCF"/>
    <w:rsid w:val="00373B7B"/>
    <w:rsid w:val="003742E2"/>
    <w:rsid w:val="003750DE"/>
    <w:rsid w:val="00375F48"/>
    <w:rsid w:val="00377A05"/>
    <w:rsid w:val="003814A2"/>
    <w:rsid w:val="003819B5"/>
    <w:rsid w:val="00381FD6"/>
    <w:rsid w:val="00382291"/>
    <w:rsid w:val="00382C49"/>
    <w:rsid w:val="00382DCD"/>
    <w:rsid w:val="00383DF1"/>
    <w:rsid w:val="00383E1B"/>
    <w:rsid w:val="003845E3"/>
    <w:rsid w:val="00384FBA"/>
    <w:rsid w:val="00385183"/>
    <w:rsid w:val="003851B5"/>
    <w:rsid w:val="0038612F"/>
    <w:rsid w:val="00386EA6"/>
    <w:rsid w:val="003879C1"/>
    <w:rsid w:val="0039136F"/>
    <w:rsid w:val="00392797"/>
    <w:rsid w:val="00392E32"/>
    <w:rsid w:val="00394B48"/>
    <w:rsid w:val="003969C4"/>
    <w:rsid w:val="00396E73"/>
    <w:rsid w:val="003975AB"/>
    <w:rsid w:val="003A12AD"/>
    <w:rsid w:val="003A303D"/>
    <w:rsid w:val="003A380C"/>
    <w:rsid w:val="003A43D6"/>
    <w:rsid w:val="003A5534"/>
    <w:rsid w:val="003A5D53"/>
    <w:rsid w:val="003B03D2"/>
    <w:rsid w:val="003B150F"/>
    <w:rsid w:val="003B3F4D"/>
    <w:rsid w:val="003B42CC"/>
    <w:rsid w:val="003B6D89"/>
    <w:rsid w:val="003B75A4"/>
    <w:rsid w:val="003C1C3A"/>
    <w:rsid w:val="003C1E0B"/>
    <w:rsid w:val="003C3C06"/>
    <w:rsid w:val="003C49C0"/>
    <w:rsid w:val="003C4D06"/>
    <w:rsid w:val="003C4FDB"/>
    <w:rsid w:val="003C5024"/>
    <w:rsid w:val="003C5047"/>
    <w:rsid w:val="003C5612"/>
    <w:rsid w:val="003C5A9C"/>
    <w:rsid w:val="003C7032"/>
    <w:rsid w:val="003C7C24"/>
    <w:rsid w:val="003D0957"/>
    <w:rsid w:val="003D0E93"/>
    <w:rsid w:val="003D117A"/>
    <w:rsid w:val="003D2161"/>
    <w:rsid w:val="003D44F9"/>
    <w:rsid w:val="003D5FAD"/>
    <w:rsid w:val="003D6153"/>
    <w:rsid w:val="003E0405"/>
    <w:rsid w:val="003E07EB"/>
    <w:rsid w:val="003E09D5"/>
    <w:rsid w:val="003E14E5"/>
    <w:rsid w:val="003E3FFE"/>
    <w:rsid w:val="003E5275"/>
    <w:rsid w:val="003E63C3"/>
    <w:rsid w:val="003E6692"/>
    <w:rsid w:val="003E681C"/>
    <w:rsid w:val="003E7CED"/>
    <w:rsid w:val="003F0FAF"/>
    <w:rsid w:val="003F26B1"/>
    <w:rsid w:val="003F28A2"/>
    <w:rsid w:val="003F2B60"/>
    <w:rsid w:val="003F41B0"/>
    <w:rsid w:val="003F4C4C"/>
    <w:rsid w:val="003F5ADC"/>
    <w:rsid w:val="003F5F0C"/>
    <w:rsid w:val="00402AF7"/>
    <w:rsid w:val="004051F5"/>
    <w:rsid w:val="00405475"/>
    <w:rsid w:val="00406C22"/>
    <w:rsid w:val="00407DF6"/>
    <w:rsid w:val="00407E01"/>
    <w:rsid w:val="004103DA"/>
    <w:rsid w:val="00410739"/>
    <w:rsid w:val="00410885"/>
    <w:rsid w:val="004112C9"/>
    <w:rsid w:val="00411667"/>
    <w:rsid w:val="004121EB"/>
    <w:rsid w:val="0041389C"/>
    <w:rsid w:val="00414E14"/>
    <w:rsid w:val="00415081"/>
    <w:rsid w:val="004212DA"/>
    <w:rsid w:val="00421E85"/>
    <w:rsid w:val="00423434"/>
    <w:rsid w:val="00424612"/>
    <w:rsid w:val="0042683E"/>
    <w:rsid w:val="00427BB2"/>
    <w:rsid w:val="00430AB4"/>
    <w:rsid w:val="00430FC1"/>
    <w:rsid w:val="0043106A"/>
    <w:rsid w:val="00431FFD"/>
    <w:rsid w:val="004324CE"/>
    <w:rsid w:val="00432EF3"/>
    <w:rsid w:val="0043331B"/>
    <w:rsid w:val="00433963"/>
    <w:rsid w:val="00436068"/>
    <w:rsid w:val="0043763F"/>
    <w:rsid w:val="00441734"/>
    <w:rsid w:val="004423DE"/>
    <w:rsid w:val="0044259B"/>
    <w:rsid w:val="004433E3"/>
    <w:rsid w:val="00443867"/>
    <w:rsid w:val="00444A88"/>
    <w:rsid w:val="004460FE"/>
    <w:rsid w:val="004507B8"/>
    <w:rsid w:val="00451711"/>
    <w:rsid w:val="00453D56"/>
    <w:rsid w:val="00454A91"/>
    <w:rsid w:val="00454C0F"/>
    <w:rsid w:val="00455968"/>
    <w:rsid w:val="00455D65"/>
    <w:rsid w:val="00455DB7"/>
    <w:rsid w:val="004560BE"/>
    <w:rsid w:val="004605D9"/>
    <w:rsid w:val="0046068E"/>
    <w:rsid w:val="004616F6"/>
    <w:rsid w:val="0046287B"/>
    <w:rsid w:val="00462CE2"/>
    <w:rsid w:val="004635CA"/>
    <w:rsid w:val="00464355"/>
    <w:rsid w:val="00464833"/>
    <w:rsid w:val="0046491D"/>
    <w:rsid w:val="00464B6A"/>
    <w:rsid w:val="00464DA2"/>
    <w:rsid w:val="00465068"/>
    <w:rsid w:val="00465707"/>
    <w:rsid w:val="00467AD9"/>
    <w:rsid w:val="00471829"/>
    <w:rsid w:val="00472D7A"/>
    <w:rsid w:val="004733CF"/>
    <w:rsid w:val="004735A1"/>
    <w:rsid w:val="00474F5B"/>
    <w:rsid w:val="004757F6"/>
    <w:rsid w:val="00475A4B"/>
    <w:rsid w:val="00475C7E"/>
    <w:rsid w:val="0047632A"/>
    <w:rsid w:val="00476EAE"/>
    <w:rsid w:val="0048167E"/>
    <w:rsid w:val="004853FA"/>
    <w:rsid w:val="0048601D"/>
    <w:rsid w:val="004865C8"/>
    <w:rsid w:val="0048763D"/>
    <w:rsid w:val="004919EF"/>
    <w:rsid w:val="0049212B"/>
    <w:rsid w:val="004944A1"/>
    <w:rsid w:val="00494F58"/>
    <w:rsid w:val="004952A9"/>
    <w:rsid w:val="00497417"/>
    <w:rsid w:val="00497872"/>
    <w:rsid w:val="004A0919"/>
    <w:rsid w:val="004A28F8"/>
    <w:rsid w:val="004A5297"/>
    <w:rsid w:val="004A61DF"/>
    <w:rsid w:val="004A61E3"/>
    <w:rsid w:val="004A76CC"/>
    <w:rsid w:val="004A76E6"/>
    <w:rsid w:val="004B152A"/>
    <w:rsid w:val="004B573E"/>
    <w:rsid w:val="004B5C37"/>
    <w:rsid w:val="004B718B"/>
    <w:rsid w:val="004B7A1C"/>
    <w:rsid w:val="004C0046"/>
    <w:rsid w:val="004C0AAE"/>
    <w:rsid w:val="004C1ED1"/>
    <w:rsid w:val="004C1F69"/>
    <w:rsid w:val="004C3982"/>
    <w:rsid w:val="004C5502"/>
    <w:rsid w:val="004D182A"/>
    <w:rsid w:val="004D1833"/>
    <w:rsid w:val="004D2907"/>
    <w:rsid w:val="004D3178"/>
    <w:rsid w:val="004D37E4"/>
    <w:rsid w:val="004D4145"/>
    <w:rsid w:val="004D5CC3"/>
    <w:rsid w:val="004D66B4"/>
    <w:rsid w:val="004D672C"/>
    <w:rsid w:val="004D6852"/>
    <w:rsid w:val="004D6E08"/>
    <w:rsid w:val="004E110A"/>
    <w:rsid w:val="004E33CF"/>
    <w:rsid w:val="004E4180"/>
    <w:rsid w:val="004E5A9C"/>
    <w:rsid w:val="004E694C"/>
    <w:rsid w:val="004E74A8"/>
    <w:rsid w:val="004E7723"/>
    <w:rsid w:val="004F1010"/>
    <w:rsid w:val="004F11B2"/>
    <w:rsid w:val="004F2484"/>
    <w:rsid w:val="004F334C"/>
    <w:rsid w:val="004F3700"/>
    <w:rsid w:val="004F3958"/>
    <w:rsid w:val="004F4839"/>
    <w:rsid w:val="004F48F0"/>
    <w:rsid w:val="004F6DA7"/>
    <w:rsid w:val="004F717C"/>
    <w:rsid w:val="00500034"/>
    <w:rsid w:val="00500160"/>
    <w:rsid w:val="00500689"/>
    <w:rsid w:val="005048F4"/>
    <w:rsid w:val="00504BAC"/>
    <w:rsid w:val="00506165"/>
    <w:rsid w:val="00506201"/>
    <w:rsid w:val="0051115F"/>
    <w:rsid w:val="005117B4"/>
    <w:rsid w:val="0051201A"/>
    <w:rsid w:val="00512696"/>
    <w:rsid w:val="0051276F"/>
    <w:rsid w:val="005137D8"/>
    <w:rsid w:val="0051384D"/>
    <w:rsid w:val="00514960"/>
    <w:rsid w:val="00515493"/>
    <w:rsid w:val="005155CB"/>
    <w:rsid w:val="005163B4"/>
    <w:rsid w:val="00517977"/>
    <w:rsid w:val="00520706"/>
    <w:rsid w:val="00521B1F"/>
    <w:rsid w:val="00522351"/>
    <w:rsid w:val="0052257E"/>
    <w:rsid w:val="00522797"/>
    <w:rsid w:val="00523AF2"/>
    <w:rsid w:val="00525B58"/>
    <w:rsid w:val="00527AA3"/>
    <w:rsid w:val="00531F7C"/>
    <w:rsid w:val="005335D6"/>
    <w:rsid w:val="00533969"/>
    <w:rsid w:val="00536197"/>
    <w:rsid w:val="00537879"/>
    <w:rsid w:val="005417FE"/>
    <w:rsid w:val="00543810"/>
    <w:rsid w:val="00544517"/>
    <w:rsid w:val="005455A1"/>
    <w:rsid w:val="00545738"/>
    <w:rsid w:val="005473EB"/>
    <w:rsid w:val="00547B8B"/>
    <w:rsid w:val="0055024F"/>
    <w:rsid w:val="005509D6"/>
    <w:rsid w:val="00550E77"/>
    <w:rsid w:val="0055190D"/>
    <w:rsid w:val="005522EB"/>
    <w:rsid w:val="005535C0"/>
    <w:rsid w:val="00553A0F"/>
    <w:rsid w:val="00553C2F"/>
    <w:rsid w:val="005541AB"/>
    <w:rsid w:val="0055441E"/>
    <w:rsid w:val="00554B18"/>
    <w:rsid w:val="00555355"/>
    <w:rsid w:val="00555CC0"/>
    <w:rsid w:val="00557276"/>
    <w:rsid w:val="005575B2"/>
    <w:rsid w:val="00557AB5"/>
    <w:rsid w:val="0056195B"/>
    <w:rsid w:val="00563BD9"/>
    <w:rsid w:val="00564212"/>
    <w:rsid w:val="00565E62"/>
    <w:rsid w:val="00566BF2"/>
    <w:rsid w:val="00567600"/>
    <w:rsid w:val="00570586"/>
    <w:rsid w:val="00570697"/>
    <w:rsid w:val="00570802"/>
    <w:rsid w:val="00570870"/>
    <w:rsid w:val="00571262"/>
    <w:rsid w:val="005724C0"/>
    <w:rsid w:val="005746C8"/>
    <w:rsid w:val="005747C8"/>
    <w:rsid w:val="00575372"/>
    <w:rsid w:val="00575523"/>
    <w:rsid w:val="00575709"/>
    <w:rsid w:val="005762D2"/>
    <w:rsid w:val="00577A59"/>
    <w:rsid w:val="0058094A"/>
    <w:rsid w:val="005813C5"/>
    <w:rsid w:val="00581F7C"/>
    <w:rsid w:val="00582062"/>
    <w:rsid w:val="00582500"/>
    <w:rsid w:val="005829FF"/>
    <w:rsid w:val="00582CD5"/>
    <w:rsid w:val="005873C9"/>
    <w:rsid w:val="00590263"/>
    <w:rsid w:val="005906CE"/>
    <w:rsid w:val="00590F8C"/>
    <w:rsid w:val="005910EF"/>
    <w:rsid w:val="00593388"/>
    <w:rsid w:val="00593572"/>
    <w:rsid w:val="00594478"/>
    <w:rsid w:val="005950E3"/>
    <w:rsid w:val="00595B2F"/>
    <w:rsid w:val="00596980"/>
    <w:rsid w:val="0059787C"/>
    <w:rsid w:val="00597BAA"/>
    <w:rsid w:val="005A0BBB"/>
    <w:rsid w:val="005A234D"/>
    <w:rsid w:val="005A3F4C"/>
    <w:rsid w:val="005A6590"/>
    <w:rsid w:val="005A764A"/>
    <w:rsid w:val="005A78B8"/>
    <w:rsid w:val="005B03BE"/>
    <w:rsid w:val="005B178B"/>
    <w:rsid w:val="005B3B36"/>
    <w:rsid w:val="005B57FC"/>
    <w:rsid w:val="005B587E"/>
    <w:rsid w:val="005B68B6"/>
    <w:rsid w:val="005B799C"/>
    <w:rsid w:val="005B7EE2"/>
    <w:rsid w:val="005C313C"/>
    <w:rsid w:val="005C48EA"/>
    <w:rsid w:val="005C6D02"/>
    <w:rsid w:val="005C7105"/>
    <w:rsid w:val="005C7E7C"/>
    <w:rsid w:val="005C7F75"/>
    <w:rsid w:val="005D0F17"/>
    <w:rsid w:val="005D1097"/>
    <w:rsid w:val="005D145F"/>
    <w:rsid w:val="005D1D3A"/>
    <w:rsid w:val="005D2270"/>
    <w:rsid w:val="005D2D16"/>
    <w:rsid w:val="005D386B"/>
    <w:rsid w:val="005D4763"/>
    <w:rsid w:val="005D48E8"/>
    <w:rsid w:val="005D5E5A"/>
    <w:rsid w:val="005D7CC4"/>
    <w:rsid w:val="005E1B55"/>
    <w:rsid w:val="005E33D3"/>
    <w:rsid w:val="005E40DA"/>
    <w:rsid w:val="005E5AF0"/>
    <w:rsid w:val="005E65DF"/>
    <w:rsid w:val="005E6BD0"/>
    <w:rsid w:val="005E6E7F"/>
    <w:rsid w:val="005E7029"/>
    <w:rsid w:val="005F36B6"/>
    <w:rsid w:val="005F59CD"/>
    <w:rsid w:val="005F5C1D"/>
    <w:rsid w:val="005F628C"/>
    <w:rsid w:val="005F6F8D"/>
    <w:rsid w:val="005F736A"/>
    <w:rsid w:val="005F770D"/>
    <w:rsid w:val="005F7F7B"/>
    <w:rsid w:val="00600227"/>
    <w:rsid w:val="0060076F"/>
    <w:rsid w:val="00602164"/>
    <w:rsid w:val="00602294"/>
    <w:rsid w:val="00602297"/>
    <w:rsid w:val="006026E2"/>
    <w:rsid w:val="00603C36"/>
    <w:rsid w:val="00603D25"/>
    <w:rsid w:val="00604396"/>
    <w:rsid w:val="00604CA2"/>
    <w:rsid w:val="0060572D"/>
    <w:rsid w:val="00606AC7"/>
    <w:rsid w:val="0060707E"/>
    <w:rsid w:val="006078C7"/>
    <w:rsid w:val="00607C94"/>
    <w:rsid w:val="00610123"/>
    <w:rsid w:val="0061019C"/>
    <w:rsid w:val="006104CC"/>
    <w:rsid w:val="006113B6"/>
    <w:rsid w:val="006119CD"/>
    <w:rsid w:val="00611E9C"/>
    <w:rsid w:val="00612B1E"/>
    <w:rsid w:val="00613E4E"/>
    <w:rsid w:val="00613F36"/>
    <w:rsid w:val="00615DF7"/>
    <w:rsid w:val="00615E32"/>
    <w:rsid w:val="006161B2"/>
    <w:rsid w:val="0062136D"/>
    <w:rsid w:val="0062264A"/>
    <w:rsid w:val="00622CC1"/>
    <w:rsid w:val="00623647"/>
    <w:rsid w:val="006245D5"/>
    <w:rsid w:val="0062532E"/>
    <w:rsid w:val="00626AA4"/>
    <w:rsid w:val="00632FD7"/>
    <w:rsid w:val="00633632"/>
    <w:rsid w:val="00633B23"/>
    <w:rsid w:val="00635623"/>
    <w:rsid w:val="00635ABB"/>
    <w:rsid w:val="0063639B"/>
    <w:rsid w:val="006363EE"/>
    <w:rsid w:val="0063748E"/>
    <w:rsid w:val="00640F7A"/>
    <w:rsid w:val="006412A5"/>
    <w:rsid w:val="0064182F"/>
    <w:rsid w:val="00641836"/>
    <w:rsid w:val="00641E9F"/>
    <w:rsid w:val="00645885"/>
    <w:rsid w:val="006459CC"/>
    <w:rsid w:val="0064642E"/>
    <w:rsid w:val="00650B05"/>
    <w:rsid w:val="006523FB"/>
    <w:rsid w:val="00652617"/>
    <w:rsid w:val="00652A02"/>
    <w:rsid w:val="00654380"/>
    <w:rsid w:val="006546A8"/>
    <w:rsid w:val="00656049"/>
    <w:rsid w:val="0065705B"/>
    <w:rsid w:val="0065724E"/>
    <w:rsid w:val="00662022"/>
    <w:rsid w:val="00662046"/>
    <w:rsid w:val="0066260D"/>
    <w:rsid w:val="006637F0"/>
    <w:rsid w:val="006639E9"/>
    <w:rsid w:val="00663E54"/>
    <w:rsid w:val="00664F36"/>
    <w:rsid w:val="00666440"/>
    <w:rsid w:val="00670500"/>
    <w:rsid w:val="0067072C"/>
    <w:rsid w:val="00671A0D"/>
    <w:rsid w:val="00674941"/>
    <w:rsid w:val="006751A2"/>
    <w:rsid w:val="00676AEF"/>
    <w:rsid w:val="0067769A"/>
    <w:rsid w:val="00677911"/>
    <w:rsid w:val="00677A80"/>
    <w:rsid w:val="00677EED"/>
    <w:rsid w:val="00680330"/>
    <w:rsid w:val="006808BF"/>
    <w:rsid w:val="00681817"/>
    <w:rsid w:val="00681EDF"/>
    <w:rsid w:val="00682C93"/>
    <w:rsid w:val="006830DD"/>
    <w:rsid w:val="006835F3"/>
    <w:rsid w:val="0068461D"/>
    <w:rsid w:val="00684925"/>
    <w:rsid w:val="00684ACA"/>
    <w:rsid w:val="006850BC"/>
    <w:rsid w:val="006850CD"/>
    <w:rsid w:val="0068621D"/>
    <w:rsid w:val="0068671D"/>
    <w:rsid w:val="006878E2"/>
    <w:rsid w:val="00687E19"/>
    <w:rsid w:val="00693B59"/>
    <w:rsid w:val="00694CD7"/>
    <w:rsid w:val="00695056"/>
    <w:rsid w:val="00696B08"/>
    <w:rsid w:val="006A107B"/>
    <w:rsid w:val="006A196D"/>
    <w:rsid w:val="006A258D"/>
    <w:rsid w:val="006A37BA"/>
    <w:rsid w:val="006A38D3"/>
    <w:rsid w:val="006A47ED"/>
    <w:rsid w:val="006A4960"/>
    <w:rsid w:val="006A56F9"/>
    <w:rsid w:val="006A59D7"/>
    <w:rsid w:val="006A59EF"/>
    <w:rsid w:val="006A5BE3"/>
    <w:rsid w:val="006A71A5"/>
    <w:rsid w:val="006A7E81"/>
    <w:rsid w:val="006B0C40"/>
    <w:rsid w:val="006B1BDB"/>
    <w:rsid w:val="006B1D05"/>
    <w:rsid w:val="006B1E6D"/>
    <w:rsid w:val="006B3C22"/>
    <w:rsid w:val="006B3EB0"/>
    <w:rsid w:val="006B5377"/>
    <w:rsid w:val="006B6095"/>
    <w:rsid w:val="006B657C"/>
    <w:rsid w:val="006B6AEC"/>
    <w:rsid w:val="006B6ED5"/>
    <w:rsid w:val="006B6F61"/>
    <w:rsid w:val="006C0A1B"/>
    <w:rsid w:val="006C111B"/>
    <w:rsid w:val="006C27D3"/>
    <w:rsid w:val="006C3227"/>
    <w:rsid w:val="006C4F60"/>
    <w:rsid w:val="006C52CF"/>
    <w:rsid w:val="006C5CE2"/>
    <w:rsid w:val="006C6A78"/>
    <w:rsid w:val="006C78CC"/>
    <w:rsid w:val="006D0152"/>
    <w:rsid w:val="006D069B"/>
    <w:rsid w:val="006D11E1"/>
    <w:rsid w:val="006D356F"/>
    <w:rsid w:val="006D3B80"/>
    <w:rsid w:val="006D405A"/>
    <w:rsid w:val="006D45F4"/>
    <w:rsid w:val="006D4C63"/>
    <w:rsid w:val="006D54CD"/>
    <w:rsid w:val="006D5B00"/>
    <w:rsid w:val="006D6359"/>
    <w:rsid w:val="006D6D56"/>
    <w:rsid w:val="006E0193"/>
    <w:rsid w:val="006E08DD"/>
    <w:rsid w:val="006E0AC0"/>
    <w:rsid w:val="006E1D3A"/>
    <w:rsid w:val="006E2623"/>
    <w:rsid w:val="006E3907"/>
    <w:rsid w:val="006E3E76"/>
    <w:rsid w:val="006E45DC"/>
    <w:rsid w:val="006E57BC"/>
    <w:rsid w:val="006E5911"/>
    <w:rsid w:val="006E5FC0"/>
    <w:rsid w:val="006E6B81"/>
    <w:rsid w:val="006E7392"/>
    <w:rsid w:val="006E75EC"/>
    <w:rsid w:val="006E79F6"/>
    <w:rsid w:val="006F0348"/>
    <w:rsid w:val="006F0B22"/>
    <w:rsid w:val="006F1149"/>
    <w:rsid w:val="006F241C"/>
    <w:rsid w:val="006F4664"/>
    <w:rsid w:val="006F48B2"/>
    <w:rsid w:val="006F5F95"/>
    <w:rsid w:val="006F6E0A"/>
    <w:rsid w:val="00700E07"/>
    <w:rsid w:val="00702E2E"/>
    <w:rsid w:val="00703C17"/>
    <w:rsid w:val="007045B1"/>
    <w:rsid w:val="00705460"/>
    <w:rsid w:val="0070550C"/>
    <w:rsid w:val="007075C2"/>
    <w:rsid w:val="00707C65"/>
    <w:rsid w:val="007101F7"/>
    <w:rsid w:val="0071140C"/>
    <w:rsid w:val="007120A2"/>
    <w:rsid w:val="007125A9"/>
    <w:rsid w:val="00712C9B"/>
    <w:rsid w:val="007135A7"/>
    <w:rsid w:val="007135F7"/>
    <w:rsid w:val="00717336"/>
    <w:rsid w:val="0071735E"/>
    <w:rsid w:val="0071793E"/>
    <w:rsid w:val="00717E36"/>
    <w:rsid w:val="0072025E"/>
    <w:rsid w:val="007209C7"/>
    <w:rsid w:val="00721201"/>
    <w:rsid w:val="00721435"/>
    <w:rsid w:val="0072154F"/>
    <w:rsid w:val="007223F3"/>
    <w:rsid w:val="00722ACA"/>
    <w:rsid w:val="00724286"/>
    <w:rsid w:val="00724790"/>
    <w:rsid w:val="00724D20"/>
    <w:rsid w:val="007259E3"/>
    <w:rsid w:val="00726129"/>
    <w:rsid w:val="00727712"/>
    <w:rsid w:val="00727911"/>
    <w:rsid w:val="00730317"/>
    <w:rsid w:val="00730D8E"/>
    <w:rsid w:val="007326DA"/>
    <w:rsid w:val="00733F42"/>
    <w:rsid w:val="007347A2"/>
    <w:rsid w:val="00736211"/>
    <w:rsid w:val="0074454A"/>
    <w:rsid w:val="00746A4D"/>
    <w:rsid w:val="00746D59"/>
    <w:rsid w:val="00746DBB"/>
    <w:rsid w:val="007500C8"/>
    <w:rsid w:val="00750411"/>
    <w:rsid w:val="00751438"/>
    <w:rsid w:val="00751929"/>
    <w:rsid w:val="00753C78"/>
    <w:rsid w:val="00753C8F"/>
    <w:rsid w:val="00754618"/>
    <w:rsid w:val="00754BC2"/>
    <w:rsid w:val="00754DFD"/>
    <w:rsid w:val="007557AF"/>
    <w:rsid w:val="0075606A"/>
    <w:rsid w:val="00756F83"/>
    <w:rsid w:val="00757054"/>
    <w:rsid w:val="00757267"/>
    <w:rsid w:val="00757D93"/>
    <w:rsid w:val="0076059F"/>
    <w:rsid w:val="00760E40"/>
    <w:rsid w:val="00762075"/>
    <w:rsid w:val="00762648"/>
    <w:rsid w:val="007651C5"/>
    <w:rsid w:val="00766EC1"/>
    <w:rsid w:val="00767903"/>
    <w:rsid w:val="00770BDE"/>
    <w:rsid w:val="00771648"/>
    <w:rsid w:val="007717C6"/>
    <w:rsid w:val="00774F3A"/>
    <w:rsid w:val="007751A9"/>
    <w:rsid w:val="007760E2"/>
    <w:rsid w:val="00777A54"/>
    <w:rsid w:val="00780FB2"/>
    <w:rsid w:val="007818BD"/>
    <w:rsid w:val="007820E6"/>
    <w:rsid w:val="00782A41"/>
    <w:rsid w:val="00783851"/>
    <w:rsid w:val="007868F0"/>
    <w:rsid w:val="00786FFB"/>
    <w:rsid w:val="00787000"/>
    <w:rsid w:val="007876A8"/>
    <w:rsid w:val="0079075A"/>
    <w:rsid w:val="00792864"/>
    <w:rsid w:val="00792943"/>
    <w:rsid w:val="007943A9"/>
    <w:rsid w:val="00794BFD"/>
    <w:rsid w:val="00795C2C"/>
    <w:rsid w:val="00796EC2"/>
    <w:rsid w:val="00796FE0"/>
    <w:rsid w:val="00797F7E"/>
    <w:rsid w:val="007A15FF"/>
    <w:rsid w:val="007A21EC"/>
    <w:rsid w:val="007A2212"/>
    <w:rsid w:val="007A2AB5"/>
    <w:rsid w:val="007A3055"/>
    <w:rsid w:val="007A492C"/>
    <w:rsid w:val="007A5295"/>
    <w:rsid w:val="007A5B19"/>
    <w:rsid w:val="007A5F58"/>
    <w:rsid w:val="007A785A"/>
    <w:rsid w:val="007A7B17"/>
    <w:rsid w:val="007B0AE2"/>
    <w:rsid w:val="007B0E9E"/>
    <w:rsid w:val="007B18BC"/>
    <w:rsid w:val="007B1A33"/>
    <w:rsid w:val="007B23F0"/>
    <w:rsid w:val="007B2D97"/>
    <w:rsid w:val="007B346E"/>
    <w:rsid w:val="007B48B4"/>
    <w:rsid w:val="007C1B5C"/>
    <w:rsid w:val="007C2063"/>
    <w:rsid w:val="007C221A"/>
    <w:rsid w:val="007C7EFC"/>
    <w:rsid w:val="007D025C"/>
    <w:rsid w:val="007D08EC"/>
    <w:rsid w:val="007D172C"/>
    <w:rsid w:val="007D17E7"/>
    <w:rsid w:val="007D212B"/>
    <w:rsid w:val="007D24A8"/>
    <w:rsid w:val="007D472B"/>
    <w:rsid w:val="007D711A"/>
    <w:rsid w:val="007D73A9"/>
    <w:rsid w:val="007D75FC"/>
    <w:rsid w:val="007E0726"/>
    <w:rsid w:val="007E0989"/>
    <w:rsid w:val="007E0A07"/>
    <w:rsid w:val="007E128D"/>
    <w:rsid w:val="007E1786"/>
    <w:rsid w:val="007E3530"/>
    <w:rsid w:val="007E45A6"/>
    <w:rsid w:val="007E4ECA"/>
    <w:rsid w:val="007E5AE0"/>
    <w:rsid w:val="007E5C75"/>
    <w:rsid w:val="007E672D"/>
    <w:rsid w:val="007E73BD"/>
    <w:rsid w:val="007F0A2E"/>
    <w:rsid w:val="007F0A66"/>
    <w:rsid w:val="007F30DA"/>
    <w:rsid w:val="007F54F0"/>
    <w:rsid w:val="007F5CBC"/>
    <w:rsid w:val="007F6451"/>
    <w:rsid w:val="007F7ED7"/>
    <w:rsid w:val="00800AFC"/>
    <w:rsid w:val="00802C15"/>
    <w:rsid w:val="00805514"/>
    <w:rsid w:val="00807F65"/>
    <w:rsid w:val="008100F8"/>
    <w:rsid w:val="00810225"/>
    <w:rsid w:val="00811998"/>
    <w:rsid w:val="008121FF"/>
    <w:rsid w:val="008139FE"/>
    <w:rsid w:val="00813D8A"/>
    <w:rsid w:val="008146EF"/>
    <w:rsid w:val="0081497B"/>
    <w:rsid w:val="00814CDD"/>
    <w:rsid w:val="00814D03"/>
    <w:rsid w:val="00816CEF"/>
    <w:rsid w:val="0081708B"/>
    <w:rsid w:val="00817FBD"/>
    <w:rsid w:val="008200DC"/>
    <w:rsid w:val="00820CDF"/>
    <w:rsid w:val="0082162F"/>
    <w:rsid w:val="00821880"/>
    <w:rsid w:val="00822C96"/>
    <w:rsid w:val="00823482"/>
    <w:rsid w:val="00823C80"/>
    <w:rsid w:val="008256E8"/>
    <w:rsid w:val="00825D7D"/>
    <w:rsid w:val="00826D48"/>
    <w:rsid w:val="00830EE6"/>
    <w:rsid w:val="00831056"/>
    <w:rsid w:val="008322E3"/>
    <w:rsid w:val="00832CF8"/>
    <w:rsid w:val="00836EF8"/>
    <w:rsid w:val="00837099"/>
    <w:rsid w:val="008376D6"/>
    <w:rsid w:val="008418B2"/>
    <w:rsid w:val="00841F1F"/>
    <w:rsid w:val="0084303A"/>
    <w:rsid w:val="00843344"/>
    <w:rsid w:val="00844130"/>
    <w:rsid w:val="00846539"/>
    <w:rsid w:val="00847085"/>
    <w:rsid w:val="00847B9B"/>
    <w:rsid w:val="0085058F"/>
    <w:rsid w:val="00850B78"/>
    <w:rsid w:val="00851F3C"/>
    <w:rsid w:val="0085205F"/>
    <w:rsid w:val="00852479"/>
    <w:rsid w:val="00853169"/>
    <w:rsid w:val="00853813"/>
    <w:rsid w:val="00854172"/>
    <w:rsid w:val="00856607"/>
    <w:rsid w:val="00856834"/>
    <w:rsid w:val="00856DCC"/>
    <w:rsid w:val="008578BF"/>
    <w:rsid w:val="00860D28"/>
    <w:rsid w:val="00862B12"/>
    <w:rsid w:val="008630CB"/>
    <w:rsid w:val="00863670"/>
    <w:rsid w:val="008648DF"/>
    <w:rsid w:val="00864A99"/>
    <w:rsid w:val="00865281"/>
    <w:rsid w:val="00865D72"/>
    <w:rsid w:val="00867959"/>
    <w:rsid w:val="0087103E"/>
    <w:rsid w:val="00871551"/>
    <w:rsid w:val="00873B5A"/>
    <w:rsid w:val="00874BBA"/>
    <w:rsid w:val="00876EF8"/>
    <w:rsid w:val="008771ED"/>
    <w:rsid w:val="008772A0"/>
    <w:rsid w:val="008775CC"/>
    <w:rsid w:val="00881CFB"/>
    <w:rsid w:val="00881F81"/>
    <w:rsid w:val="0088335E"/>
    <w:rsid w:val="008833DF"/>
    <w:rsid w:val="00883548"/>
    <w:rsid w:val="008839C0"/>
    <w:rsid w:val="00884847"/>
    <w:rsid w:val="00885507"/>
    <w:rsid w:val="008866C8"/>
    <w:rsid w:val="00886990"/>
    <w:rsid w:val="008872F8"/>
    <w:rsid w:val="00887673"/>
    <w:rsid w:val="00887D70"/>
    <w:rsid w:val="008907C0"/>
    <w:rsid w:val="008912C8"/>
    <w:rsid w:val="0089168A"/>
    <w:rsid w:val="00891EA8"/>
    <w:rsid w:val="00892D99"/>
    <w:rsid w:val="008938CD"/>
    <w:rsid w:val="00893B47"/>
    <w:rsid w:val="008945C6"/>
    <w:rsid w:val="00895812"/>
    <w:rsid w:val="00895948"/>
    <w:rsid w:val="008A0364"/>
    <w:rsid w:val="008A064D"/>
    <w:rsid w:val="008A0D73"/>
    <w:rsid w:val="008A1B77"/>
    <w:rsid w:val="008A1FF5"/>
    <w:rsid w:val="008A21DA"/>
    <w:rsid w:val="008A26B6"/>
    <w:rsid w:val="008A410F"/>
    <w:rsid w:val="008A4749"/>
    <w:rsid w:val="008A4C4A"/>
    <w:rsid w:val="008A4F9A"/>
    <w:rsid w:val="008A5835"/>
    <w:rsid w:val="008A65BD"/>
    <w:rsid w:val="008A6703"/>
    <w:rsid w:val="008A6DD3"/>
    <w:rsid w:val="008B04C2"/>
    <w:rsid w:val="008B146A"/>
    <w:rsid w:val="008B14BE"/>
    <w:rsid w:val="008B24FE"/>
    <w:rsid w:val="008B66F0"/>
    <w:rsid w:val="008B6E6F"/>
    <w:rsid w:val="008B7C7A"/>
    <w:rsid w:val="008C0D89"/>
    <w:rsid w:val="008C18BE"/>
    <w:rsid w:val="008C2A5E"/>
    <w:rsid w:val="008C5374"/>
    <w:rsid w:val="008C6053"/>
    <w:rsid w:val="008C63C1"/>
    <w:rsid w:val="008D0784"/>
    <w:rsid w:val="008D07EC"/>
    <w:rsid w:val="008D0931"/>
    <w:rsid w:val="008D0EF7"/>
    <w:rsid w:val="008D10D7"/>
    <w:rsid w:val="008D1BC5"/>
    <w:rsid w:val="008D22B7"/>
    <w:rsid w:val="008D2AA4"/>
    <w:rsid w:val="008D37CE"/>
    <w:rsid w:val="008D37CF"/>
    <w:rsid w:val="008D4651"/>
    <w:rsid w:val="008D4BEE"/>
    <w:rsid w:val="008D7767"/>
    <w:rsid w:val="008E2CCC"/>
    <w:rsid w:val="008E32C2"/>
    <w:rsid w:val="008E3FD2"/>
    <w:rsid w:val="008E45C4"/>
    <w:rsid w:val="008E60A0"/>
    <w:rsid w:val="008E62EF"/>
    <w:rsid w:val="008E6D5E"/>
    <w:rsid w:val="008F343B"/>
    <w:rsid w:val="008F3C27"/>
    <w:rsid w:val="008F4DE5"/>
    <w:rsid w:val="008F5855"/>
    <w:rsid w:val="008F5B2E"/>
    <w:rsid w:val="008F792C"/>
    <w:rsid w:val="009003EF"/>
    <w:rsid w:val="00900D1B"/>
    <w:rsid w:val="00901456"/>
    <w:rsid w:val="00901D51"/>
    <w:rsid w:val="0090329C"/>
    <w:rsid w:val="009052CC"/>
    <w:rsid w:val="00906DBB"/>
    <w:rsid w:val="00906ED8"/>
    <w:rsid w:val="0090742C"/>
    <w:rsid w:val="00911FB4"/>
    <w:rsid w:val="00912283"/>
    <w:rsid w:val="00912378"/>
    <w:rsid w:val="0091351A"/>
    <w:rsid w:val="00913B5E"/>
    <w:rsid w:val="00914249"/>
    <w:rsid w:val="00915187"/>
    <w:rsid w:val="009151DA"/>
    <w:rsid w:val="009153AC"/>
    <w:rsid w:val="00915FDD"/>
    <w:rsid w:val="00916151"/>
    <w:rsid w:val="00920205"/>
    <w:rsid w:val="00921B73"/>
    <w:rsid w:val="00921C34"/>
    <w:rsid w:val="009220FC"/>
    <w:rsid w:val="00922245"/>
    <w:rsid w:val="00923B31"/>
    <w:rsid w:val="0092403A"/>
    <w:rsid w:val="00924B8E"/>
    <w:rsid w:val="00927066"/>
    <w:rsid w:val="00927F13"/>
    <w:rsid w:val="009315CA"/>
    <w:rsid w:val="00931999"/>
    <w:rsid w:val="00932BBA"/>
    <w:rsid w:val="0093368D"/>
    <w:rsid w:val="0093449D"/>
    <w:rsid w:val="009344BD"/>
    <w:rsid w:val="00934D71"/>
    <w:rsid w:val="00936181"/>
    <w:rsid w:val="00936ECE"/>
    <w:rsid w:val="0094116B"/>
    <w:rsid w:val="009411E9"/>
    <w:rsid w:val="0094309B"/>
    <w:rsid w:val="009432B4"/>
    <w:rsid w:val="009433E1"/>
    <w:rsid w:val="00943807"/>
    <w:rsid w:val="00943B5B"/>
    <w:rsid w:val="00943B91"/>
    <w:rsid w:val="00943E33"/>
    <w:rsid w:val="009440C0"/>
    <w:rsid w:val="00950C6D"/>
    <w:rsid w:val="00952F80"/>
    <w:rsid w:val="00954CAA"/>
    <w:rsid w:val="0095553B"/>
    <w:rsid w:val="00955D1B"/>
    <w:rsid w:val="00956316"/>
    <w:rsid w:val="009576BA"/>
    <w:rsid w:val="00960E1D"/>
    <w:rsid w:val="00965B47"/>
    <w:rsid w:val="0096799A"/>
    <w:rsid w:val="009679B4"/>
    <w:rsid w:val="00970162"/>
    <w:rsid w:val="00971613"/>
    <w:rsid w:val="0097196E"/>
    <w:rsid w:val="009728F8"/>
    <w:rsid w:val="00972AC8"/>
    <w:rsid w:val="00972D10"/>
    <w:rsid w:val="0097372B"/>
    <w:rsid w:val="00973C3E"/>
    <w:rsid w:val="00973DDA"/>
    <w:rsid w:val="009747A9"/>
    <w:rsid w:val="0097597D"/>
    <w:rsid w:val="00975AB0"/>
    <w:rsid w:val="0097601A"/>
    <w:rsid w:val="00976FD6"/>
    <w:rsid w:val="0097747C"/>
    <w:rsid w:val="009777B8"/>
    <w:rsid w:val="00981557"/>
    <w:rsid w:val="00981DBC"/>
    <w:rsid w:val="009823D6"/>
    <w:rsid w:val="009832F9"/>
    <w:rsid w:val="00983D83"/>
    <w:rsid w:val="00984302"/>
    <w:rsid w:val="00984BF9"/>
    <w:rsid w:val="009859D4"/>
    <w:rsid w:val="00986627"/>
    <w:rsid w:val="00987B83"/>
    <w:rsid w:val="009907AD"/>
    <w:rsid w:val="009911FF"/>
    <w:rsid w:val="009920A3"/>
    <w:rsid w:val="009923EB"/>
    <w:rsid w:val="00993C49"/>
    <w:rsid w:val="00994061"/>
    <w:rsid w:val="00995CD2"/>
    <w:rsid w:val="00995F2C"/>
    <w:rsid w:val="009A0081"/>
    <w:rsid w:val="009A045F"/>
    <w:rsid w:val="009A0CDA"/>
    <w:rsid w:val="009A1F4C"/>
    <w:rsid w:val="009A3582"/>
    <w:rsid w:val="009A3BBB"/>
    <w:rsid w:val="009A4ECB"/>
    <w:rsid w:val="009A5FFF"/>
    <w:rsid w:val="009A63CD"/>
    <w:rsid w:val="009A6B79"/>
    <w:rsid w:val="009B09B8"/>
    <w:rsid w:val="009B09D0"/>
    <w:rsid w:val="009B0F4A"/>
    <w:rsid w:val="009B30B9"/>
    <w:rsid w:val="009B3C35"/>
    <w:rsid w:val="009B3D4E"/>
    <w:rsid w:val="009B455E"/>
    <w:rsid w:val="009B48F5"/>
    <w:rsid w:val="009B57AB"/>
    <w:rsid w:val="009B7160"/>
    <w:rsid w:val="009B7209"/>
    <w:rsid w:val="009C0699"/>
    <w:rsid w:val="009C3198"/>
    <w:rsid w:val="009D01DF"/>
    <w:rsid w:val="009D2794"/>
    <w:rsid w:val="009D2953"/>
    <w:rsid w:val="009D4029"/>
    <w:rsid w:val="009D477B"/>
    <w:rsid w:val="009D52A9"/>
    <w:rsid w:val="009D7370"/>
    <w:rsid w:val="009D7ABB"/>
    <w:rsid w:val="009E0A29"/>
    <w:rsid w:val="009E3067"/>
    <w:rsid w:val="009E48FD"/>
    <w:rsid w:val="009E596F"/>
    <w:rsid w:val="009E5BC3"/>
    <w:rsid w:val="009E679D"/>
    <w:rsid w:val="009E7704"/>
    <w:rsid w:val="009E794F"/>
    <w:rsid w:val="009F12F4"/>
    <w:rsid w:val="009F1B0B"/>
    <w:rsid w:val="009F2809"/>
    <w:rsid w:val="009F2BD1"/>
    <w:rsid w:val="009F3976"/>
    <w:rsid w:val="009F45E5"/>
    <w:rsid w:val="009F52A0"/>
    <w:rsid w:val="009F6563"/>
    <w:rsid w:val="009F6627"/>
    <w:rsid w:val="009F7128"/>
    <w:rsid w:val="009F79B7"/>
    <w:rsid w:val="00A037DF"/>
    <w:rsid w:val="00A043A9"/>
    <w:rsid w:val="00A043BB"/>
    <w:rsid w:val="00A04853"/>
    <w:rsid w:val="00A05B05"/>
    <w:rsid w:val="00A0694B"/>
    <w:rsid w:val="00A075CE"/>
    <w:rsid w:val="00A10867"/>
    <w:rsid w:val="00A1097C"/>
    <w:rsid w:val="00A11A53"/>
    <w:rsid w:val="00A11DC6"/>
    <w:rsid w:val="00A12506"/>
    <w:rsid w:val="00A12DEC"/>
    <w:rsid w:val="00A13075"/>
    <w:rsid w:val="00A13980"/>
    <w:rsid w:val="00A158C3"/>
    <w:rsid w:val="00A212EE"/>
    <w:rsid w:val="00A21D82"/>
    <w:rsid w:val="00A21EEE"/>
    <w:rsid w:val="00A2256E"/>
    <w:rsid w:val="00A22837"/>
    <w:rsid w:val="00A25934"/>
    <w:rsid w:val="00A2626D"/>
    <w:rsid w:val="00A26902"/>
    <w:rsid w:val="00A26A1F"/>
    <w:rsid w:val="00A26E96"/>
    <w:rsid w:val="00A3066D"/>
    <w:rsid w:val="00A31BB7"/>
    <w:rsid w:val="00A32834"/>
    <w:rsid w:val="00A32B2F"/>
    <w:rsid w:val="00A330AF"/>
    <w:rsid w:val="00A34489"/>
    <w:rsid w:val="00A34C65"/>
    <w:rsid w:val="00A3665D"/>
    <w:rsid w:val="00A372AD"/>
    <w:rsid w:val="00A37567"/>
    <w:rsid w:val="00A37812"/>
    <w:rsid w:val="00A42248"/>
    <w:rsid w:val="00A425F9"/>
    <w:rsid w:val="00A432E3"/>
    <w:rsid w:val="00A43F8E"/>
    <w:rsid w:val="00A440E2"/>
    <w:rsid w:val="00A45099"/>
    <w:rsid w:val="00A459DE"/>
    <w:rsid w:val="00A46D7A"/>
    <w:rsid w:val="00A472FC"/>
    <w:rsid w:val="00A477D8"/>
    <w:rsid w:val="00A51447"/>
    <w:rsid w:val="00A5249A"/>
    <w:rsid w:val="00A525ED"/>
    <w:rsid w:val="00A530F1"/>
    <w:rsid w:val="00A538E2"/>
    <w:rsid w:val="00A54EF6"/>
    <w:rsid w:val="00A55FF4"/>
    <w:rsid w:val="00A56E5C"/>
    <w:rsid w:val="00A6361E"/>
    <w:rsid w:val="00A67023"/>
    <w:rsid w:val="00A67221"/>
    <w:rsid w:val="00A7111E"/>
    <w:rsid w:val="00A726DF"/>
    <w:rsid w:val="00A7278A"/>
    <w:rsid w:val="00A72806"/>
    <w:rsid w:val="00A741FE"/>
    <w:rsid w:val="00A755A3"/>
    <w:rsid w:val="00A76342"/>
    <w:rsid w:val="00A76485"/>
    <w:rsid w:val="00A7708A"/>
    <w:rsid w:val="00A77560"/>
    <w:rsid w:val="00A777D7"/>
    <w:rsid w:val="00A80BCC"/>
    <w:rsid w:val="00A81701"/>
    <w:rsid w:val="00A83043"/>
    <w:rsid w:val="00A832F2"/>
    <w:rsid w:val="00A84A0A"/>
    <w:rsid w:val="00A85D9B"/>
    <w:rsid w:val="00A86658"/>
    <w:rsid w:val="00A866DF"/>
    <w:rsid w:val="00A87D95"/>
    <w:rsid w:val="00A90C9F"/>
    <w:rsid w:val="00A9118F"/>
    <w:rsid w:val="00A91E65"/>
    <w:rsid w:val="00A92E8E"/>
    <w:rsid w:val="00A9382A"/>
    <w:rsid w:val="00A95533"/>
    <w:rsid w:val="00A95CCB"/>
    <w:rsid w:val="00A97541"/>
    <w:rsid w:val="00A97E9C"/>
    <w:rsid w:val="00AA0404"/>
    <w:rsid w:val="00AA07D6"/>
    <w:rsid w:val="00AA0B5F"/>
    <w:rsid w:val="00AA0EB3"/>
    <w:rsid w:val="00AA0F1D"/>
    <w:rsid w:val="00AA1870"/>
    <w:rsid w:val="00AA1958"/>
    <w:rsid w:val="00AA1C9F"/>
    <w:rsid w:val="00AA1F91"/>
    <w:rsid w:val="00AA20E3"/>
    <w:rsid w:val="00AA216C"/>
    <w:rsid w:val="00AA2616"/>
    <w:rsid w:val="00AA50B1"/>
    <w:rsid w:val="00AA57FC"/>
    <w:rsid w:val="00AA5BF7"/>
    <w:rsid w:val="00AA621A"/>
    <w:rsid w:val="00AA6EEB"/>
    <w:rsid w:val="00AA722A"/>
    <w:rsid w:val="00AA7439"/>
    <w:rsid w:val="00AA7686"/>
    <w:rsid w:val="00AA77B6"/>
    <w:rsid w:val="00AA7DF4"/>
    <w:rsid w:val="00AB06A4"/>
    <w:rsid w:val="00AB1B57"/>
    <w:rsid w:val="00AB2456"/>
    <w:rsid w:val="00AB3334"/>
    <w:rsid w:val="00AB4CE1"/>
    <w:rsid w:val="00AB4DBB"/>
    <w:rsid w:val="00AB7008"/>
    <w:rsid w:val="00AB7C6F"/>
    <w:rsid w:val="00AC022A"/>
    <w:rsid w:val="00AC1F68"/>
    <w:rsid w:val="00AC209C"/>
    <w:rsid w:val="00AC24DF"/>
    <w:rsid w:val="00AC2EAE"/>
    <w:rsid w:val="00AC3CD4"/>
    <w:rsid w:val="00AC5CA8"/>
    <w:rsid w:val="00AC6547"/>
    <w:rsid w:val="00AC66F2"/>
    <w:rsid w:val="00AD125E"/>
    <w:rsid w:val="00AD170F"/>
    <w:rsid w:val="00AD1D41"/>
    <w:rsid w:val="00AD1E64"/>
    <w:rsid w:val="00AD241A"/>
    <w:rsid w:val="00AD25CE"/>
    <w:rsid w:val="00AD502E"/>
    <w:rsid w:val="00AD5362"/>
    <w:rsid w:val="00AD715E"/>
    <w:rsid w:val="00AE03D2"/>
    <w:rsid w:val="00AE053B"/>
    <w:rsid w:val="00AE1418"/>
    <w:rsid w:val="00AE3C39"/>
    <w:rsid w:val="00AE3F30"/>
    <w:rsid w:val="00AE4E56"/>
    <w:rsid w:val="00AE52D6"/>
    <w:rsid w:val="00AE63C5"/>
    <w:rsid w:val="00AE6DC3"/>
    <w:rsid w:val="00AF2128"/>
    <w:rsid w:val="00AF2345"/>
    <w:rsid w:val="00AF3BEB"/>
    <w:rsid w:val="00AF4C9D"/>
    <w:rsid w:val="00AF5A6A"/>
    <w:rsid w:val="00AF5BB9"/>
    <w:rsid w:val="00AF5BD2"/>
    <w:rsid w:val="00AF5F51"/>
    <w:rsid w:val="00AF6062"/>
    <w:rsid w:val="00AF6BCD"/>
    <w:rsid w:val="00AF6E38"/>
    <w:rsid w:val="00AF7BF8"/>
    <w:rsid w:val="00B004DD"/>
    <w:rsid w:val="00B01F70"/>
    <w:rsid w:val="00B0485F"/>
    <w:rsid w:val="00B04CC3"/>
    <w:rsid w:val="00B05858"/>
    <w:rsid w:val="00B076DD"/>
    <w:rsid w:val="00B078FE"/>
    <w:rsid w:val="00B07BEE"/>
    <w:rsid w:val="00B1005B"/>
    <w:rsid w:val="00B104BF"/>
    <w:rsid w:val="00B13E82"/>
    <w:rsid w:val="00B14AA0"/>
    <w:rsid w:val="00B14AF6"/>
    <w:rsid w:val="00B14D05"/>
    <w:rsid w:val="00B16765"/>
    <w:rsid w:val="00B16D6F"/>
    <w:rsid w:val="00B17060"/>
    <w:rsid w:val="00B17A8A"/>
    <w:rsid w:val="00B17BB1"/>
    <w:rsid w:val="00B20908"/>
    <w:rsid w:val="00B22686"/>
    <w:rsid w:val="00B22ACA"/>
    <w:rsid w:val="00B22EFD"/>
    <w:rsid w:val="00B23400"/>
    <w:rsid w:val="00B23D85"/>
    <w:rsid w:val="00B24B70"/>
    <w:rsid w:val="00B261F1"/>
    <w:rsid w:val="00B26568"/>
    <w:rsid w:val="00B26899"/>
    <w:rsid w:val="00B27038"/>
    <w:rsid w:val="00B27511"/>
    <w:rsid w:val="00B30B01"/>
    <w:rsid w:val="00B320FD"/>
    <w:rsid w:val="00B32212"/>
    <w:rsid w:val="00B32966"/>
    <w:rsid w:val="00B3361A"/>
    <w:rsid w:val="00B3373F"/>
    <w:rsid w:val="00B33E50"/>
    <w:rsid w:val="00B34639"/>
    <w:rsid w:val="00B347A6"/>
    <w:rsid w:val="00B34A56"/>
    <w:rsid w:val="00B3527B"/>
    <w:rsid w:val="00B366D7"/>
    <w:rsid w:val="00B41601"/>
    <w:rsid w:val="00B41B3A"/>
    <w:rsid w:val="00B431DB"/>
    <w:rsid w:val="00B43458"/>
    <w:rsid w:val="00B43516"/>
    <w:rsid w:val="00B435C1"/>
    <w:rsid w:val="00B43827"/>
    <w:rsid w:val="00B4395F"/>
    <w:rsid w:val="00B43BC3"/>
    <w:rsid w:val="00B4456B"/>
    <w:rsid w:val="00B44EEA"/>
    <w:rsid w:val="00B46CD0"/>
    <w:rsid w:val="00B4704B"/>
    <w:rsid w:val="00B5157B"/>
    <w:rsid w:val="00B51662"/>
    <w:rsid w:val="00B5185B"/>
    <w:rsid w:val="00B518CD"/>
    <w:rsid w:val="00B55CCA"/>
    <w:rsid w:val="00B62807"/>
    <w:rsid w:val="00B62EFB"/>
    <w:rsid w:val="00B6303B"/>
    <w:rsid w:val="00B643E6"/>
    <w:rsid w:val="00B64F92"/>
    <w:rsid w:val="00B65C37"/>
    <w:rsid w:val="00B66F5E"/>
    <w:rsid w:val="00B67067"/>
    <w:rsid w:val="00B67129"/>
    <w:rsid w:val="00B673A5"/>
    <w:rsid w:val="00B67574"/>
    <w:rsid w:val="00B67D97"/>
    <w:rsid w:val="00B70539"/>
    <w:rsid w:val="00B70D5C"/>
    <w:rsid w:val="00B711A6"/>
    <w:rsid w:val="00B7123D"/>
    <w:rsid w:val="00B7129E"/>
    <w:rsid w:val="00B71BEC"/>
    <w:rsid w:val="00B720C3"/>
    <w:rsid w:val="00B73470"/>
    <w:rsid w:val="00B744AE"/>
    <w:rsid w:val="00B74D2F"/>
    <w:rsid w:val="00B75328"/>
    <w:rsid w:val="00B75C36"/>
    <w:rsid w:val="00B767D4"/>
    <w:rsid w:val="00B803B8"/>
    <w:rsid w:val="00B8146F"/>
    <w:rsid w:val="00B81658"/>
    <w:rsid w:val="00B816B8"/>
    <w:rsid w:val="00B816CF"/>
    <w:rsid w:val="00B820DB"/>
    <w:rsid w:val="00B833DF"/>
    <w:rsid w:val="00B836C8"/>
    <w:rsid w:val="00B83E07"/>
    <w:rsid w:val="00B84E2E"/>
    <w:rsid w:val="00B859D8"/>
    <w:rsid w:val="00B8600B"/>
    <w:rsid w:val="00B87BF7"/>
    <w:rsid w:val="00B87C5C"/>
    <w:rsid w:val="00B923F6"/>
    <w:rsid w:val="00B92F56"/>
    <w:rsid w:val="00B9313D"/>
    <w:rsid w:val="00B93F53"/>
    <w:rsid w:val="00B94BA2"/>
    <w:rsid w:val="00B94C4A"/>
    <w:rsid w:val="00B95422"/>
    <w:rsid w:val="00B95CB4"/>
    <w:rsid w:val="00B96E8C"/>
    <w:rsid w:val="00B971A1"/>
    <w:rsid w:val="00BA0AB4"/>
    <w:rsid w:val="00BA0F3E"/>
    <w:rsid w:val="00BA1E18"/>
    <w:rsid w:val="00BA1E45"/>
    <w:rsid w:val="00BA286E"/>
    <w:rsid w:val="00BA41BC"/>
    <w:rsid w:val="00BA41EB"/>
    <w:rsid w:val="00BA4709"/>
    <w:rsid w:val="00BA5FC9"/>
    <w:rsid w:val="00BA6120"/>
    <w:rsid w:val="00BB1734"/>
    <w:rsid w:val="00BB23AF"/>
    <w:rsid w:val="00BB250F"/>
    <w:rsid w:val="00BB27DB"/>
    <w:rsid w:val="00BB3428"/>
    <w:rsid w:val="00BB38D8"/>
    <w:rsid w:val="00BB4347"/>
    <w:rsid w:val="00BB759A"/>
    <w:rsid w:val="00BC06CB"/>
    <w:rsid w:val="00BC0BB7"/>
    <w:rsid w:val="00BC0F65"/>
    <w:rsid w:val="00BC14E3"/>
    <w:rsid w:val="00BC2031"/>
    <w:rsid w:val="00BC294C"/>
    <w:rsid w:val="00BC3350"/>
    <w:rsid w:val="00BC4AE1"/>
    <w:rsid w:val="00BC4B74"/>
    <w:rsid w:val="00BC56F4"/>
    <w:rsid w:val="00BC76EF"/>
    <w:rsid w:val="00BD06B8"/>
    <w:rsid w:val="00BD072D"/>
    <w:rsid w:val="00BD0B6D"/>
    <w:rsid w:val="00BD122E"/>
    <w:rsid w:val="00BD128E"/>
    <w:rsid w:val="00BD2987"/>
    <w:rsid w:val="00BD2C97"/>
    <w:rsid w:val="00BD2F8D"/>
    <w:rsid w:val="00BD32D6"/>
    <w:rsid w:val="00BD50E7"/>
    <w:rsid w:val="00BD6EE3"/>
    <w:rsid w:val="00BD7634"/>
    <w:rsid w:val="00BD7CA4"/>
    <w:rsid w:val="00BE0C2D"/>
    <w:rsid w:val="00BE22A6"/>
    <w:rsid w:val="00BE25D2"/>
    <w:rsid w:val="00BE2F4F"/>
    <w:rsid w:val="00BE2F71"/>
    <w:rsid w:val="00BE4062"/>
    <w:rsid w:val="00BE56AB"/>
    <w:rsid w:val="00BF002B"/>
    <w:rsid w:val="00BF0EA0"/>
    <w:rsid w:val="00BF1679"/>
    <w:rsid w:val="00BF27FB"/>
    <w:rsid w:val="00BF594F"/>
    <w:rsid w:val="00BF60BB"/>
    <w:rsid w:val="00BF7D65"/>
    <w:rsid w:val="00BF7ED2"/>
    <w:rsid w:val="00C00CAE"/>
    <w:rsid w:val="00C02941"/>
    <w:rsid w:val="00C03343"/>
    <w:rsid w:val="00C037D2"/>
    <w:rsid w:val="00C03A43"/>
    <w:rsid w:val="00C05491"/>
    <w:rsid w:val="00C05F6C"/>
    <w:rsid w:val="00C07C70"/>
    <w:rsid w:val="00C10484"/>
    <w:rsid w:val="00C11728"/>
    <w:rsid w:val="00C119A3"/>
    <w:rsid w:val="00C12A65"/>
    <w:rsid w:val="00C14A90"/>
    <w:rsid w:val="00C14DC3"/>
    <w:rsid w:val="00C15B51"/>
    <w:rsid w:val="00C217FB"/>
    <w:rsid w:val="00C21AF4"/>
    <w:rsid w:val="00C22248"/>
    <w:rsid w:val="00C2263B"/>
    <w:rsid w:val="00C231CD"/>
    <w:rsid w:val="00C238E0"/>
    <w:rsid w:val="00C238E2"/>
    <w:rsid w:val="00C24A9D"/>
    <w:rsid w:val="00C24C28"/>
    <w:rsid w:val="00C26969"/>
    <w:rsid w:val="00C309F0"/>
    <w:rsid w:val="00C3166A"/>
    <w:rsid w:val="00C31702"/>
    <w:rsid w:val="00C40DC5"/>
    <w:rsid w:val="00C41224"/>
    <w:rsid w:val="00C42E66"/>
    <w:rsid w:val="00C44265"/>
    <w:rsid w:val="00C457A6"/>
    <w:rsid w:val="00C45964"/>
    <w:rsid w:val="00C47325"/>
    <w:rsid w:val="00C475C9"/>
    <w:rsid w:val="00C52AAA"/>
    <w:rsid w:val="00C52C5F"/>
    <w:rsid w:val="00C53512"/>
    <w:rsid w:val="00C54DC6"/>
    <w:rsid w:val="00C552C7"/>
    <w:rsid w:val="00C610D2"/>
    <w:rsid w:val="00C611B3"/>
    <w:rsid w:val="00C61A07"/>
    <w:rsid w:val="00C6368B"/>
    <w:rsid w:val="00C63BA8"/>
    <w:rsid w:val="00C64EF7"/>
    <w:rsid w:val="00C66ED4"/>
    <w:rsid w:val="00C67675"/>
    <w:rsid w:val="00C678DD"/>
    <w:rsid w:val="00C701AC"/>
    <w:rsid w:val="00C72FF7"/>
    <w:rsid w:val="00C7557F"/>
    <w:rsid w:val="00C765BF"/>
    <w:rsid w:val="00C80DC5"/>
    <w:rsid w:val="00C81A84"/>
    <w:rsid w:val="00C85B41"/>
    <w:rsid w:val="00C86097"/>
    <w:rsid w:val="00C87408"/>
    <w:rsid w:val="00C92B1A"/>
    <w:rsid w:val="00C938E9"/>
    <w:rsid w:val="00C94C99"/>
    <w:rsid w:val="00C94E31"/>
    <w:rsid w:val="00CA0C88"/>
    <w:rsid w:val="00CA0D60"/>
    <w:rsid w:val="00CA16A2"/>
    <w:rsid w:val="00CA185A"/>
    <w:rsid w:val="00CA312A"/>
    <w:rsid w:val="00CA685A"/>
    <w:rsid w:val="00CA6971"/>
    <w:rsid w:val="00CB0B84"/>
    <w:rsid w:val="00CB15B8"/>
    <w:rsid w:val="00CB212F"/>
    <w:rsid w:val="00CB2354"/>
    <w:rsid w:val="00CB33CE"/>
    <w:rsid w:val="00CB583E"/>
    <w:rsid w:val="00CB618E"/>
    <w:rsid w:val="00CB6B4C"/>
    <w:rsid w:val="00CB6C7D"/>
    <w:rsid w:val="00CB7EBD"/>
    <w:rsid w:val="00CB7FDB"/>
    <w:rsid w:val="00CC15F9"/>
    <w:rsid w:val="00CC3793"/>
    <w:rsid w:val="00CC3977"/>
    <w:rsid w:val="00CC53EB"/>
    <w:rsid w:val="00CC66DD"/>
    <w:rsid w:val="00CC74AF"/>
    <w:rsid w:val="00CC7855"/>
    <w:rsid w:val="00CD05D7"/>
    <w:rsid w:val="00CD16B8"/>
    <w:rsid w:val="00CD3BBE"/>
    <w:rsid w:val="00CD4CC0"/>
    <w:rsid w:val="00CD6592"/>
    <w:rsid w:val="00CD6857"/>
    <w:rsid w:val="00CD68EF"/>
    <w:rsid w:val="00CD7F74"/>
    <w:rsid w:val="00CE028A"/>
    <w:rsid w:val="00CE3E58"/>
    <w:rsid w:val="00CE4964"/>
    <w:rsid w:val="00CE4E90"/>
    <w:rsid w:val="00CE57E5"/>
    <w:rsid w:val="00CE639E"/>
    <w:rsid w:val="00CE7309"/>
    <w:rsid w:val="00CE7B66"/>
    <w:rsid w:val="00CE7D54"/>
    <w:rsid w:val="00CF0E6E"/>
    <w:rsid w:val="00CF127F"/>
    <w:rsid w:val="00CF1972"/>
    <w:rsid w:val="00CF1A11"/>
    <w:rsid w:val="00CF2DB6"/>
    <w:rsid w:val="00CF3246"/>
    <w:rsid w:val="00CF343D"/>
    <w:rsid w:val="00CF3960"/>
    <w:rsid w:val="00CF4EC3"/>
    <w:rsid w:val="00CF5F8E"/>
    <w:rsid w:val="00CF796D"/>
    <w:rsid w:val="00CF7A1E"/>
    <w:rsid w:val="00D0051B"/>
    <w:rsid w:val="00D019DC"/>
    <w:rsid w:val="00D023E6"/>
    <w:rsid w:val="00D02835"/>
    <w:rsid w:val="00D0532B"/>
    <w:rsid w:val="00D06C67"/>
    <w:rsid w:val="00D07A0F"/>
    <w:rsid w:val="00D10F6A"/>
    <w:rsid w:val="00D132FB"/>
    <w:rsid w:val="00D144F3"/>
    <w:rsid w:val="00D15F5F"/>
    <w:rsid w:val="00D15F79"/>
    <w:rsid w:val="00D16E08"/>
    <w:rsid w:val="00D16E13"/>
    <w:rsid w:val="00D20453"/>
    <w:rsid w:val="00D20C92"/>
    <w:rsid w:val="00D211B8"/>
    <w:rsid w:val="00D233B0"/>
    <w:rsid w:val="00D239ED"/>
    <w:rsid w:val="00D25223"/>
    <w:rsid w:val="00D266F2"/>
    <w:rsid w:val="00D268DA"/>
    <w:rsid w:val="00D26B42"/>
    <w:rsid w:val="00D31D27"/>
    <w:rsid w:val="00D31EC7"/>
    <w:rsid w:val="00D32C22"/>
    <w:rsid w:val="00D3311B"/>
    <w:rsid w:val="00D332C5"/>
    <w:rsid w:val="00D33EC4"/>
    <w:rsid w:val="00D33F1D"/>
    <w:rsid w:val="00D34204"/>
    <w:rsid w:val="00D34591"/>
    <w:rsid w:val="00D34904"/>
    <w:rsid w:val="00D35581"/>
    <w:rsid w:val="00D3762A"/>
    <w:rsid w:val="00D4130D"/>
    <w:rsid w:val="00D41A2C"/>
    <w:rsid w:val="00D4341F"/>
    <w:rsid w:val="00D43B22"/>
    <w:rsid w:val="00D44432"/>
    <w:rsid w:val="00D450C3"/>
    <w:rsid w:val="00D455E5"/>
    <w:rsid w:val="00D46273"/>
    <w:rsid w:val="00D46BF6"/>
    <w:rsid w:val="00D504EB"/>
    <w:rsid w:val="00D50F6F"/>
    <w:rsid w:val="00D51B39"/>
    <w:rsid w:val="00D544C8"/>
    <w:rsid w:val="00D5471A"/>
    <w:rsid w:val="00D56546"/>
    <w:rsid w:val="00D56D5E"/>
    <w:rsid w:val="00D5738E"/>
    <w:rsid w:val="00D57C57"/>
    <w:rsid w:val="00D57DD2"/>
    <w:rsid w:val="00D60EE8"/>
    <w:rsid w:val="00D618C0"/>
    <w:rsid w:val="00D61980"/>
    <w:rsid w:val="00D61E36"/>
    <w:rsid w:val="00D62579"/>
    <w:rsid w:val="00D629D1"/>
    <w:rsid w:val="00D62B16"/>
    <w:rsid w:val="00D62FD5"/>
    <w:rsid w:val="00D63AE8"/>
    <w:rsid w:val="00D64531"/>
    <w:rsid w:val="00D6485D"/>
    <w:rsid w:val="00D655B2"/>
    <w:rsid w:val="00D66222"/>
    <w:rsid w:val="00D66BCF"/>
    <w:rsid w:val="00D7000E"/>
    <w:rsid w:val="00D7104D"/>
    <w:rsid w:val="00D724EE"/>
    <w:rsid w:val="00D727DE"/>
    <w:rsid w:val="00D73FC4"/>
    <w:rsid w:val="00D74070"/>
    <w:rsid w:val="00D74512"/>
    <w:rsid w:val="00D74CC7"/>
    <w:rsid w:val="00D76D3C"/>
    <w:rsid w:val="00D7706C"/>
    <w:rsid w:val="00D7745E"/>
    <w:rsid w:val="00D823D7"/>
    <w:rsid w:val="00D83F3D"/>
    <w:rsid w:val="00D84E7A"/>
    <w:rsid w:val="00D851DE"/>
    <w:rsid w:val="00D86D21"/>
    <w:rsid w:val="00D87B0E"/>
    <w:rsid w:val="00D90D6F"/>
    <w:rsid w:val="00D925FE"/>
    <w:rsid w:val="00D9436C"/>
    <w:rsid w:val="00D94DB1"/>
    <w:rsid w:val="00D9502A"/>
    <w:rsid w:val="00D95826"/>
    <w:rsid w:val="00D962EA"/>
    <w:rsid w:val="00D96D74"/>
    <w:rsid w:val="00D974A5"/>
    <w:rsid w:val="00D97661"/>
    <w:rsid w:val="00DA2DEE"/>
    <w:rsid w:val="00DA31A2"/>
    <w:rsid w:val="00DA3432"/>
    <w:rsid w:val="00DA3887"/>
    <w:rsid w:val="00DA3FF9"/>
    <w:rsid w:val="00DA40DF"/>
    <w:rsid w:val="00DA452C"/>
    <w:rsid w:val="00DA48BA"/>
    <w:rsid w:val="00DA55FF"/>
    <w:rsid w:val="00DA7417"/>
    <w:rsid w:val="00DA796B"/>
    <w:rsid w:val="00DA7B9C"/>
    <w:rsid w:val="00DA7C93"/>
    <w:rsid w:val="00DB02E2"/>
    <w:rsid w:val="00DB12B9"/>
    <w:rsid w:val="00DB1612"/>
    <w:rsid w:val="00DB1C31"/>
    <w:rsid w:val="00DB1DB2"/>
    <w:rsid w:val="00DB32F5"/>
    <w:rsid w:val="00DB3542"/>
    <w:rsid w:val="00DB7E1C"/>
    <w:rsid w:val="00DC1B01"/>
    <w:rsid w:val="00DC1BB5"/>
    <w:rsid w:val="00DC1E68"/>
    <w:rsid w:val="00DC3709"/>
    <w:rsid w:val="00DC673D"/>
    <w:rsid w:val="00DD043A"/>
    <w:rsid w:val="00DD13A7"/>
    <w:rsid w:val="00DD259F"/>
    <w:rsid w:val="00DD2B1A"/>
    <w:rsid w:val="00DD2B37"/>
    <w:rsid w:val="00DD3518"/>
    <w:rsid w:val="00DD3D02"/>
    <w:rsid w:val="00DD7345"/>
    <w:rsid w:val="00DD773A"/>
    <w:rsid w:val="00DE0D0A"/>
    <w:rsid w:val="00DE1154"/>
    <w:rsid w:val="00DE1725"/>
    <w:rsid w:val="00DE185D"/>
    <w:rsid w:val="00DE218E"/>
    <w:rsid w:val="00DE2263"/>
    <w:rsid w:val="00DE26A2"/>
    <w:rsid w:val="00DE3E57"/>
    <w:rsid w:val="00DE57AF"/>
    <w:rsid w:val="00DE5FE7"/>
    <w:rsid w:val="00DE6742"/>
    <w:rsid w:val="00DE6A90"/>
    <w:rsid w:val="00DE71E5"/>
    <w:rsid w:val="00DE749A"/>
    <w:rsid w:val="00DE7B87"/>
    <w:rsid w:val="00DF023E"/>
    <w:rsid w:val="00DF284B"/>
    <w:rsid w:val="00DF2A25"/>
    <w:rsid w:val="00DF2EB1"/>
    <w:rsid w:val="00DF4554"/>
    <w:rsid w:val="00DF60E4"/>
    <w:rsid w:val="00DF6A4A"/>
    <w:rsid w:val="00DF6B76"/>
    <w:rsid w:val="00DF7E17"/>
    <w:rsid w:val="00E0076D"/>
    <w:rsid w:val="00E00A84"/>
    <w:rsid w:val="00E0101B"/>
    <w:rsid w:val="00E013ED"/>
    <w:rsid w:val="00E01682"/>
    <w:rsid w:val="00E02CFC"/>
    <w:rsid w:val="00E0398D"/>
    <w:rsid w:val="00E042CA"/>
    <w:rsid w:val="00E059FF"/>
    <w:rsid w:val="00E0766C"/>
    <w:rsid w:val="00E07C71"/>
    <w:rsid w:val="00E07CF4"/>
    <w:rsid w:val="00E10C2A"/>
    <w:rsid w:val="00E13F32"/>
    <w:rsid w:val="00E14307"/>
    <w:rsid w:val="00E1472E"/>
    <w:rsid w:val="00E155CE"/>
    <w:rsid w:val="00E15706"/>
    <w:rsid w:val="00E16B12"/>
    <w:rsid w:val="00E17E2A"/>
    <w:rsid w:val="00E20098"/>
    <w:rsid w:val="00E20545"/>
    <w:rsid w:val="00E2090F"/>
    <w:rsid w:val="00E21F6C"/>
    <w:rsid w:val="00E22746"/>
    <w:rsid w:val="00E22E61"/>
    <w:rsid w:val="00E22FAC"/>
    <w:rsid w:val="00E23232"/>
    <w:rsid w:val="00E23431"/>
    <w:rsid w:val="00E25239"/>
    <w:rsid w:val="00E2591C"/>
    <w:rsid w:val="00E262E5"/>
    <w:rsid w:val="00E27826"/>
    <w:rsid w:val="00E3152F"/>
    <w:rsid w:val="00E329A1"/>
    <w:rsid w:val="00E34561"/>
    <w:rsid w:val="00E34AB0"/>
    <w:rsid w:val="00E34B10"/>
    <w:rsid w:val="00E34E32"/>
    <w:rsid w:val="00E366B8"/>
    <w:rsid w:val="00E37EDE"/>
    <w:rsid w:val="00E407D9"/>
    <w:rsid w:val="00E42188"/>
    <w:rsid w:val="00E42398"/>
    <w:rsid w:val="00E42D91"/>
    <w:rsid w:val="00E433D7"/>
    <w:rsid w:val="00E4395A"/>
    <w:rsid w:val="00E4414B"/>
    <w:rsid w:val="00E4459D"/>
    <w:rsid w:val="00E44C83"/>
    <w:rsid w:val="00E463E2"/>
    <w:rsid w:val="00E47BED"/>
    <w:rsid w:val="00E47F99"/>
    <w:rsid w:val="00E50556"/>
    <w:rsid w:val="00E50E3F"/>
    <w:rsid w:val="00E51844"/>
    <w:rsid w:val="00E5292A"/>
    <w:rsid w:val="00E52AA4"/>
    <w:rsid w:val="00E52C6D"/>
    <w:rsid w:val="00E5430B"/>
    <w:rsid w:val="00E5440B"/>
    <w:rsid w:val="00E544A4"/>
    <w:rsid w:val="00E6029E"/>
    <w:rsid w:val="00E6303D"/>
    <w:rsid w:val="00E643D4"/>
    <w:rsid w:val="00E657F2"/>
    <w:rsid w:val="00E659E1"/>
    <w:rsid w:val="00E67BEE"/>
    <w:rsid w:val="00E67D38"/>
    <w:rsid w:val="00E702E3"/>
    <w:rsid w:val="00E70B87"/>
    <w:rsid w:val="00E754BA"/>
    <w:rsid w:val="00E75C11"/>
    <w:rsid w:val="00E75FA4"/>
    <w:rsid w:val="00E76758"/>
    <w:rsid w:val="00E772D0"/>
    <w:rsid w:val="00E77595"/>
    <w:rsid w:val="00E80069"/>
    <w:rsid w:val="00E82F83"/>
    <w:rsid w:val="00E85979"/>
    <w:rsid w:val="00E85C33"/>
    <w:rsid w:val="00E86467"/>
    <w:rsid w:val="00E8716C"/>
    <w:rsid w:val="00E87B67"/>
    <w:rsid w:val="00E9085E"/>
    <w:rsid w:val="00E90C3A"/>
    <w:rsid w:val="00E91781"/>
    <w:rsid w:val="00E91AD7"/>
    <w:rsid w:val="00E92658"/>
    <w:rsid w:val="00E9334C"/>
    <w:rsid w:val="00E93B0D"/>
    <w:rsid w:val="00E941DD"/>
    <w:rsid w:val="00E94F9C"/>
    <w:rsid w:val="00EA0175"/>
    <w:rsid w:val="00EA4DAB"/>
    <w:rsid w:val="00EA61FD"/>
    <w:rsid w:val="00EA6236"/>
    <w:rsid w:val="00EA6345"/>
    <w:rsid w:val="00EA7ADE"/>
    <w:rsid w:val="00EB1845"/>
    <w:rsid w:val="00EB1BC5"/>
    <w:rsid w:val="00EB22F6"/>
    <w:rsid w:val="00EB2DC5"/>
    <w:rsid w:val="00EB3F90"/>
    <w:rsid w:val="00EB534B"/>
    <w:rsid w:val="00EB5E1A"/>
    <w:rsid w:val="00EB7DF6"/>
    <w:rsid w:val="00EC1EBF"/>
    <w:rsid w:val="00EC333E"/>
    <w:rsid w:val="00EC3BFF"/>
    <w:rsid w:val="00EC5F92"/>
    <w:rsid w:val="00ED2E7A"/>
    <w:rsid w:val="00ED422F"/>
    <w:rsid w:val="00ED4E3B"/>
    <w:rsid w:val="00ED5521"/>
    <w:rsid w:val="00ED58C2"/>
    <w:rsid w:val="00ED7300"/>
    <w:rsid w:val="00ED7DC0"/>
    <w:rsid w:val="00ED7E23"/>
    <w:rsid w:val="00EE11D0"/>
    <w:rsid w:val="00EE1B19"/>
    <w:rsid w:val="00EE329E"/>
    <w:rsid w:val="00EE4DE1"/>
    <w:rsid w:val="00EE55DC"/>
    <w:rsid w:val="00EE62C3"/>
    <w:rsid w:val="00EF10A8"/>
    <w:rsid w:val="00EF166F"/>
    <w:rsid w:val="00EF1685"/>
    <w:rsid w:val="00EF18C5"/>
    <w:rsid w:val="00EF1B68"/>
    <w:rsid w:val="00EF2202"/>
    <w:rsid w:val="00EF3971"/>
    <w:rsid w:val="00EF4A27"/>
    <w:rsid w:val="00EF4A7F"/>
    <w:rsid w:val="00EF64B8"/>
    <w:rsid w:val="00EF6610"/>
    <w:rsid w:val="00EF764F"/>
    <w:rsid w:val="00EF7899"/>
    <w:rsid w:val="00EF7E09"/>
    <w:rsid w:val="00F0040D"/>
    <w:rsid w:val="00F00427"/>
    <w:rsid w:val="00F02763"/>
    <w:rsid w:val="00F03508"/>
    <w:rsid w:val="00F038E5"/>
    <w:rsid w:val="00F04788"/>
    <w:rsid w:val="00F06049"/>
    <w:rsid w:val="00F0739A"/>
    <w:rsid w:val="00F07611"/>
    <w:rsid w:val="00F10030"/>
    <w:rsid w:val="00F102D0"/>
    <w:rsid w:val="00F1030A"/>
    <w:rsid w:val="00F114F6"/>
    <w:rsid w:val="00F163AE"/>
    <w:rsid w:val="00F16454"/>
    <w:rsid w:val="00F174BB"/>
    <w:rsid w:val="00F208B0"/>
    <w:rsid w:val="00F21023"/>
    <w:rsid w:val="00F219BD"/>
    <w:rsid w:val="00F22831"/>
    <w:rsid w:val="00F22CD6"/>
    <w:rsid w:val="00F231A8"/>
    <w:rsid w:val="00F23610"/>
    <w:rsid w:val="00F23AE1"/>
    <w:rsid w:val="00F23CC4"/>
    <w:rsid w:val="00F23CE6"/>
    <w:rsid w:val="00F24945"/>
    <w:rsid w:val="00F24B6D"/>
    <w:rsid w:val="00F25522"/>
    <w:rsid w:val="00F25A5E"/>
    <w:rsid w:val="00F26CF1"/>
    <w:rsid w:val="00F27313"/>
    <w:rsid w:val="00F31390"/>
    <w:rsid w:val="00F314F2"/>
    <w:rsid w:val="00F31BFE"/>
    <w:rsid w:val="00F33AFD"/>
    <w:rsid w:val="00F34490"/>
    <w:rsid w:val="00F35B6A"/>
    <w:rsid w:val="00F35C38"/>
    <w:rsid w:val="00F35D04"/>
    <w:rsid w:val="00F371C9"/>
    <w:rsid w:val="00F41AF5"/>
    <w:rsid w:val="00F50601"/>
    <w:rsid w:val="00F50A46"/>
    <w:rsid w:val="00F50B73"/>
    <w:rsid w:val="00F514F7"/>
    <w:rsid w:val="00F529D0"/>
    <w:rsid w:val="00F53301"/>
    <w:rsid w:val="00F53ABD"/>
    <w:rsid w:val="00F54AFE"/>
    <w:rsid w:val="00F57B94"/>
    <w:rsid w:val="00F600CA"/>
    <w:rsid w:val="00F6138A"/>
    <w:rsid w:val="00F6221E"/>
    <w:rsid w:val="00F622F9"/>
    <w:rsid w:val="00F62AED"/>
    <w:rsid w:val="00F63063"/>
    <w:rsid w:val="00F6388E"/>
    <w:rsid w:val="00F64BE3"/>
    <w:rsid w:val="00F65D88"/>
    <w:rsid w:val="00F66E6B"/>
    <w:rsid w:val="00F673D5"/>
    <w:rsid w:val="00F70B48"/>
    <w:rsid w:val="00F73065"/>
    <w:rsid w:val="00F7470E"/>
    <w:rsid w:val="00F7495F"/>
    <w:rsid w:val="00F7566B"/>
    <w:rsid w:val="00F761C5"/>
    <w:rsid w:val="00F76369"/>
    <w:rsid w:val="00F7716D"/>
    <w:rsid w:val="00F77C98"/>
    <w:rsid w:val="00F8129C"/>
    <w:rsid w:val="00F812C1"/>
    <w:rsid w:val="00F84874"/>
    <w:rsid w:val="00F84D65"/>
    <w:rsid w:val="00F84F6D"/>
    <w:rsid w:val="00F86034"/>
    <w:rsid w:val="00F860DE"/>
    <w:rsid w:val="00F86C16"/>
    <w:rsid w:val="00F8737A"/>
    <w:rsid w:val="00F900E7"/>
    <w:rsid w:val="00F9050D"/>
    <w:rsid w:val="00F91593"/>
    <w:rsid w:val="00F9250D"/>
    <w:rsid w:val="00F953D2"/>
    <w:rsid w:val="00F9561A"/>
    <w:rsid w:val="00F9611F"/>
    <w:rsid w:val="00F963B7"/>
    <w:rsid w:val="00FA0B88"/>
    <w:rsid w:val="00FA15EC"/>
    <w:rsid w:val="00FA25AE"/>
    <w:rsid w:val="00FA3A58"/>
    <w:rsid w:val="00FA3E59"/>
    <w:rsid w:val="00FA6C9D"/>
    <w:rsid w:val="00FA7387"/>
    <w:rsid w:val="00FB04D1"/>
    <w:rsid w:val="00FB3779"/>
    <w:rsid w:val="00FB388E"/>
    <w:rsid w:val="00FB4DBD"/>
    <w:rsid w:val="00FB4F3B"/>
    <w:rsid w:val="00FB50A9"/>
    <w:rsid w:val="00FB6DE8"/>
    <w:rsid w:val="00FB71D8"/>
    <w:rsid w:val="00FB7562"/>
    <w:rsid w:val="00FB75DF"/>
    <w:rsid w:val="00FB7FB9"/>
    <w:rsid w:val="00FC12FC"/>
    <w:rsid w:val="00FC1C8E"/>
    <w:rsid w:val="00FC2422"/>
    <w:rsid w:val="00FC5615"/>
    <w:rsid w:val="00FC629D"/>
    <w:rsid w:val="00FC7D95"/>
    <w:rsid w:val="00FD0BD1"/>
    <w:rsid w:val="00FD23C1"/>
    <w:rsid w:val="00FD25DB"/>
    <w:rsid w:val="00FD2D8A"/>
    <w:rsid w:val="00FD2E41"/>
    <w:rsid w:val="00FD4A3F"/>
    <w:rsid w:val="00FD52EB"/>
    <w:rsid w:val="00FD68C7"/>
    <w:rsid w:val="00FD77F8"/>
    <w:rsid w:val="00FD7A7E"/>
    <w:rsid w:val="00FE0054"/>
    <w:rsid w:val="00FE0217"/>
    <w:rsid w:val="00FE0ED9"/>
    <w:rsid w:val="00FE1709"/>
    <w:rsid w:val="00FE1DC8"/>
    <w:rsid w:val="00FE431C"/>
    <w:rsid w:val="00FE4941"/>
    <w:rsid w:val="00FE58E5"/>
    <w:rsid w:val="00FE6CF2"/>
    <w:rsid w:val="00FF0097"/>
    <w:rsid w:val="00FF0726"/>
    <w:rsid w:val="00FF0A42"/>
    <w:rsid w:val="00FF0D31"/>
    <w:rsid w:val="00FF1E67"/>
    <w:rsid w:val="00FF2E6F"/>
    <w:rsid w:val="00FF6E74"/>
    <w:rsid w:val="00FF6ED3"/>
    <w:rsid w:val="00FF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165EB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List Number" w:semiHidden="0" w:unhideWhenUsed="0" w:qFormat="1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HTML Preformatted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709"/>
    <w:pPr>
      <w:spacing w:before="100" w:after="200"/>
      <w:jc w:val="both"/>
    </w:pPr>
    <w:rPr>
      <w:rFonts w:ascii="Arial" w:hAnsi="Arial" w:cs="Arial"/>
      <w:spacing w:val="8"/>
      <w:sz w:val="20"/>
      <w:szCs w:val="20"/>
      <w:shd w:val="clear" w:color="auto" w:fill="FFFFFF"/>
      <w:lang w:val="en-GB"/>
    </w:rPr>
  </w:style>
  <w:style w:type="paragraph" w:styleId="Heading1">
    <w:name w:val="heading 1"/>
    <w:aliases w:val="H1"/>
    <w:basedOn w:val="PARAGRAPH"/>
    <w:next w:val="PARAGRAPH"/>
    <w:qFormat/>
    <w:rsid w:val="00FE1709"/>
    <w:pPr>
      <w:keepNext/>
      <w:numPr>
        <w:numId w:val="65"/>
      </w:numPr>
      <w:suppressAutoHyphens/>
      <w:spacing w:after="100"/>
      <w:ind w:left="0" w:firstLine="0"/>
      <w:jc w:val="left"/>
      <w:outlineLvl w:val="0"/>
    </w:pPr>
    <w:rPr>
      <w:b/>
      <w:bCs/>
      <w:sz w:val="20"/>
      <w:szCs w:val="20"/>
      <w:lang w:val="en-US"/>
    </w:rPr>
  </w:style>
  <w:style w:type="paragraph" w:styleId="Heading2">
    <w:name w:val="heading 2"/>
    <w:aliases w:val="2 headline,h"/>
    <w:basedOn w:val="Heading1"/>
    <w:next w:val="PARAGRAPH"/>
    <w:qFormat/>
    <w:rsid w:val="00FE1709"/>
    <w:pPr>
      <w:numPr>
        <w:ilvl w:val="1"/>
      </w:numPr>
      <w:tabs>
        <w:tab w:val="num" w:pos="720"/>
      </w:tabs>
      <w:ind w:left="0" w:firstLine="0"/>
      <w:outlineLvl w:val="1"/>
    </w:pPr>
  </w:style>
  <w:style w:type="paragraph" w:styleId="Heading3">
    <w:name w:val="heading 3"/>
    <w:aliases w:val="heading 3"/>
    <w:basedOn w:val="Heading2"/>
    <w:next w:val="PARAGRAPH"/>
    <w:qFormat/>
    <w:rsid w:val="009B3C35"/>
    <w:pPr>
      <w:numPr>
        <w:ilvl w:val="2"/>
      </w:numPr>
      <w:ind w:left="0" w:firstLine="0"/>
      <w:outlineLvl w:val="2"/>
    </w:pPr>
  </w:style>
  <w:style w:type="paragraph" w:styleId="Heading4">
    <w:name w:val="heading 4"/>
    <w:basedOn w:val="Heading3"/>
    <w:next w:val="PARAGRAPH"/>
    <w:qFormat/>
    <w:rsid w:val="00512696"/>
    <w:pPr>
      <w:numPr>
        <w:ilvl w:val="3"/>
      </w:numPr>
      <w:tabs>
        <w:tab w:val="num" w:pos="864"/>
        <w:tab w:val="num" w:pos="1146"/>
      </w:tabs>
      <w:outlineLvl w:val="3"/>
    </w:pPr>
  </w:style>
  <w:style w:type="paragraph" w:styleId="Heading5">
    <w:name w:val="heading 5"/>
    <w:basedOn w:val="Heading4"/>
    <w:next w:val="PARAGRAPH"/>
    <w:qFormat/>
    <w:rsid w:val="00512696"/>
    <w:pPr>
      <w:numPr>
        <w:ilvl w:val="4"/>
      </w:numPr>
      <w:tabs>
        <w:tab w:val="num" w:pos="864"/>
        <w:tab w:val="num" w:pos="1146"/>
      </w:tabs>
      <w:outlineLvl w:val="4"/>
    </w:pPr>
  </w:style>
  <w:style w:type="paragraph" w:styleId="Heading6">
    <w:name w:val="heading 6"/>
    <w:basedOn w:val="Heading5"/>
    <w:next w:val="PARAGRAPH"/>
    <w:qFormat/>
    <w:rsid w:val="00512696"/>
    <w:pPr>
      <w:numPr>
        <w:ilvl w:val="5"/>
      </w:numPr>
      <w:tabs>
        <w:tab w:val="num" w:pos="864"/>
        <w:tab w:val="num" w:pos="1146"/>
      </w:tabs>
      <w:outlineLvl w:val="5"/>
    </w:pPr>
  </w:style>
  <w:style w:type="paragraph" w:styleId="Heading7">
    <w:name w:val="heading 7"/>
    <w:basedOn w:val="Heading6"/>
    <w:next w:val="PARAGRAPH"/>
    <w:qFormat/>
    <w:rsid w:val="00512696"/>
    <w:pPr>
      <w:numPr>
        <w:ilvl w:val="6"/>
      </w:numPr>
      <w:tabs>
        <w:tab w:val="num" w:pos="864"/>
        <w:tab w:val="num" w:pos="1146"/>
      </w:tabs>
      <w:outlineLvl w:val="6"/>
    </w:pPr>
  </w:style>
  <w:style w:type="paragraph" w:styleId="Heading8">
    <w:name w:val="heading 8"/>
    <w:basedOn w:val="Heading7"/>
    <w:next w:val="PARAGRAPH"/>
    <w:qFormat/>
    <w:rsid w:val="00512696"/>
    <w:pPr>
      <w:numPr>
        <w:ilvl w:val="7"/>
      </w:numPr>
      <w:tabs>
        <w:tab w:val="num" w:pos="864"/>
        <w:tab w:val="num" w:pos="1146"/>
      </w:tabs>
      <w:outlineLvl w:val="7"/>
    </w:pPr>
  </w:style>
  <w:style w:type="paragraph" w:styleId="Heading9">
    <w:name w:val="heading 9"/>
    <w:basedOn w:val="Heading8"/>
    <w:next w:val="PARAGRAPH"/>
    <w:qFormat/>
    <w:rsid w:val="00512696"/>
    <w:pPr>
      <w:numPr>
        <w:ilvl w:val="8"/>
      </w:numPr>
      <w:tabs>
        <w:tab w:val="num" w:pos="864"/>
        <w:tab w:val="num" w:pos="1146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aliases w:val="PA"/>
    <w:link w:val="PARAGRAPHChar"/>
    <w:qFormat/>
    <w:pPr>
      <w:spacing w:before="100" w:after="200"/>
      <w:jc w:val="both"/>
    </w:pPr>
    <w:rPr>
      <w:rFonts w:ascii="Arial" w:hAnsi="Arial" w:cs="Arial"/>
      <w:spacing w:val="8"/>
      <w:lang w:val="en-GB"/>
    </w:rPr>
  </w:style>
  <w:style w:type="character" w:customStyle="1" w:styleId="PARAGRAPHChar">
    <w:name w:val="PARAGRAPH Char"/>
    <w:basedOn w:val="DefaultParagraphFont"/>
    <w:link w:val="PARAGRAPH"/>
    <w:locked/>
    <w:rsid w:val="00DA7417"/>
    <w:rPr>
      <w:rFonts w:ascii="Arial" w:hAnsi="Arial" w:cs="Arial"/>
      <w:spacing w:val="8"/>
      <w:lang w:val="en-GB" w:eastAsia="en-US" w:bidi="ar-SA"/>
    </w:rPr>
  </w:style>
  <w:style w:type="paragraph" w:customStyle="1" w:styleId="AnnexHeading1">
    <w:name w:val="Annex Heading 1"/>
    <w:basedOn w:val="Normal"/>
    <w:next w:val="Normal"/>
    <w:pPr>
      <w:keepNext/>
      <w:numPr>
        <w:ilvl w:val="1"/>
        <w:numId w:val="1"/>
      </w:numPr>
      <w:tabs>
        <w:tab w:val="left" w:pos="432"/>
        <w:tab w:val="left" w:pos="576"/>
      </w:tabs>
      <w:spacing w:after="120"/>
      <w:outlineLvl w:val="1"/>
    </w:pPr>
    <w:rPr>
      <w:sz w:val="22"/>
      <w:szCs w:val="22"/>
    </w:rPr>
  </w:style>
  <w:style w:type="paragraph" w:customStyle="1" w:styleId="AnnexHeading2">
    <w:name w:val="Annex Heading 2"/>
    <w:basedOn w:val="Normal"/>
    <w:next w:val="Normal"/>
    <w:pPr>
      <w:numPr>
        <w:ilvl w:val="2"/>
        <w:numId w:val="1"/>
      </w:numPr>
      <w:spacing w:after="120"/>
      <w:outlineLvl w:val="2"/>
    </w:pPr>
    <w:rPr>
      <w:sz w:val="22"/>
      <w:szCs w:val="22"/>
    </w:rPr>
  </w:style>
  <w:style w:type="paragraph" w:customStyle="1" w:styleId="AnnexHeading3">
    <w:name w:val="Annex Heading 3"/>
    <w:basedOn w:val="Normal"/>
    <w:next w:val="Normal"/>
    <w:pPr>
      <w:numPr>
        <w:ilvl w:val="3"/>
        <w:numId w:val="1"/>
      </w:numPr>
      <w:tabs>
        <w:tab w:val="left" w:pos="864"/>
      </w:tabs>
      <w:spacing w:after="120"/>
      <w:outlineLvl w:val="3"/>
    </w:pPr>
    <w:rPr>
      <w:sz w:val="22"/>
      <w:szCs w:val="22"/>
    </w:rPr>
  </w:style>
  <w:style w:type="paragraph" w:customStyle="1" w:styleId="AnnexTitle0">
    <w:name w:val="Annex Title"/>
    <w:basedOn w:val="Normal"/>
    <w:next w:val="Normal"/>
    <w:pPr>
      <w:keepNext/>
      <w:pageBreakBefore/>
      <w:numPr>
        <w:numId w:val="1"/>
      </w:numPr>
      <w:spacing w:after="480"/>
      <w:jc w:val="center"/>
    </w:pPr>
    <w:rPr>
      <w:b/>
      <w:bCs/>
      <w:sz w:val="22"/>
      <w:szCs w:val="22"/>
    </w:rPr>
  </w:style>
  <w:style w:type="paragraph" w:customStyle="1" w:styleId="DocumentNumber">
    <w:name w:val="Document Number"/>
    <w:basedOn w:val="Normal"/>
    <w:rPr>
      <w:b/>
      <w:bCs/>
      <w:sz w:val="36"/>
      <w:szCs w:val="36"/>
    </w:rPr>
  </w:style>
  <w:style w:type="paragraph" w:customStyle="1" w:styleId="DocumentTitle">
    <w:name w:val="Document Title"/>
    <w:basedOn w:val="Normal"/>
    <w:rPr>
      <w:b/>
      <w:bCs/>
      <w:sz w:val="48"/>
      <w:szCs w:val="48"/>
    </w:rPr>
  </w:style>
  <w:style w:type="paragraph" w:customStyle="1" w:styleId="FigureTitle">
    <w:name w:val="Figure Title"/>
    <w:basedOn w:val="Normal"/>
    <w:next w:val="Normal"/>
    <w:pPr>
      <w:numPr>
        <w:numId w:val="2"/>
      </w:numPr>
      <w:spacing w:after="360"/>
      <w:jc w:val="center"/>
    </w:pPr>
    <w:rPr>
      <w:b/>
      <w:bCs/>
      <w:sz w:val="22"/>
      <w:szCs w:val="22"/>
    </w:rPr>
  </w:style>
  <w:style w:type="character" w:styleId="FootnoteReference">
    <w:name w:val="footnote reference"/>
    <w:basedOn w:val="DefaultParagraphFont"/>
    <w:semiHidden/>
    <w:rPr>
      <w:rFonts w:ascii="Arial" w:hAnsi="Arial" w:cs="Arial"/>
      <w:position w:val="4"/>
      <w:sz w:val="16"/>
      <w:szCs w:val="16"/>
      <w:vertAlign w:val="baseline"/>
    </w:rPr>
  </w:style>
  <w:style w:type="paragraph" w:styleId="FootnoteText">
    <w:name w:val="footnote text"/>
    <w:basedOn w:val="PARAGRAPH"/>
    <w:semiHidden/>
    <w:pPr>
      <w:spacing w:before="0" w:after="100"/>
      <w:ind w:left="284" w:hanging="284"/>
    </w:pPr>
    <w:rPr>
      <w:sz w:val="16"/>
      <w:szCs w:val="16"/>
    </w:rPr>
  </w:style>
  <w:style w:type="paragraph" w:styleId="Footer">
    <w:name w:val="footer"/>
    <w:basedOn w:val="Normal"/>
    <w:rsid w:val="001D25E3"/>
    <w:pPr>
      <w:tabs>
        <w:tab w:val="center" w:pos="4536"/>
        <w:tab w:val="right" w:pos="9072"/>
      </w:tabs>
    </w:pPr>
    <w:rPr>
      <w:sz w:val="22"/>
      <w:szCs w:val="22"/>
    </w:rPr>
  </w:style>
  <w:style w:type="paragraph" w:styleId="TOC1">
    <w:name w:val="toc 1"/>
    <w:basedOn w:val="PARAGRAPH"/>
    <w:autoRedefine/>
    <w:uiPriority w:val="39"/>
    <w:rsid w:val="00A67221"/>
    <w:pPr>
      <w:tabs>
        <w:tab w:val="left" w:pos="390"/>
        <w:tab w:val="right" w:leader="dot" w:pos="9350"/>
      </w:tabs>
      <w:spacing w:before="120" w:after="0"/>
      <w:jc w:val="left"/>
    </w:pPr>
    <w:rPr>
      <w:lang w:val="en-US"/>
    </w:rPr>
  </w:style>
  <w:style w:type="paragraph" w:styleId="TOC2">
    <w:name w:val="toc 2"/>
    <w:basedOn w:val="TOC1"/>
    <w:autoRedefine/>
    <w:uiPriority w:val="39"/>
    <w:rsid w:val="00A67221"/>
    <w:pPr>
      <w:tabs>
        <w:tab w:val="clear" w:pos="390"/>
      </w:tabs>
      <w:spacing w:before="0"/>
      <w:ind w:left="220"/>
    </w:pPr>
    <w:rPr>
      <w:sz w:val="22"/>
      <w:szCs w:val="22"/>
    </w:rPr>
  </w:style>
  <w:style w:type="paragraph" w:styleId="TOC3">
    <w:name w:val="toc 3"/>
    <w:basedOn w:val="TOC2"/>
    <w:autoRedefine/>
    <w:uiPriority w:val="39"/>
    <w:pPr>
      <w:ind w:left="440"/>
    </w:pPr>
    <w:rPr>
      <w:b/>
    </w:rPr>
  </w:style>
  <w:style w:type="paragraph" w:styleId="TOC4">
    <w:name w:val="toc 4"/>
    <w:basedOn w:val="TOC3"/>
    <w:autoRedefine/>
    <w:semiHidden/>
    <w:pPr>
      <w:ind w:left="660"/>
    </w:pPr>
    <w:rPr>
      <w:sz w:val="20"/>
      <w:szCs w:val="20"/>
    </w:rPr>
  </w:style>
  <w:style w:type="paragraph" w:styleId="TOC5">
    <w:name w:val="toc 5"/>
    <w:basedOn w:val="TOC4"/>
    <w:autoRedefine/>
    <w:semiHidden/>
    <w:pPr>
      <w:ind w:left="880"/>
    </w:pPr>
  </w:style>
  <w:style w:type="paragraph" w:styleId="TOC6">
    <w:name w:val="toc 6"/>
    <w:basedOn w:val="TOC5"/>
    <w:autoRedefine/>
    <w:semiHidden/>
    <w:pPr>
      <w:ind w:left="1100"/>
    </w:pPr>
  </w:style>
  <w:style w:type="paragraph" w:styleId="TOC7">
    <w:name w:val="toc 7"/>
    <w:basedOn w:val="TOC1"/>
    <w:autoRedefine/>
    <w:semiHidden/>
    <w:pPr>
      <w:spacing w:before="0"/>
      <w:ind w:left="1320"/>
    </w:pPr>
    <w:rPr>
      <w:b/>
      <w:sz w:val="20"/>
      <w:szCs w:val="20"/>
    </w:rPr>
  </w:style>
  <w:style w:type="paragraph" w:styleId="TOC8">
    <w:name w:val="toc 8"/>
    <w:basedOn w:val="TOC1"/>
    <w:autoRedefine/>
    <w:semiHidden/>
    <w:pPr>
      <w:spacing w:before="0"/>
      <w:ind w:left="1540"/>
    </w:pPr>
    <w:rPr>
      <w:b/>
      <w:sz w:val="20"/>
      <w:szCs w:val="20"/>
    </w:rPr>
  </w:style>
  <w:style w:type="paragraph" w:styleId="TOC9">
    <w:name w:val="toc 9"/>
    <w:basedOn w:val="TOC1"/>
    <w:autoRedefine/>
    <w:semiHidden/>
    <w:pPr>
      <w:spacing w:before="0"/>
      <w:ind w:left="1760"/>
    </w:pPr>
    <w:rPr>
      <w:b/>
      <w:sz w:val="20"/>
      <w:szCs w:val="20"/>
    </w:rPr>
  </w:style>
  <w:style w:type="paragraph" w:styleId="BlockText">
    <w:name w:val="Block Text"/>
    <w:basedOn w:val="Normal"/>
    <w:rsid w:val="001D25E3"/>
    <w:pPr>
      <w:spacing w:after="120"/>
      <w:ind w:right="1440"/>
    </w:pPr>
    <w:rPr>
      <w:sz w:val="22"/>
      <w:szCs w:val="22"/>
    </w:rPr>
  </w:style>
  <w:style w:type="paragraph" w:styleId="BodyText">
    <w:name w:val="Body Text"/>
    <w:basedOn w:val="Normal"/>
    <w:pPr>
      <w:spacing w:after="120"/>
    </w:pPr>
    <w:rPr>
      <w:sz w:val="22"/>
      <w:szCs w:val="22"/>
    </w:rPr>
  </w:style>
  <w:style w:type="paragraph" w:styleId="Caption">
    <w:name w:val="caption"/>
    <w:basedOn w:val="Normal"/>
    <w:next w:val="Normal"/>
    <w:qFormat/>
    <w:rsid w:val="00FE1709"/>
    <w:pPr>
      <w:keepNext/>
      <w:widowControl w:val="0"/>
      <w:spacing w:before="120" w:after="120"/>
      <w:ind w:left="1440" w:right="1440"/>
      <w:jc w:val="center"/>
    </w:pPr>
    <w:rPr>
      <w:b/>
      <w:bCs/>
    </w:rPr>
  </w:style>
  <w:style w:type="paragraph" w:styleId="CommentText">
    <w:name w:val="annotation text"/>
    <w:basedOn w:val="Normal"/>
    <w:link w:val="CommentTextChar"/>
    <w:semiHidden/>
    <w:pPr>
      <w:spacing w:after="120"/>
    </w:pPr>
    <w:rPr>
      <w:sz w:val="22"/>
      <w:szCs w:val="22"/>
    </w:rPr>
  </w:style>
  <w:style w:type="paragraph" w:styleId="Date">
    <w:name w:val="Date"/>
    <w:basedOn w:val="Normal"/>
    <w:next w:val="Normal"/>
    <w:pPr>
      <w:spacing w:after="120"/>
    </w:pPr>
    <w:rPr>
      <w:sz w:val="22"/>
      <w:szCs w:val="22"/>
    </w:rPr>
  </w:style>
  <w:style w:type="paragraph" w:styleId="DocumentMap">
    <w:name w:val="Document Map"/>
    <w:basedOn w:val="Normal"/>
    <w:semiHidden/>
    <w:pPr>
      <w:shd w:val="clear" w:color="auto" w:fill="000080"/>
      <w:spacing w:after="120"/>
    </w:pPr>
    <w:rPr>
      <w:rFonts w:ascii="Tahoma" w:hAnsi="Tahoma" w:cs="Tahoma"/>
      <w:sz w:val="22"/>
      <w:szCs w:val="22"/>
    </w:rPr>
  </w:style>
  <w:style w:type="paragraph" w:styleId="EndnoteText">
    <w:name w:val="endnote text"/>
    <w:basedOn w:val="Normal"/>
    <w:semiHidden/>
    <w:pPr>
      <w:spacing w:after="120"/>
    </w:pPr>
    <w:rPr>
      <w:sz w:val="22"/>
      <w:szCs w:val="22"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  <w:rPr>
      <w:sz w:val="22"/>
      <w:szCs w:val="22"/>
    </w:r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  <w:rPr>
      <w:sz w:val="22"/>
      <w:szCs w:val="22"/>
    </w:r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  <w:rPr>
      <w:sz w:val="22"/>
      <w:szCs w:val="22"/>
    </w:r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  <w:rPr>
      <w:sz w:val="22"/>
      <w:szCs w:val="22"/>
    </w:r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  <w:rPr>
      <w:sz w:val="22"/>
      <w:szCs w:val="22"/>
    </w:r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  <w:rPr>
      <w:sz w:val="22"/>
      <w:szCs w:val="22"/>
    </w:r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  <w:rPr>
      <w:sz w:val="22"/>
      <w:szCs w:val="22"/>
    </w:r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  <w:rPr>
      <w:sz w:val="22"/>
      <w:szCs w:val="22"/>
    </w:r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  <w:rPr>
      <w:sz w:val="22"/>
      <w:szCs w:val="22"/>
    </w:rPr>
  </w:style>
  <w:style w:type="paragraph" w:styleId="IndexHeading">
    <w:name w:val="index heading"/>
    <w:basedOn w:val="Normal"/>
    <w:next w:val="Index1"/>
    <w:semiHidden/>
    <w:pPr>
      <w:spacing w:after="120"/>
    </w:pPr>
    <w:rPr>
      <w:b/>
      <w:bCs/>
      <w:sz w:val="22"/>
      <w:szCs w:val="22"/>
    </w:rPr>
  </w:style>
  <w:style w:type="paragraph" w:styleId="List">
    <w:name w:val="List"/>
    <w:basedOn w:val="PARAGRAPH"/>
    <w:pPr>
      <w:tabs>
        <w:tab w:val="left" w:pos="340"/>
      </w:tabs>
      <w:spacing w:before="0" w:after="100"/>
      <w:ind w:left="340" w:hanging="340"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240"/>
    </w:pPr>
    <w:rPr>
      <w:rFonts w:ascii="Courier New" w:hAnsi="Courier New" w:cs="Courier New"/>
    </w:rPr>
  </w:style>
  <w:style w:type="paragraph" w:styleId="NormalWeb">
    <w:name w:val="Normal (Web)"/>
    <w:basedOn w:val="Normal"/>
    <w:uiPriority w:val="99"/>
    <w:pPr>
      <w:spacing w:after="120"/>
    </w:pPr>
    <w:rPr>
      <w:sz w:val="22"/>
      <w:szCs w:val="22"/>
    </w:rPr>
  </w:style>
  <w:style w:type="paragraph" w:styleId="NormalIndent">
    <w:name w:val="Normal Indent"/>
    <w:basedOn w:val="Normal"/>
    <w:pPr>
      <w:spacing w:after="120"/>
      <w:ind w:left="720"/>
    </w:pPr>
    <w:rPr>
      <w:sz w:val="22"/>
      <w:szCs w:val="22"/>
    </w:rPr>
  </w:style>
  <w:style w:type="paragraph" w:styleId="TableofAuthorities">
    <w:name w:val="table of authorities"/>
    <w:basedOn w:val="Normal"/>
    <w:next w:val="Normal"/>
    <w:semiHidden/>
    <w:pPr>
      <w:spacing w:after="120"/>
      <w:ind w:left="200" w:hanging="200"/>
    </w:pPr>
    <w:rPr>
      <w:sz w:val="22"/>
      <w:szCs w:val="22"/>
    </w:rPr>
  </w:style>
  <w:style w:type="paragraph" w:styleId="TableofFigures">
    <w:name w:val="table of figures"/>
    <w:basedOn w:val="Normal"/>
    <w:uiPriority w:val="99"/>
    <w:rsid w:val="001D25E3"/>
    <w:pPr>
      <w:spacing w:after="120"/>
      <w:ind w:left="403" w:hanging="403"/>
    </w:pPr>
    <w:rPr>
      <w:sz w:val="22"/>
      <w:szCs w:val="22"/>
    </w:rPr>
  </w:style>
  <w:style w:type="paragraph" w:styleId="TOAHeading">
    <w:name w:val="toa heading"/>
    <w:basedOn w:val="Normal"/>
    <w:next w:val="Normal"/>
    <w:semiHidden/>
    <w:pPr>
      <w:spacing w:before="120" w:after="12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none"/>
    </w:rPr>
  </w:style>
  <w:style w:type="character" w:styleId="CommentReference">
    <w:name w:val="annotation reference"/>
    <w:basedOn w:val="DefaultParagraphFont"/>
    <w:semiHidden/>
    <w:rPr>
      <w:rFonts w:cs="Times New Roman"/>
      <w:sz w:val="16"/>
      <w:szCs w:val="16"/>
    </w:rPr>
  </w:style>
  <w:style w:type="paragraph" w:customStyle="1" w:styleId="NOTE">
    <w:name w:val="NOTE"/>
    <w:basedOn w:val="PARAGRAPH"/>
    <w:link w:val="NOTEChar"/>
    <w:qFormat/>
    <w:rsid w:val="005E7029"/>
    <w:pPr>
      <w:spacing w:before="0" w:after="120"/>
      <w:ind w:left="1008" w:hanging="1008"/>
    </w:pPr>
    <w:rPr>
      <w:sz w:val="16"/>
      <w:szCs w:val="16"/>
    </w:rPr>
  </w:style>
  <w:style w:type="character" w:customStyle="1" w:styleId="NOTEChar">
    <w:name w:val="NOTE Char"/>
    <w:basedOn w:val="PARAGRAPHChar"/>
    <w:link w:val="NOTE"/>
    <w:locked/>
    <w:rsid w:val="005E7029"/>
    <w:rPr>
      <w:rFonts w:ascii="Arial" w:hAnsi="Arial" w:cs="Arial"/>
      <w:spacing w:val="8"/>
      <w:sz w:val="16"/>
      <w:szCs w:val="16"/>
      <w:lang w:val="en-GB" w:eastAsia="en-US" w:bidi="ar-SA"/>
    </w:rPr>
  </w:style>
  <w:style w:type="paragraph" w:customStyle="1" w:styleId="FOREWORD">
    <w:name w:val="FOREWORD"/>
    <w:basedOn w:val="PARAGRAPH"/>
    <w:pPr>
      <w:tabs>
        <w:tab w:val="left" w:pos="284"/>
      </w:tabs>
      <w:spacing w:before="0" w:after="100"/>
      <w:ind w:left="284" w:hanging="284"/>
    </w:pPr>
    <w:rPr>
      <w:sz w:val="16"/>
      <w:szCs w:val="16"/>
    </w:rPr>
  </w:style>
  <w:style w:type="character" w:styleId="EndnoteReference">
    <w:name w:val="endnote reference"/>
    <w:basedOn w:val="DefaultParagraphFont"/>
    <w:semiHidden/>
    <w:rPr>
      <w:rFonts w:cs="Times New Roman"/>
      <w:vertAlign w:val="superscript"/>
    </w:rPr>
  </w:style>
  <w:style w:type="paragraph" w:styleId="BalloonText">
    <w:name w:val="Balloon Text"/>
    <w:basedOn w:val="Normal"/>
    <w:semiHidden/>
    <w:rsid w:val="000E4CDC"/>
    <w:pPr>
      <w:spacing w:after="120"/>
    </w:pPr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3042C2"/>
    <w:rPr>
      <w:b/>
      <w:bCs/>
    </w:rPr>
  </w:style>
  <w:style w:type="paragraph" w:styleId="ListNumber">
    <w:name w:val="List Number"/>
    <w:basedOn w:val="Normal"/>
    <w:qFormat/>
    <w:rsid w:val="00512696"/>
    <w:pPr>
      <w:numPr>
        <w:numId w:val="4"/>
      </w:numPr>
      <w:spacing w:after="120"/>
    </w:pPr>
    <w:rPr>
      <w:sz w:val="22"/>
      <w:szCs w:val="22"/>
    </w:rPr>
  </w:style>
  <w:style w:type="paragraph" w:customStyle="1" w:styleId="MAIN-TITLE">
    <w:name w:val="MAIN-TITLE"/>
    <w:basedOn w:val="PARAGRAPH"/>
    <w:qFormat/>
    <w:rsid w:val="00AA50B1"/>
    <w:pPr>
      <w:spacing w:before="0" w:after="0"/>
      <w:jc w:val="center"/>
    </w:pPr>
    <w:rPr>
      <w:rFonts w:cs="Times New Roman"/>
      <w:b/>
    </w:rPr>
  </w:style>
  <w:style w:type="paragraph" w:customStyle="1" w:styleId="HEADINGNonumber">
    <w:name w:val="HEADING(Nonumber)"/>
    <w:basedOn w:val="Heading1"/>
    <w:rsid w:val="00AA50B1"/>
    <w:pPr>
      <w:spacing w:before="0" w:after="120"/>
      <w:ind w:left="397" w:hanging="397"/>
      <w:jc w:val="center"/>
      <w:outlineLvl w:val="9"/>
    </w:pPr>
    <w:rPr>
      <w:rFonts w:cs="Times New Roman"/>
      <w:b w:val="0"/>
      <w:bCs w:val="0"/>
      <w:sz w:val="24"/>
    </w:rPr>
  </w:style>
  <w:style w:type="paragraph" w:customStyle="1" w:styleId="Title-General">
    <w:name w:val="Title-General"/>
    <w:basedOn w:val="Normal"/>
    <w:next w:val="Normal"/>
    <w:rsid w:val="00E85C33"/>
    <w:pPr>
      <w:keepNext/>
      <w:spacing w:before="120" w:after="480"/>
      <w:jc w:val="center"/>
    </w:pPr>
    <w:rPr>
      <w:b/>
      <w:sz w:val="22"/>
      <w:szCs w:val="22"/>
    </w:rPr>
  </w:style>
  <w:style w:type="paragraph" w:customStyle="1" w:styleId="ANNEXtitle">
    <w:name w:val="ANNEX_title"/>
    <w:basedOn w:val="MAIN-TITLE"/>
    <w:next w:val="Normal"/>
    <w:rsid w:val="00E85C33"/>
    <w:pPr>
      <w:pageBreakBefore/>
      <w:numPr>
        <w:numId w:val="5"/>
      </w:numPr>
      <w:spacing w:after="200"/>
      <w:outlineLvl w:val="0"/>
    </w:pPr>
  </w:style>
  <w:style w:type="paragraph" w:customStyle="1" w:styleId="AnnexHeading4">
    <w:name w:val="Annex Heading 4"/>
    <w:basedOn w:val="Normal"/>
    <w:next w:val="Normal"/>
    <w:rsid w:val="00D10F6A"/>
    <w:pPr>
      <w:tabs>
        <w:tab w:val="left" w:pos="1008"/>
        <w:tab w:val="num" w:pos="1080"/>
      </w:tabs>
      <w:outlineLvl w:val="4"/>
    </w:pPr>
    <w:rPr>
      <w:sz w:val="22"/>
      <w:szCs w:val="22"/>
    </w:rPr>
  </w:style>
  <w:style w:type="paragraph" w:customStyle="1" w:styleId="ApprovedDate">
    <w:name w:val="Approved Date"/>
    <w:basedOn w:val="Normal"/>
    <w:rsid w:val="00D10F6A"/>
    <w:rPr>
      <w:b/>
      <w:sz w:val="28"/>
      <w:szCs w:val="22"/>
    </w:rPr>
  </w:style>
  <w:style w:type="paragraph" w:customStyle="1" w:styleId="Caution">
    <w:name w:val="Caution"/>
    <w:basedOn w:val="Normal"/>
    <w:next w:val="Normal"/>
    <w:rsid w:val="00D10F6A"/>
    <w:rPr>
      <w:b/>
      <w:caps/>
      <w:sz w:val="22"/>
      <w:szCs w:val="22"/>
    </w:rPr>
  </w:style>
  <w:style w:type="paragraph" w:customStyle="1" w:styleId="DocumentType">
    <w:name w:val="Document Type"/>
    <w:basedOn w:val="Normal"/>
    <w:rsid w:val="00D10F6A"/>
    <w:pPr>
      <w:jc w:val="right"/>
    </w:pPr>
    <w:rPr>
      <w:b/>
      <w:sz w:val="32"/>
      <w:szCs w:val="22"/>
    </w:rPr>
  </w:style>
  <w:style w:type="paragraph" w:customStyle="1" w:styleId="List1Alpha">
    <w:name w:val="List 1 Alpha"/>
    <w:basedOn w:val="Normal"/>
    <w:rsid w:val="00D10F6A"/>
    <w:pPr>
      <w:numPr>
        <w:numId w:val="11"/>
      </w:numPr>
      <w:spacing w:after="120"/>
    </w:pPr>
    <w:rPr>
      <w:sz w:val="22"/>
      <w:szCs w:val="22"/>
    </w:rPr>
  </w:style>
  <w:style w:type="paragraph" w:customStyle="1" w:styleId="List1Indent">
    <w:name w:val="List 1 Indent"/>
    <w:basedOn w:val="Normal"/>
    <w:next w:val="Normal"/>
    <w:rsid w:val="00D10F6A"/>
    <w:pPr>
      <w:ind w:left="360"/>
    </w:pPr>
    <w:rPr>
      <w:sz w:val="22"/>
      <w:szCs w:val="22"/>
    </w:rPr>
  </w:style>
  <w:style w:type="paragraph" w:customStyle="1" w:styleId="List2Indent">
    <w:name w:val="List 2 Indent"/>
    <w:basedOn w:val="Normal"/>
    <w:next w:val="Normal"/>
    <w:rsid w:val="00D10F6A"/>
    <w:pPr>
      <w:ind w:left="720"/>
    </w:pPr>
    <w:rPr>
      <w:sz w:val="22"/>
      <w:szCs w:val="22"/>
    </w:rPr>
  </w:style>
  <w:style w:type="paragraph" w:customStyle="1" w:styleId="List2Number">
    <w:name w:val="List 2 Number"/>
    <w:basedOn w:val="Normal"/>
    <w:rsid w:val="00D10F6A"/>
    <w:pPr>
      <w:tabs>
        <w:tab w:val="left" w:pos="720"/>
        <w:tab w:val="num" w:pos="1368"/>
      </w:tabs>
      <w:ind w:left="1368" w:hanging="360"/>
    </w:pPr>
    <w:rPr>
      <w:sz w:val="22"/>
      <w:szCs w:val="22"/>
    </w:rPr>
  </w:style>
  <w:style w:type="paragraph" w:customStyle="1" w:styleId="List3Alpha">
    <w:name w:val="List 3 Alpha"/>
    <w:basedOn w:val="Normal"/>
    <w:rsid w:val="00D10F6A"/>
    <w:rPr>
      <w:sz w:val="22"/>
      <w:szCs w:val="22"/>
    </w:rPr>
  </w:style>
  <w:style w:type="paragraph" w:customStyle="1" w:styleId="List3Indent">
    <w:name w:val="List 3 Indent"/>
    <w:basedOn w:val="Normal"/>
    <w:next w:val="Normal"/>
    <w:rsid w:val="00D10F6A"/>
    <w:pPr>
      <w:ind w:left="1080"/>
    </w:pPr>
    <w:rPr>
      <w:sz w:val="22"/>
      <w:szCs w:val="22"/>
    </w:rPr>
  </w:style>
  <w:style w:type="paragraph" w:customStyle="1" w:styleId="List4Indent">
    <w:name w:val="List 4 Indent"/>
    <w:basedOn w:val="Normal"/>
    <w:next w:val="Normal"/>
    <w:rsid w:val="00D10F6A"/>
    <w:pPr>
      <w:ind w:left="1440"/>
    </w:pPr>
    <w:rPr>
      <w:sz w:val="22"/>
      <w:szCs w:val="22"/>
    </w:rPr>
  </w:style>
  <w:style w:type="paragraph" w:customStyle="1" w:styleId="List4Number">
    <w:name w:val="List 4 Number"/>
    <w:basedOn w:val="Normal"/>
    <w:rsid w:val="00D10F6A"/>
    <w:pPr>
      <w:numPr>
        <w:numId w:val="6"/>
      </w:numPr>
      <w:tabs>
        <w:tab w:val="left" w:pos="1440"/>
      </w:tabs>
    </w:pPr>
    <w:rPr>
      <w:sz w:val="22"/>
      <w:szCs w:val="22"/>
    </w:rPr>
  </w:style>
  <w:style w:type="paragraph" w:customStyle="1" w:styleId="Note0">
    <w:name w:val="Note"/>
    <w:basedOn w:val="Normal"/>
    <w:next w:val="Normal"/>
    <w:link w:val="NoteChar0"/>
    <w:rsid w:val="00D10F6A"/>
    <w:pPr>
      <w:spacing w:line="200" w:lineRule="exact"/>
    </w:pPr>
    <w:rPr>
      <w:sz w:val="16"/>
      <w:szCs w:val="22"/>
    </w:rPr>
  </w:style>
  <w:style w:type="paragraph" w:customStyle="1" w:styleId="NoteNumbered">
    <w:name w:val="Note Numbered"/>
    <w:basedOn w:val="Note0"/>
    <w:next w:val="Normal"/>
    <w:rsid w:val="00D10F6A"/>
    <w:pPr>
      <w:numPr>
        <w:numId w:val="7"/>
      </w:numPr>
    </w:pPr>
  </w:style>
  <w:style w:type="paragraph" w:customStyle="1" w:styleId="OneVote">
    <w:name w:val="One Vote"/>
    <w:basedOn w:val="Normal"/>
    <w:next w:val="Normal"/>
    <w:rsid w:val="00D10F6A"/>
    <w:pPr>
      <w:numPr>
        <w:numId w:val="8"/>
      </w:numPr>
      <w:tabs>
        <w:tab w:val="clear" w:pos="2520"/>
      </w:tabs>
    </w:pPr>
    <w:rPr>
      <w:sz w:val="22"/>
      <w:szCs w:val="22"/>
    </w:rPr>
  </w:style>
  <w:style w:type="paragraph" w:customStyle="1" w:styleId="Reference">
    <w:name w:val="Reference"/>
    <w:basedOn w:val="Normal"/>
    <w:rsid w:val="00D10F6A"/>
    <w:pPr>
      <w:ind w:left="2880" w:hanging="2880"/>
    </w:pPr>
    <w:rPr>
      <w:snapToGrid w:val="0"/>
      <w:sz w:val="22"/>
      <w:szCs w:val="22"/>
    </w:rPr>
  </w:style>
  <w:style w:type="paragraph" w:customStyle="1" w:styleId="ReferenceTitle">
    <w:name w:val="Reference Title"/>
    <w:basedOn w:val="Normal"/>
    <w:next w:val="Normal"/>
    <w:rsid w:val="00D10F6A"/>
    <w:rPr>
      <w:b/>
      <w:caps/>
      <w:sz w:val="22"/>
      <w:szCs w:val="22"/>
    </w:rPr>
  </w:style>
  <w:style w:type="paragraph" w:customStyle="1" w:styleId="RosterHeading">
    <w:name w:val="Roster Heading"/>
    <w:basedOn w:val="Normal"/>
    <w:rsid w:val="00D10F6A"/>
    <w:pPr>
      <w:keepNext/>
    </w:pPr>
    <w:rPr>
      <w:b/>
      <w:caps/>
      <w:sz w:val="22"/>
      <w:szCs w:val="22"/>
    </w:rPr>
  </w:style>
  <w:style w:type="paragraph" w:customStyle="1" w:styleId="RosterNames">
    <w:name w:val="Roster Names"/>
    <w:basedOn w:val="Normal"/>
    <w:rsid w:val="00D10F6A"/>
    <w:rPr>
      <w:sz w:val="22"/>
      <w:szCs w:val="22"/>
    </w:rPr>
  </w:style>
  <w:style w:type="paragraph" w:customStyle="1" w:styleId="Rule">
    <w:name w:val="Rule"/>
    <w:basedOn w:val="Normal"/>
    <w:next w:val="Normal"/>
    <w:rsid w:val="00D10F6A"/>
    <w:pPr>
      <w:numPr>
        <w:numId w:val="9"/>
      </w:numPr>
      <w:tabs>
        <w:tab w:val="clear" w:pos="720"/>
      </w:tabs>
    </w:pPr>
    <w:rPr>
      <w:sz w:val="22"/>
      <w:szCs w:val="22"/>
    </w:rPr>
  </w:style>
  <w:style w:type="paragraph" w:customStyle="1" w:styleId="TableCell-Centered">
    <w:name w:val="Table Cell-Centered"/>
    <w:basedOn w:val="Normal"/>
    <w:rsid w:val="00D10F6A"/>
    <w:pPr>
      <w:keepLines/>
      <w:spacing w:after="120" w:line="200" w:lineRule="atLeast"/>
      <w:ind w:left="72" w:right="72"/>
      <w:jc w:val="center"/>
    </w:pPr>
    <w:rPr>
      <w:sz w:val="16"/>
      <w:szCs w:val="22"/>
    </w:rPr>
  </w:style>
  <w:style w:type="paragraph" w:customStyle="1" w:styleId="TableCell-LeftJustified">
    <w:name w:val="Table Cell-Left Justified"/>
    <w:basedOn w:val="Normal"/>
    <w:rsid w:val="00D10F6A"/>
    <w:pPr>
      <w:keepLines/>
      <w:spacing w:after="120" w:line="200" w:lineRule="atLeast"/>
      <w:ind w:left="72" w:right="72"/>
    </w:pPr>
    <w:rPr>
      <w:sz w:val="16"/>
      <w:szCs w:val="22"/>
    </w:rPr>
  </w:style>
  <w:style w:type="paragraph" w:customStyle="1" w:styleId="TableColumnHeading">
    <w:name w:val="Table Column Heading"/>
    <w:basedOn w:val="Normal"/>
    <w:rsid w:val="00D10F6A"/>
    <w:pPr>
      <w:keepNext/>
      <w:keepLines/>
      <w:spacing w:after="120" w:line="200" w:lineRule="atLeast"/>
      <w:ind w:left="72" w:right="72"/>
      <w:jc w:val="center"/>
    </w:pPr>
    <w:rPr>
      <w:b/>
      <w:sz w:val="16"/>
      <w:szCs w:val="22"/>
    </w:rPr>
  </w:style>
  <w:style w:type="paragraph" w:customStyle="1" w:styleId="TableTitle">
    <w:name w:val="Table Title"/>
    <w:basedOn w:val="Normal"/>
    <w:next w:val="Normal"/>
    <w:rsid w:val="00D10F6A"/>
    <w:pPr>
      <w:keepNext/>
      <w:numPr>
        <w:numId w:val="10"/>
      </w:numPr>
      <w:spacing w:before="240"/>
      <w:jc w:val="center"/>
    </w:pPr>
    <w:rPr>
      <w:b/>
      <w:sz w:val="22"/>
      <w:szCs w:val="22"/>
    </w:rPr>
  </w:style>
  <w:style w:type="paragraph" w:customStyle="1" w:styleId="TermHeading2">
    <w:name w:val="Term Heading 2"/>
    <w:basedOn w:val="Normal"/>
    <w:next w:val="Normal"/>
    <w:rsid w:val="00D10F6A"/>
    <w:pPr>
      <w:keepNext/>
      <w:tabs>
        <w:tab w:val="left" w:pos="576"/>
      </w:tabs>
    </w:pPr>
    <w:rPr>
      <w:b/>
      <w:sz w:val="22"/>
      <w:szCs w:val="22"/>
    </w:rPr>
  </w:style>
  <w:style w:type="paragraph" w:customStyle="1" w:styleId="TermHeading3">
    <w:name w:val="Term Heading 3"/>
    <w:basedOn w:val="Normal"/>
    <w:next w:val="Normal"/>
    <w:rsid w:val="00D10F6A"/>
    <w:pPr>
      <w:keepNext/>
    </w:pPr>
    <w:rPr>
      <w:sz w:val="22"/>
      <w:szCs w:val="22"/>
    </w:rPr>
  </w:style>
  <w:style w:type="paragraph" w:customStyle="1" w:styleId="TermHeading4">
    <w:name w:val="Term Heading 4"/>
    <w:basedOn w:val="Normal"/>
    <w:next w:val="Normal"/>
    <w:rsid w:val="00D10F6A"/>
    <w:pPr>
      <w:keepNext/>
      <w:tabs>
        <w:tab w:val="left" w:pos="864"/>
      </w:tabs>
    </w:pPr>
    <w:rPr>
      <w:sz w:val="22"/>
      <w:szCs w:val="22"/>
    </w:rPr>
  </w:style>
  <w:style w:type="paragraph" w:customStyle="1" w:styleId="Title-Preface-TOC">
    <w:name w:val="Title-Preface-TOC"/>
    <w:basedOn w:val="Normal"/>
    <w:next w:val="Normal"/>
    <w:rsid w:val="00D10F6A"/>
    <w:pPr>
      <w:keepNext/>
      <w:spacing w:after="480"/>
      <w:jc w:val="center"/>
    </w:pPr>
    <w:rPr>
      <w:b/>
      <w:sz w:val="22"/>
      <w:szCs w:val="22"/>
    </w:rPr>
  </w:style>
  <w:style w:type="paragraph" w:styleId="Header">
    <w:name w:val="header"/>
    <w:basedOn w:val="PARAGRAPH"/>
    <w:rsid w:val="00D10F6A"/>
    <w:pPr>
      <w:tabs>
        <w:tab w:val="center" w:pos="4536"/>
        <w:tab w:val="right" w:pos="9072"/>
      </w:tabs>
      <w:spacing w:before="0" w:after="0"/>
    </w:pPr>
    <w:rPr>
      <w:rFonts w:cs="Times New Roman"/>
    </w:rPr>
  </w:style>
  <w:style w:type="character" w:styleId="PageNumber">
    <w:name w:val="page number"/>
    <w:basedOn w:val="DefaultParagraphFont"/>
    <w:rsid w:val="00D10F6A"/>
    <w:rPr>
      <w:rFonts w:ascii="Arial" w:hAnsi="Arial"/>
      <w:sz w:val="20"/>
    </w:rPr>
  </w:style>
  <w:style w:type="paragraph" w:styleId="BodyText2">
    <w:name w:val="Body Text 2"/>
    <w:basedOn w:val="Normal"/>
    <w:rsid w:val="00D10F6A"/>
    <w:pPr>
      <w:spacing w:after="120" w:line="480" w:lineRule="auto"/>
    </w:pPr>
    <w:rPr>
      <w:sz w:val="22"/>
      <w:szCs w:val="22"/>
    </w:rPr>
  </w:style>
  <w:style w:type="paragraph" w:styleId="BodyText3">
    <w:name w:val="Body Text 3"/>
    <w:basedOn w:val="Normal"/>
    <w:rsid w:val="00D10F6A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10F6A"/>
    <w:pPr>
      <w:ind w:firstLine="210"/>
    </w:pPr>
    <w:rPr>
      <w:rFonts w:cs="Times New Roman"/>
    </w:rPr>
  </w:style>
  <w:style w:type="paragraph" w:styleId="BodyTextIndent">
    <w:name w:val="Body Text Indent"/>
    <w:basedOn w:val="Normal"/>
    <w:rsid w:val="00D10F6A"/>
    <w:pPr>
      <w:spacing w:after="120"/>
      <w:ind w:left="360"/>
    </w:pPr>
    <w:rPr>
      <w:sz w:val="22"/>
      <w:szCs w:val="22"/>
    </w:rPr>
  </w:style>
  <w:style w:type="paragraph" w:styleId="BodyTextFirstIndent2">
    <w:name w:val="Body Text First Indent 2"/>
    <w:basedOn w:val="BodyTextIndent"/>
    <w:rsid w:val="00D10F6A"/>
    <w:pPr>
      <w:ind w:firstLine="210"/>
    </w:pPr>
  </w:style>
  <w:style w:type="paragraph" w:styleId="BodyTextIndent2">
    <w:name w:val="Body Text Indent 2"/>
    <w:basedOn w:val="Normal"/>
    <w:rsid w:val="00D10F6A"/>
    <w:pPr>
      <w:spacing w:after="120" w:line="480" w:lineRule="auto"/>
      <w:ind w:left="360"/>
    </w:pPr>
    <w:rPr>
      <w:sz w:val="22"/>
      <w:szCs w:val="22"/>
    </w:rPr>
  </w:style>
  <w:style w:type="paragraph" w:styleId="BodyTextIndent3">
    <w:name w:val="Body Text Indent 3"/>
    <w:basedOn w:val="Normal"/>
    <w:rsid w:val="00D10F6A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rsid w:val="00D10F6A"/>
    <w:pPr>
      <w:ind w:left="4320"/>
    </w:pPr>
    <w:rPr>
      <w:sz w:val="22"/>
      <w:szCs w:val="22"/>
    </w:rPr>
  </w:style>
  <w:style w:type="paragraph" w:styleId="E-mailSignature">
    <w:name w:val="E-mail Signature"/>
    <w:basedOn w:val="Normal"/>
    <w:rsid w:val="00D10F6A"/>
    <w:rPr>
      <w:sz w:val="22"/>
      <w:szCs w:val="22"/>
    </w:rPr>
  </w:style>
  <w:style w:type="paragraph" w:styleId="EnvelopeAddress">
    <w:name w:val="envelope address"/>
    <w:basedOn w:val="Normal"/>
    <w:rsid w:val="00D10F6A"/>
    <w:pPr>
      <w:framePr w:w="7920" w:h="1980" w:hRule="exact" w:hSpace="180" w:wrap="auto" w:hAnchor="page" w:xAlign="center" w:yAlign="bottom"/>
      <w:ind w:left="2880"/>
    </w:pPr>
    <w:rPr>
      <w:sz w:val="22"/>
      <w:szCs w:val="22"/>
    </w:rPr>
  </w:style>
  <w:style w:type="paragraph" w:styleId="EnvelopeReturn">
    <w:name w:val="envelope return"/>
    <w:basedOn w:val="Normal"/>
    <w:rsid w:val="00D10F6A"/>
    <w:rPr>
      <w:sz w:val="22"/>
      <w:szCs w:val="22"/>
    </w:rPr>
  </w:style>
  <w:style w:type="paragraph" w:styleId="HTMLAddress">
    <w:name w:val="HTML Address"/>
    <w:basedOn w:val="Normal"/>
    <w:rsid w:val="00D10F6A"/>
    <w:rPr>
      <w:i/>
      <w:iCs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rsid w:val="00D10F6A"/>
    <w:rPr>
      <w:rFonts w:ascii="Courier New" w:hAnsi="Courier New" w:cs="Courier"/>
      <w:sz w:val="22"/>
      <w:szCs w:val="22"/>
    </w:rPr>
  </w:style>
  <w:style w:type="paragraph" w:styleId="List2">
    <w:name w:val="List 2"/>
    <w:basedOn w:val="List"/>
    <w:rsid w:val="00D10F6A"/>
    <w:pPr>
      <w:tabs>
        <w:tab w:val="clear" w:pos="340"/>
        <w:tab w:val="left" w:pos="680"/>
      </w:tabs>
      <w:ind w:left="680"/>
    </w:pPr>
    <w:rPr>
      <w:rFonts w:cs="Times New Roman"/>
    </w:rPr>
  </w:style>
  <w:style w:type="paragraph" w:styleId="List3">
    <w:name w:val="List 3"/>
    <w:basedOn w:val="List2"/>
    <w:rsid w:val="00D10F6A"/>
    <w:pPr>
      <w:tabs>
        <w:tab w:val="clear" w:pos="680"/>
        <w:tab w:val="left" w:pos="1021"/>
      </w:tabs>
      <w:ind w:left="1020"/>
    </w:pPr>
  </w:style>
  <w:style w:type="paragraph" w:styleId="List4">
    <w:name w:val="List 4"/>
    <w:basedOn w:val="List3"/>
    <w:rsid w:val="00D10F6A"/>
    <w:pPr>
      <w:tabs>
        <w:tab w:val="clear" w:pos="1021"/>
        <w:tab w:val="left" w:pos="1361"/>
      </w:tabs>
      <w:ind w:left="1361"/>
    </w:pPr>
  </w:style>
  <w:style w:type="paragraph" w:styleId="List5">
    <w:name w:val="List 5"/>
    <w:basedOn w:val="List4"/>
    <w:rsid w:val="00D10F6A"/>
    <w:pPr>
      <w:tabs>
        <w:tab w:val="clear" w:pos="1361"/>
        <w:tab w:val="left" w:pos="1701"/>
      </w:tabs>
      <w:ind w:left="1701"/>
    </w:pPr>
  </w:style>
  <w:style w:type="paragraph" w:styleId="ListBullet">
    <w:name w:val="List Bullet"/>
    <w:basedOn w:val="PARAGRAPH"/>
    <w:rsid w:val="00D10F6A"/>
    <w:pPr>
      <w:numPr>
        <w:numId w:val="14"/>
      </w:numPr>
      <w:tabs>
        <w:tab w:val="clear" w:pos="360"/>
        <w:tab w:val="left" w:pos="340"/>
      </w:tabs>
      <w:spacing w:before="0" w:after="100"/>
      <w:ind w:left="340" w:hanging="340"/>
    </w:pPr>
    <w:rPr>
      <w:rFonts w:cs="Times New Roman"/>
    </w:rPr>
  </w:style>
  <w:style w:type="paragraph" w:styleId="ListBullet2">
    <w:name w:val="List Bullet 2"/>
    <w:basedOn w:val="ListBullet"/>
    <w:autoRedefine/>
    <w:rsid w:val="00D10F6A"/>
    <w:pPr>
      <w:numPr>
        <w:numId w:val="18"/>
      </w:numPr>
      <w:tabs>
        <w:tab w:val="left" w:pos="680"/>
      </w:tabs>
    </w:pPr>
  </w:style>
  <w:style w:type="paragraph" w:styleId="ListBullet3">
    <w:name w:val="List Bullet 3"/>
    <w:basedOn w:val="ListBullet2"/>
    <w:autoRedefine/>
    <w:rsid w:val="00D10F6A"/>
    <w:pPr>
      <w:ind w:left="1020"/>
    </w:pPr>
  </w:style>
  <w:style w:type="paragraph" w:styleId="ListBullet4">
    <w:name w:val="List Bullet 4"/>
    <w:basedOn w:val="ListBullet3"/>
    <w:autoRedefine/>
    <w:rsid w:val="00D10F6A"/>
    <w:pPr>
      <w:ind w:left="1361"/>
    </w:pPr>
  </w:style>
  <w:style w:type="paragraph" w:styleId="ListBullet5">
    <w:name w:val="List Bullet 5"/>
    <w:basedOn w:val="ListBullet4"/>
    <w:autoRedefine/>
    <w:rsid w:val="00D10F6A"/>
    <w:pPr>
      <w:ind w:left="1701"/>
    </w:pPr>
  </w:style>
  <w:style w:type="paragraph" w:styleId="ListContinue">
    <w:name w:val="List Continue"/>
    <w:basedOn w:val="PARAGRAPH"/>
    <w:rsid w:val="00D10F6A"/>
    <w:pPr>
      <w:spacing w:before="0" w:after="100"/>
      <w:ind w:left="340"/>
    </w:pPr>
    <w:rPr>
      <w:rFonts w:cs="Times New Roman"/>
    </w:rPr>
  </w:style>
  <w:style w:type="paragraph" w:styleId="ListContinue2">
    <w:name w:val="List Continue 2"/>
    <w:basedOn w:val="ListContinue"/>
    <w:rsid w:val="00D10F6A"/>
    <w:pPr>
      <w:ind w:left="680"/>
    </w:pPr>
  </w:style>
  <w:style w:type="paragraph" w:styleId="ListContinue3">
    <w:name w:val="List Continue 3"/>
    <w:basedOn w:val="ListContinue2"/>
    <w:rsid w:val="00D10F6A"/>
    <w:pPr>
      <w:ind w:left="1021"/>
    </w:pPr>
  </w:style>
  <w:style w:type="paragraph" w:styleId="ListContinue4">
    <w:name w:val="List Continue 4"/>
    <w:basedOn w:val="ListContinue3"/>
    <w:rsid w:val="00D10F6A"/>
    <w:pPr>
      <w:ind w:left="1361"/>
    </w:pPr>
  </w:style>
  <w:style w:type="paragraph" w:styleId="ListContinue5">
    <w:name w:val="List Continue 5"/>
    <w:basedOn w:val="ListContinue4"/>
    <w:rsid w:val="00D10F6A"/>
    <w:pPr>
      <w:ind w:left="1701"/>
    </w:pPr>
  </w:style>
  <w:style w:type="paragraph" w:styleId="ListNumber2">
    <w:name w:val="List Number 2"/>
    <w:basedOn w:val="List2"/>
    <w:autoRedefine/>
    <w:rsid w:val="00D10F6A"/>
    <w:pPr>
      <w:tabs>
        <w:tab w:val="left" w:pos="340"/>
        <w:tab w:val="num" w:pos="720"/>
      </w:tabs>
      <w:ind w:left="720" w:hanging="360"/>
    </w:pPr>
  </w:style>
  <w:style w:type="paragraph" w:styleId="ListNumber3">
    <w:name w:val="List Number 3"/>
    <w:basedOn w:val="List3"/>
    <w:rsid w:val="00D10F6A"/>
    <w:pPr>
      <w:numPr>
        <w:numId w:val="15"/>
      </w:numPr>
      <w:tabs>
        <w:tab w:val="clear" w:pos="720"/>
      </w:tabs>
      <w:ind w:left="1020" w:hanging="340"/>
    </w:pPr>
  </w:style>
  <w:style w:type="paragraph" w:styleId="ListNumber4">
    <w:name w:val="List Number 4"/>
    <w:basedOn w:val="List4"/>
    <w:rsid w:val="00D10F6A"/>
    <w:pPr>
      <w:numPr>
        <w:numId w:val="16"/>
      </w:numPr>
      <w:tabs>
        <w:tab w:val="clear" w:pos="360"/>
      </w:tabs>
      <w:ind w:left="1361" w:hanging="340"/>
    </w:pPr>
  </w:style>
  <w:style w:type="paragraph" w:styleId="ListNumber5">
    <w:name w:val="List Number 5"/>
    <w:basedOn w:val="List5"/>
    <w:rsid w:val="00D10F6A"/>
    <w:pPr>
      <w:numPr>
        <w:numId w:val="17"/>
      </w:numPr>
      <w:tabs>
        <w:tab w:val="clear" w:pos="360"/>
      </w:tabs>
      <w:ind w:left="1701" w:hanging="340"/>
    </w:pPr>
  </w:style>
  <w:style w:type="paragraph" w:styleId="MessageHeader">
    <w:name w:val="Message Header"/>
    <w:basedOn w:val="Normal"/>
    <w:rsid w:val="00D10F6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2"/>
      <w:szCs w:val="22"/>
    </w:rPr>
  </w:style>
  <w:style w:type="paragraph" w:styleId="NoteHeading">
    <w:name w:val="Note Heading"/>
    <w:basedOn w:val="Normal"/>
    <w:next w:val="Normal"/>
    <w:rsid w:val="00D10F6A"/>
    <w:rPr>
      <w:sz w:val="22"/>
      <w:szCs w:val="22"/>
    </w:rPr>
  </w:style>
  <w:style w:type="paragraph" w:styleId="PlainText">
    <w:name w:val="Plain Text"/>
    <w:basedOn w:val="Normal"/>
    <w:rsid w:val="00D10F6A"/>
    <w:rPr>
      <w:rFonts w:ascii="Courier New" w:hAnsi="Courier New" w:cs="Courier"/>
      <w:sz w:val="22"/>
      <w:szCs w:val="22"/>
    </w:rPr>
  </w:style>
  <w:style w:type="paragraph" w:styleId="Salutation">
    <w:name w:val="Salutation"/>
    <w:basedOn w:val="Normal"/>
    <w:next w:val="Normal"/>
    <w:rsid w:val="00D10F6A"/>
    <w:rPr>
      <w:sz w:val="22"/>
      <w:szCs w:val="22"/>
    </w:rPr>
  </w:style>
  <w:style w:type="paragraph" w:styleId="Signature">
    <w:name w:val="Signature"/>
    <w:basedOn w:val="Normal"/>
    <w:rsid w:val="00D10F6A"/>
    <w:pPr>
      <w:ind w:left="4320"/>
    </w:pPr>
    <w:rPr>
      <w:sz w:val="22"/>
      <w:szCs w:val="22"/>
    </w:rPr>
  </w:style>
  <w:style w:type="paragraph" w:styleId="Subtitle">
    <w:name w:val="Subtitle"/>
    <w:basedOn w:val="Normal"/>
    <w:qFormat/>
    <w:rsid w:val="00D10F6A"/>
    <w:pPr>
      <w:spacing w:after="120"/>
      <w:jc w:val="center"/>
      <w:outlineLvl w:val="1"/>
    </w:pPr>
    <w:rPr>
      <w:sz w:val="22"/>
      <w:szCs w:val="22"/>
    </w:rPr>
  </w:style>
  <w:style w:type="paragraph" w:styleId="Title">
    <w:name w:val="Title"/>
    <w:basedOn w:val="MAIN-TITLE"/>
    <w:qFormat/>
    <w:rsid w:val="00D10F6A"/>
    <w:rPr>
      <w:kern w:val="28"/>
    </w:rPr>
  </w:style>
  <w:style w:type="paragraph" w:customStyle="1" w:styleId="Preformatted">
    <w:name w:val="Preformatted"/>
    <w:basedOn w:val="Normal"/>
    <w:rsid w:val="00D10F6A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z w:val="22"/>
      <w:szCs w:val="22"/>
    </w:rPr>
  </w:style>
  <w:style w:type="paragraph" w:customStyle="1" w:styleId="H3">
    <w:name w:val="H3"/>
    <w:basedOn w:val="Normal"/>
    <w:next w:val="Normal"/>
    <w:rsid w:val="00D10F6A"/>
    <w:pPr>
      <w:keepNext/>
      <w:widowControl w:val="0"/>
      <w:spacing w:after="100"/>
    </w:pPr>
    <w:rPr>
      <w:b/>
      <w:sz w:val="28"/>
      <w:szCs w:val="22"/>
    </w:rPr>
  </w:style>
  <w:style w:type="paragraph" w:customStyle="1" w:styleId="Address">
    <w:name w:val="Address"/>
    <w:basedOn w:val="Normal"/>
    <w:next w:val="Normal"/>
    <w:rsid w:val="00D10F6A"/>
    <w:pPr>
      <w:widowControl w:val="0"/>
    </w:pPr>
    <w:rPr>
      <w:i/>
      <w:sz w:val="22"/>
      <w:szCs w:val="22"/>
    </w:rPr>
  </w:style>
  <w:style w:type="character" w:styleId="HTMLTypewriter">
    <w:name w:val="HTML Typewriter"/>
    <w:basedOn w:val="DefaultParagraphFont"/>
    <w:rsid w:val="00D10F6A"/>
    <w:rPr>
      <w:rFonts w:ascii="Arial Unicode MS" w:eastAsia="Arial Unicode MS" w:hAnsi="Arial Unicode MS" w:cs="Helvetica"/>
      <w:sz w:val="20"/>
      <w:szCs w:val="20"/>
    </w:rPr>
  </w:style>
  <w:style w:type="paragraph" w:customStyle="1" w:styleId="TitreGnral18">
    <w:name w:val="Titre Général 18"/>
    <w:basedOn w:val="Normal"/>
    <w:autoRedefine/>
    <w:rsid w:val="00D10F6A"/>
    <w:pPr>
      <w:jc w:val="center"/>
    </w:pPr>
    <w:rPr>
      <w:b/>
      <w:sz w:val="36"/>
      <w:szCs w:val="22"/>
    </w:rPr>
  </w:style>
  <w:style w:type="paragraph" w:customStyle="1" w:styleId="Titregnral16">
    <w:name w:val="Titre général 16"/>
    <w:basedOn w:val="TitreGnral18"/>
    <w:autoRedefine/>
    <w:rsid w:val="00D10F6A"/>
    <w:rPr>
      <w:sz w:val="32"/>
    </w:rPr>
  </w:style>
  <w:style w:type="paragraph" w:customStyle="1" w:styleId="Titre12">
    <w:name w:val="Titre 12"/>
    <w:basedOn w:val="Normal"/>
    <w:autoRedefine/>
    <w:rsid w:val="00D10F6A"/>
    <w:pPr>
      <w:jc w:val="center"/>
    </w:pPr>
    <w:rPr>
      <w:b/>
      <w:sz w:val="22"/>
      <w:szCs w:val="22"/>
    </w:rPr>
  </w:style>
  <w:style w:type="paragraph" w:customStyle="1" w:styleId="Titre14">
    <w:name w:val="Titre 14"/>
    <w:basedOn w:val="Titre12"/>
    <w:rsid w:val="00D10F6A"/>
    <w:pPr>
      <w:jc w:val="left"/>
    </w:pPr>
    <w:rPr>
      <w:sz w:val="28"/>
    </w:rPr>
  </w:style>
  <w:style w:type="paragraph" w:customStyle="1" w:styleId="Titre1b">
    <w:name w:val="Titre 1b"/>
    <w:basedOn w:val="Normal"/>
    <w:rsid w:val="00D10F6A"/>
    <w:pPr>
      <w:numPr>
        <w:numId w:val="12"/>
      </w:numPr>
    </w:pPr>
    <w:rPr>
      <w:b/>
      <w:sz w:val="28"/>
      <w:szCs w:val="22"/>
    </w:rPr>
  </w:style>
  <w:style w:type="paragraph" w:customStyle="1" w:styleId="Lettreapuce">
    <w:name w:val="Lettre a puce"/>
    <w:basedOn w:val="Normal"/>
    <w:rsid w:val="00D10F6A"/>
    <w:pPr>
      <w:numPr>
        <w:numId w:val="13"/>
      </w:numPr>
    </w:pPr>
    <w:rPr>
      <w:sz w:val="22"/>
      <w:szCs w:val="22"/>
    </w:rPr>
  </w:style>
  <w:style w:type="paragraph" w:customStyle="1" w:styleId="Annextitre1">
    <w:name w:val="Annex titre 1"/>
    <w:basedOn w:val="Heading1"/>
    <w:rsid w:val="00D10F6A"/>
    <w:pPr>
      <w:keepNext w:val="0"/>
      <w:widowControl w:val="0"/>
      <w:numPr>
        <w:numId w:val="0"/>
      </w:numPr>
      <w:tabs>
        <w:tab w:val="left" w:pos="-1440"/>
        <w:tab w:val="left" w:pos="-720"/>
        <w:tab w:val="left" w:pos="-142"/>
        <w:tab w:val="left" w:pos="284"/>
        <w:tab w:val="left" w:pos="426"/>
        <w:tab w:val="left" w:pos="993"/>
        <w:tab w:val="left" w:pos="1440"/>
        <w:tab w:val="left" w:pos="1701"/>
        <w:tab w:val="left" w:pos="1815"/>
        <w:tab w:val="left" w:pos="2127"/>
        <w:tab w:val="left" w:pos="2880"/>
        <w:tab w:val="left" w:pos="3600"/>
        <w:tab w:val="left" w:pos="4140"/>
        <w:tab w:val="left" w:pos="4320"/>
        <w:tab w:val="left" w:pos="5040"/>
        <w:tab w:val="left" w:pos="5328"/>
        <w:tab w:val="left" w:pos="549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suppressAutoHyphens w:val="0"/>
      <w:spacing w:after="0"/>
      <w:ind w:left="432" w:hanging="432"/>
      <w:jc w:val="both"/>
    </w:pPr>
    <w:rPr>
      <w:rFonts w:ascii="Times New Roman" w:hAnsi="Times New Roman" w:cs="Times New Roman"/>
      <w:bCs w:val="0"/>
      <w:kern w:val="28"/>
      <w:sz w:val="28"/>
    </w:rPr>
  </w:style>
  <w:style w:type="paragraph" w:customStyle="1" w:styleId="ListBullet1">
    <w:name w:val="List Bullet 1"/>
    <w:basedOn w:val="ListBullet3"/>
    <w:rsid w:val="00D10F6A"/>
  </w:style>
  <w:style w:type="paragraph" w:customStyle="1" w:styleId="FIGURE-title">
    <w:name w:val="FIGURE-title"/>
    <w:basedOn w:val="PARAGRAPH"/>
    <w:next w:val="PARAGRAPH"/>
    <w:rsid w:val="00237C55"/>
    <w:pPr>
      <w:ind w:left="1440" w:right="1440"/>
      <w:jc w:val="center"/>
    </w:pPr>
    <w:rPr>
      <w:rFonts w:cs="Times New Roman"/>
      <w:b/>
    </w:rPr>
  </w:style>
  <w:style w:type="paragraph" w:customStyle="1" w:styleId="TABLE-title">
    <w:name w:val="TABLE-title"/>
    <w:basedOn w:val="PARAGRAPH"/>
    <w:qFormat/>
    <w:rsid w:val="00D10F6A"/>
    <w:pPr>
      <w:keepNext/>
      <w:jc w:val="center"/>
    </w:pPr>
    <w:rPr>
      <w:rFonts w:cs="Times New Roman"/>
      <w:b/>
    </w:rPr>
  </w:style>
  <w:style w:type="paragraph" w:customStyle="1" w:styleId="TABLE-col-heading">
    <w:name w:val="TABLE-col-heading"/>
    <w:basedOn w:val="PARAGRAPH"/>
    <w:rsid w:val="00D10F6A"/>
    <w:pPr>
      <w:spacing w:before="60" w:after="60"/>
      <w:jc w:val="center"/>
    </w:pPr>
    <w:rPr>
      <w:rFonts w:cs="Times New Roman"/>
      <w:b/>
      <w:sz w:val="16"/>
    </w:rPr>
  </w:style>
  <w:style w:type="paragraph" w:customStyle="1" w:styleId="TERM">
    <w:name w:val="TERM"/>
    <w:basedOn w:val="PARAGRAPH"/>
    <w:next w:val="TERM-definition"/>
    <w:qFormat/>
    <w:rsid w:val="00D10F6A"/>
    <w:pPr>
      <w:keepNext/>
      <w:spacing w:before="0" w:after="0"/>
    </w:pPr>
    <w:rPr>
      <w:rFonts w:cs="Times New Roman"/>
      <w:b/>
    </w:rPr>
  </w:style>
  <w:style w:type="paragraph" w:customStyle="1" w:styleId="TERM-definition">
    <w:name w:val="TERM-definition"/>
    <w:basedOn w:val="PARAGRAPH"/>
    <w:next w:val="TERM-number"/>
    <w:qFormat/>
    <w:rsid w:val="00D10F6A"/>
    <w:pPr>
      <w:spacing w:before="0" w:after="100"/>
    </w:pPr>
    <w:rPr>
      <w:rFonts w:cs="Times New Roman"/>
    </w:rPr>
  </w:style>
  <w:style w:type="paragraph" w:customStyle="1" w:styleId="TERM-number">
    <w:name w:val="TERM-number"/>
    <w:basedOn w:val="PARAGRAPH"/>
    <w:next w:val="TERM"/>
    <w:rsid w:val="00D10F6A"/>
    <w:pPr>
      <w:keepNext/>
      <w:spacing w:before="200" w:after="0"/>
    </w:pPr>
    <w:rPr>
      <w:rFonts w:cs="Times New Roman"/>
      <w:b/>
    </w:rPr>
  </w:style>
  <w:style w:type="paragraph" w:customStyle="1" w:styleId="TABFIGfootnote">
    <w:name w:val="TAB_FIG_footnote"/>
    <w:basedOn w:val="FootnoteText"/>
    <w:rsid w:val="00D10F6A"/>
    <w:pPr>
      <w:tabs>
        <w:tab w:val="left" w:pos="284"/>
      </w:tabs>
    </w:pPr>
    <w:rPr>
      <w:rFonts w:cs="Times New Roman"/>
      <w:szCs w:val="20"/>
    </w:rPr>
  </w:style>
  <w:style w:type="paragraph" w:customStyle="1" w:styleId="TABLE-cell">
    <w:name w:val="TABLE-cell"/>
    <w:basedOn w:val="TABLE-col-heading"/>
    <w:qFormat/>
    <w:rsid w:val="00D10F6A"/>
    <w:pPr>
      <w:jc w:val="left"/>
    </w:pPr>
    <w:rPr>
      <w:b w:val="0"/>
    </w:rPr>
  </w:style>
  <w:style w:type="character" w:customStyle="1" w:styleId="VARIABLE">
    <w:name w:val="VARIABLE"/>
    <w:basedOn w:val="DefaultParagraphFont"/>
    <w:rsid w:val="00D10F6A"/>
    <w:rPr>
      <w:rFonts w:ascii="Times New Roman" w:hAnsi="Times New Roman"/>
      <w:i/>
    </w:rPr>
  </w:style>
  <w:style w:type="character" w:styleId="FollowedHyperlink">
    <w:name w:val="FollowedHyperlink"/>
    <w:basedOn w:val="Hyperlink"/>
    <w:rsid w:val="00D10F6A"/>
    <w:rPr>
      <w:rFonts w:cs="Times New Roman"/>
      <w:color w:val="0000FF"/>
      <w:u w:val="none"/>
    </w:rPr>
  </w:style>
  <w:style w:type="paragraph" w:customStyle="1" w:styleId="TABLE-centered">
    <w:name w:val="TABLE-centered"/>
    <w:basedOn w:val="TABLE-col-heading"/>
    <w:rsid w:val="00D10F6A"/>
    <w:rPr>
      <w:b w:val="0"/>
    </w:rPr>
  </w:style>
  <w:style w:type="paragraph" w:customStyle="1" w:styleId="AMD-Heading1">
    <w:name w:val="AMD-Heading1"/>
    <w:basedOn w:val="Heading1"/>
    <w:next w:val="PARAGRAPH"/>
    <w:rsid w:val="00D10F6A"/>
    <w:pPr>
      <w:ind w:left="397" w:hanging="397"/>
      <w:outlineLvl w:val="9"/>
    </w:pPr>
    <w:rPr>
      <w:rFonts w:cs="Times New Roman"/>
      <w:bCs w:val="0"/>
    </w:rPr>
  </w:style>
  <w:style w:type="paragraph" w:customStyle="1" w:styleId="AMD-Heading2">
    <w:name w:val="AMD-Heading2..."/>
    <w:basedOn w:val="Heading2"/>
    <w:next w:val="PARAGRAPH"/>
    <w:rsid w:val="00D10F6A"/>
    <w:pPr>
      <w:tabs>
        <w:tab w:val="clear" w:pos="720"/>
      </w:tabs>
      <w:ind w:left="624" w:hanging="624"/>
      <w:outlineLvl w:val="9"/>
    </w:pPr>
    <w:rPr>
      <w:rFonts w:cs="Times New Roman"/>
      <w:bCs w:val="0"/>
    </w:rPr>
  </w:style>
  <w:style w:type="paragraph" w:customStyle="1" w:styleId="ANNEX-heading1">
    <w:name w:val="ANNEX-heading1"/>
    <w:basedOn w:val="Heading1"/>
    <w:next w:val="PARAGRAPH"/>
    <w:rsid w:val="00D10F6A"/>
    <w:pPr>
      <w:numPr>
        <w:numId w:val="0"/>
      </w:numPr>
      <w:tabs>
        <w:tab w:val="num" w:pos="567"/>
      </w:tabs>
      <w:ind w:left="567" w:hanging="567"/>
      <w:outlineLvl w:val="1"/>
    </w:pPr>
    <w:rPr>
      <w:rFonts w:cs="Times New Roman"/>
      <w:bCs w:val="0"/>
    </w:rPr>
  </w:style>
  <w:style w:type="paragraph" w:customStyle="1" w:styleId="ANNEX-heading2">
    <w:name w:val="ANNEX-heading2"/>
    <w:basedOn w:val="Heading2"/>
    <w:next w:val="PARAGRAPH"/>
    <w:rsid w:val="00D10F6A"/>
    <w:pPr>
      <w:numPr>
        <w:ilvl w:val="0"/>
        <w:numId w:val="0"/>
      </w:numPr>
      <w:ind w:left="720" w:hanging="720"/>
      <w:outlineLvl w:val="2"/>
    </w:pPr>
    <w:rPr>
      <w:rFonts w:cs="Times New Roman"/>
      <w:bCs w:val="0"/>
    </w:rPr>
  </w:style>
  <w:style w:type="paragraph" w:customStyle="1" w:styleId="ANNEX-heading3">
    <w:name w:val="ANNEX-heading3"/>
    <w:basedOn w:val="Heading3"/>
    <w:next w:val="PARAGRAPH"/>
    <w:rsid w:val="00D10F6A"/>
    <w:pPr>
      <w:tabs>
        <w:tab w:val="num" w:pos="720"/>
      </w:tabs>
      <w:ind w:hanging="360"/>
      <w:outlineLvl w:val="3"/>
    </w:pPr>
    <w:rPr>
      <w:rFonts w:cs="Times New Roman"/>
      <w:bCs w:val="0"/>
    </w:rPr>
  </w:style>
  <w:style w:type="paragraph" w:customStyle="1" w:styleId="ANNEX-heading4">
    <w:name w:val="ANNEX-heading4"/>
    <w:basedOn w:val="Heading4"/>
    <w:next w:val="PARAGRAPH"/>
    <w:rsid w:val="00D10F6A"/>
    <w:pPr>
      <w:numPr>
        <w:ilvl w:val="0"/>
      </w:numPr>
      <w:tabs>
        <w:tab w:val="num" w:pos="720"/>
        <w:tab w:val="num" w:pos="864"/>
        <w:tab w:val="num" w:pos="1146"/>
      </w:tabs>
      <w:ind w:left="720" w:hanging="360"/>
      <w:outlineLvl w:val="4"/>
    </w:pPr>
    <w:rPr>
      <w:rFonts w:cs="Times New Roman"/>
      <w:bCs w:val="0"/>
    </w:rPr>
  </w:style>
  <w:style w:type="paragraph" w:customStyle="1" w:styleId="ANNEX-heading5">
    <w:name w:val="ANNEX-heading5"/>
    <w:basedOn w:val="Heading5"/>
    <w:next w:val="PARAGRAPH"/>
    <w:rsid w:val="00D10F6A"/>
    <w:pPr>
      <w:numPr>
        <w:ilvl w:val="0"/>
      </w:numPr>
      <w:tabs>
        <w:tab w:val="num" w:pos="720"/>
        <w:tab w:val="num" w:pos="864"/>
        <w:tab w:val="num" w:pos="1146"/>
      </w:tabs>
      <w:ind w:left="720" w:hanging="360"/>
      <w:outlineLvl w:val="5"/>
    </w:pPr>
    <w:rPr>
      <w:rFonts w:cs="Times New Roman"/>
      <w:bCs w:val="0"/>
    </w:rPr>
  </w:style>
  <w:style w:type="paragraph" w:styleId="ListParagraph">
    <w:name w:val="List Paragraph"/>
    <w:basedOn w:val="Normal"/>
    <w:uiPriority w:val="34"/>
    <w:qFormat/>
    <w:rsid w:val="00C94C99"/>
    <w:pPr>
      <w:spacing w:after="120"/>
      <w:ind w:left="720"/>
      <w:contextualSpacing/>
    </w:pPr>
    <w:rPr>
      <w:sz w:val="22"/>
      <w:szCs w:val="22"/>
    </w:rPr>
  </w:style>
  <w:style w:type="table" w:styleId="TableGrid">
    <w:name w:val="Table Grid"/>
    <w:basedOn w:val="TableNormal"/>
    <w:uiPriority w:val="59"/>
    <w:rsid w:val="00C94C99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color w:val="FFFFFF" w:themeColor="background1"/>
      </w:rPr>
      <w:tblPr/>
      <w:tcPr>
        <w:shd w:val="clear" w:color="auto" w:fill="595959" w:themeFill="text1" w:themeFillTint="A6"/>
      </w:tcPr>
    </w:tblStylePr>
    <w:tblStylePr w:type="firstCol">
      <w:rPr>
        <w:b/>
        <w:color w:val="FFFFFF" w:themeColor="background1"/>
      </w:rPr>
      <w:tblPr/>
      <w:tcPr>
        <w:shd w:val="clear" w:color="auto" w:fill="595959" w:themeFill="text1" w:themeFillTint="A6"/>
      </w:tcPr>
    </w:tblStylePr>
  </w:style>
  <w:style w:type="character" w:styleId="PlaceholderText">
    <w:name w:val="Placeholder Text"/>
    <w:basedOn w:val="DefaultParagraphFont"/>
    <w:uiPriority w:val="99"/>
    <w:semiHidden/>
    <w:rsid w:val="007943A9"/>
    <w:rPr>
      <w:color w:val="808080"/>
    </w:rPr>
  </w:style>
  <w:style w:type="paragraph" w:customStyle="1" w:styleId="BibliographyRefernce">
    <w:name w:val="Bibliography Refernce"/>
    <w:basedOn w:val="PARAGRAPH"/>
    <w:uiPriority w:val="99"/>
    <w:rsid w:val="00BC56F4"/>
    <w:pPr>
      <w:numPr>
        <w:numId w:val="19"/>
      </w:numPr>
      <w:tabs>
        <w:tab w:val="left" w:pos="576"/>
      </w:tabs>
      <w:snapToGrid w:val="0"/>
    </w:pPr>
    <w:rPr>
      <w:lang w:val="en-US" w:eastAsia="zh-CN"/>
    </w:rPr>
  </w:style>
  <w:style w:type="character" w:customStyle="1" w:styleId="CommentTextChar">
    <w:name w:val="Comment Text Char"/>
    <w:basedOn w:val="DefaultParagraphFont"/>
    <w:link w:val="CommentText"/>
    <w:semiHidden/>
    <w:rsid w:val="00BC56F4"/>
    <w:rPr>
      <w:rFonts w:ascii="Arial" w:hAnsi="Arial" w:cs="Arial"/>
      <w:spacing w:val="8"/>
      <w:lang w:val="en-GB"/>
    </w:rPr>
  </w:style>
  <w:style w:type="paragraph" w:customStyle="1" w:styleId="NOTEWG">
    <w:name w:val="NOTE WG"/>
    <w:basedOn w:val="NOTE"/>
    <w:link w:val="NOTEWGChar"/>
    <w:qFormat/>
    <w:rsid w:val="00BC56F4"/>
    <w:pPr>
      <w:snapToGrid w:val="0"/>
      <w:spacing w:before="100" w:after="100"/>
      <w:ind w:left="0" w:firstLine="0"/>
    </w:pPr>
    <w:rPr>
      <w:i/>
      <w:color w:val="0070C0"/>
      <w:lang w:eastAsia="zh-CN"/>
    </w:rPr>
  </w:style>
  <w:style w:type="character" w:customStyle="1" w:styleId="NOTEWGChar">
    <w:name w:val="NOTE WG Char"/>
    <w:basedOn w:val="NOTEChar"/>
    <w:link w:val="NOTEWG"/>
    <w:rsid w:val="00BC56F4"/>
    <w:rPr>
      <w:rFonts w:ascii="Arial" w:hAnsi="Arial" w:cs="Arial"/>
      <w:i/>
      <w:color w:val="0070C0"/>
      <w:spacing w:val="8"/>
      <w:sz w:val="16"/>
      <w:szCs w:val="16"/>
      <w:lang w:val="en-GB" w:eastAsia="zh-CN" w:bidi="ar-SA"/>
    </w:rPr>
  </w:style>
  <w:style w:type="paragraph" w:customStyle="1" w:styleId="StyleHeading33bulletb2heading3JustifiedBefore12pt">
    <w:name w:val="Style Heading 33 bulletb2heading 3 + Justified Before:  12 pt..."/>
    <w:basedOn w:val="Heading3"/>
    <w:rsid w:val="00A55FF4"/>
    <w:pPr>
      <w:spacing w:before="240" w:after="60"/>
      <w:jc w:val="both"/>
    </w:pPr>
    <w:rPr>
      <w:rFonts w:cs="Times New Roman"/>
    </w:rPr>
  </w:style>
  <w:style w:type="paragraph" w:customStyle="1" w:styleId="1Bullet">
    <w:name w:val="1 Bullet"/>
    <w:basedOn w:val="Normal"/>
    <w:rsid w:val="002D0629"/>
    <w:pPr>
      <w:numPr>
        <w:ilvl w:val="2"/>
        <w:numId w:val="20"/>
      </w:num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pacing w:before="40" w:after="120"/>
    </w:pPr>
    <w:rPr>
      <w:sz w:val="22"/>
      <w:szCs w:val="22"/>
    </w:rPr>
  </w:style>
  <w:style w:type="paragraph" w:customStyle="1" w:styleId="NormalTableHeader">
    <w:name w:val="Normal Table Header"/>
    <w:basedOn w:val="Normal"/>
    <w:rsid w:val="0027290F"/>
    <w:pPr>
      <w:keepNext/>
      <w:keepLines/>
      <w:tabs>
        <w:tab w:val="left" w:pos="0"/>
        <w:tab w:val="left" w:pos="9360"/>
        <w:tab w:val="left" w:pos="10080"/>
      </w:tabs>
      <w:spacing w:before="120" w:after="120"/>
      <w:jc w:val="center"/>
    </w:pPr>
    <w:rPr>
      <w:b/>
      <w:sz w:val="16"/>
      <w:szCs w:val="22"/>
    </w:rPr>
  </w:style>
  <w:style w:type="paragraph" w:customStyle="1" w:styleId="TableNormal1">
    <w:name w:val="Table Normal1"/>
    <w:basedOn w:val="Normal"/>
    <w:rsid w:val="0027290F"/>
    <w:pPr>
      <w:keepNext/>
      <w:keepLines/>
      <w:tabs>
        <w:tab w:val="left" w:pos="0"/>
        <w:tab w:val="left" w:pos="9360"/>
        <w:tab w:val="left" w:pos="10080"/>
      </w:tabs>
      <w:spacing w:after="120"/>
    </w:pPr>
    <w:rPr>
      <w:sz w:val="16"/>
      <w:szCs w:val="22"/>
    </w:rPr>
  </w:style>
  <w:style w:type="paragraph" w:customStyle="1" w:styleId="Picture">
    <w:name w:val="Picture"/>
    <w:basedOn w:val="Normal"/>
    <w:rsid w:val="00BF002B"/>
    <w:pPr>
      <w:keepNext/>
      <w:widowControl w:val="0"/>
      <w:spacing w:after="120"/>
      <w:jc w:val="center"/>
    </w:pPr>
    <w:rPr>
      <w:sz w:val="22"/>
      <w:szCs w:val="22"/>
    </w:rPr>
  </w:style>
  <w:style w:type="table" w:styleId="TableList4">
    <w:name w:val="Table List 4"/>
    <w:basedOn w:val="TableNormal"/>
    <w:rsid w:val="00C7557F"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GridTable41">
    <w:name w:val="Grid Table 41"/>
    <w:basedOn w:val="TableNormal"/>
    <w:uiPriority w:val="49"/>
    <w:rsid w:val="0012770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shorttext">
    <w:name w:val="short_text"/>
    <w:basedOn w:val="DefaultParagraphFont"/>
    <w:rsid w:val="00BC4B74"/>
  </w:style>
  <w:style w:type="character" w:customStyle="1" w:styleId="hps">
    <w:name w:val="hps"/>
    <w:basedOn w:val="DefaultParagraphFont"/>
    <w:rsid w:val="00BC4B74"/>
  </w:style>
  <w:style w:type="table" w:customStyle="1" w:styleId="TableGridLight1">
    <w:name w:val="Table Grid Light1"/>
    <w:basedOn w:val="TableNormal"/>
    <w:uiPriority w:val="40"/>
    <w:rsid w:val="00F7636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gc">
    <w:name w:val="_tgc"/>
    <w:basedOn w:val="DefaultParagraphFont"/>
    <w:rsid w:val="000B7317"/>
  </w:style>
  <w:style w:type="paragraph" w:customStyle="1" w:styleId="AttributeTableCell">
    <w:name w:val="Attribute Table Cell"/>
    <w:basedOn w:val="Normal"/>
    <w:rsid w:val="008322E3"/>
    <w:pPr>
      <w:spacing w:after="120"/>
    </w:pPr>
    <w:rPr>
      <w:sz w:val="22"/>
      <w:szCs w:val="22"/>
    </w:rPr>
  </w:style>
  <w:style w:type="paragraph" w:customStyle="1" w:styleId="Example1">
    <w:name w:val="Example1"/>
    <w:basedOn w:val="Note0"/>
    <w:rsid w:val="008322E3"/>
    <w:pPr>
      <w:tabs>
        <w:tab w:val="left" w:pos="1080"/>
      </w:tabs>
      <w:spacing w:after="120" w:line="240" w:lineRule="auto"/>
      <w:ind w:left="1080" w:hanging="1080"/>
      <w:jc w:val="left"/>
    </w:pPr>
    <w:rPr>
      <w:rFonts w:ascii="Times New Roman" w:hAnsi="Times New Roman"/>
      <w:spacing w:val="0"/>
      <w:sz w:val="18"/>
      <w:lang w:val="en-US"/>
    </w:rPr>
  </w:style>
  <w:style w:type="character" w:customStyle="1" w:styleId="NoteChar0">
    <w:name w:val="Note Char"/>
    <w:basedOn w:val="DefaultParagraphFont"/>
    <w:link w:val="Note0"/>
    <w:rsid w:val="008322E3"/>
    <w:rPr>
      <w:rFonts w:ascii="Arial" w:hAnsi="Arial"/>
      <w:spacing w:val="8"/>
      <w:sz w:val="16"/>
      <w:lang w:val="en-GB"/>
    </w:rPr>
  </w:style>
  <w:style w:type="paragraph" w:customStyle="1" w:styleId="SPDraftDateLines">
    <w:name w:val="S&amp;PDraft/DateLines"/>
    <w:basedOn w:val="Normal"/>
    <w:rsid w:val="008322E3"/>
    <w:pPr>
      <w:numPr>
        <w:numId w:val="21"/>
      </w:numPr>
      <w:tabs>
        <w:tab w:val="clear" w:pos="360"/>
      </w:tabs>
      <w:overflowPunct w:val="0"/>
      <w:autoSpaceDE w:val="0"/>
      <w:autoSpaceDN w:val="0"/>
      <w:adjustRightInd w:val="0"/>
      <w:spacing w:before="120" w:after="120" w:line="480" w:lineRule="auto"/>
      <w:ind w:left="0" w:firstLine="0"/>
      <w:jc w:val="center"/>
      <w:textAlignment w:val="baseline"/>
    </w:pPr>
    <w:rPr>
      <w:rFonts w:ascii="Helvetica" w:hAnsi="Helvetica" w:cs="Helvetica"/>
      <w:b/>
      <w:bCs/>
      <w:sz w:val="28"/>
      <w:szCs w:val="28"/>
    </w:rPr>
  </w:style>
  <w:style w:type="paragraph" w:customStyle="1" w:styleId="StyleCaptionBefore12ptAfter12pt">
    <w:name w:val="Style Caption + Before:  12 pt After:  12 pt"/>
    <w:basedOn w:val="Caption"/>
    <w:autoRedefine/>
    <w:rsid w:val="002E6279"/>
    <w:pPr>
      <w:widowControl/>
      <w:tabs>
        <w:tab w:val="left" w:pos="1440"/>
        <w:tab w:val="left" w:pos="9360"/>
      </w:tabs>
      <w:spacing w:before="240" w:after="240"/>
      <w:ind w:left="0" w:right="0"/>
    </w:pPr>
    <w:rPr>
      <w:rFonts w:ascii="Helvetica" w:hAnsi="Helvetica" w:cs="Helvetica"/>
      <w:spacing w:val="0"/>
      <w:lang w:val="en-US"/>
    </w:rPr>
  </w:style>
  <w:style w:type="paragraph" w:customStyle="1" w:styleId="TableContents1">
    <w:name w:val="Table Contents1"/>
    <w:basedOn w:val="Normal"/>
    <w:rsid w:val="00CF1972"/>
    <w:pPr>
      <w:widowControl w:val="0"/>
      <w:spacing w:before="57" w:after="57"/>
    </w:pPr>
    <w:rPr>
      <w:snapToGrid w:val="0"/>
      <w:sz w:val="22"/>
      <w:szCs w:val="22"/>
      <w:lang w:eastAsia="de-DE"/>
    </w:rPr>
  </w:style>
  <w:style w:type="character" w:customStyle="1" w:styleId="apple-converted-space">
    <w:name w:val="apple-converted-space"/>
    <w:basedOn w:val="DefaultParagraphFont"/>
    <w:rsid w:val="0035579B"/>
  </w:style>
  <w:style w:type="table" w:styleId="LightShading-Accent1">
    <w:name w:val="Light Shading Accent 1"/>
    <w:basedOn w:val="TableNormal"/>
    <w:uiPriority w:val="60"/>
    <w:rsid w:val="00F3139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F3139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6A4D"/>
    <w:rPr>
      <w:rFonts w:ascii="Courier New" w:hAnsi="Courier New" w:cs="Courier"/>
      <w:spacing w:val="8"/>
      <w:lang w:val="en-GB"/>
    </w:rPr>
  </w:style>
  <w:style w:type="paragraph" w:styleId="Revision">
    <w:name w:val="Revision"/>
    <w:hidden/>
    <w:uiPriority w:val="99"/>
    <w:semiHidden/>
    <w:rsid w:val="006C3227"/>
    <w:rPr>
      <w:rFonts w:ascii="Arial" w:hAnsi="Arial" w:cs="Arial"/>
      <w:spacing w:val="8"/>
      <w:lang w:val="en-GB"/>
    </w:rPr>
  </w:style>
  <w:style w:type="character" w:styleId="Strong">
    <w:name w:val="Strong"/>
    <w:basedOn w:val="DefaultParagraphFont"/>
    <w:qFormat/>
    <w:rsid w:val="00424612"/>
    <w:rPr>
      <w:b/>
      <w:bCs/>
    </w:rPr>
  </w:style>
  <w:style w:type="table" w:customStyle="1" w:styleId="GridTable1Light-Accent11">
    <w:name w:val="Grid Table 1 Light - Accent 11"/>
    <w:basedOn w:val="TableNormal"/>
    <w:uiPriority w:val="46"/>
    <w:rsid w:val="00FA3E5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Emphasis">
    <w:name w:val="Emphasis"/>
    <w:basedOn w:val="DefaultParagraphFont"/>
    <w:uiPriority w:val="20"/>
    <w:qFormat/>
    <w:rsid w:val="00AB1B5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List Number" w:semiHidden="0" w:unhideWhenUsed="0" w:qFormat="1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HTML Preformatted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709"/>
    <w:pPr>
      <w:spacing w:before="100" w:after="200"/>
      <w:jc w:val="both"/>
    </w:pPr>
    <w:rPr>
      <w:rFonts w:ascii="Arial" w:hAnsi="Arial" w:cs="Arial"/>
      <w:spacing w:val="8"/>
      <w:sz w:val="20"/>
      <w:szCs w:val="20"/>
      <w:shd w:val="clear" w:color="auto" w:fill="FFFFFF"/>
      <w:lang w:val="en-GB"/>
    </w:rPr>
  </w:style>
  <w:style w:type="paragraph" w:styleId="Heading1">
    <w:name w:val="heading 1"/>
    <w:aliases w:val="H1"/>
    <w:basedOn w:val="PARAGRAPH"/>
    <w:next w:val="PARAGRAPH"/>
    <w:qFormat/>
    <w:rsid w:val="00FE1709"/>
    <w:pPr>
      <w:keepNext/>
      <w:numPr>
        <w:numId w:val="65"/>
      </w:numPr>
      <w:suppressAutoHyphens/>
      <w:spacing w:after="100"/>
      <w:ind w:left="0" w:firstLine="0"/>
      <w:jc w:val="left"/>
      <w:outlineLvl w:val="0"/>
    </w:pPr>
    <w:rPr>
      <w:b/>
      <w:bCs/>
      <w:sz w:val="20"/>
      <w:szCs w:val="20"/>
      <w:lang w:val="en-US"/>
    </w:rPr>
  </w:style>
  <w:style w:type="paragraph" w:styleId="Heading2">
    <w:name w:val="heading 2"/>
    <w:aliases w:val="2 headline,h"/>
    <w:basedOn w:val="Heading1"/>
    <w:next w:val="PARAGRAPH"/>
    <w:qFormat/>
    <w:rsid w:val="00FE1709"/>
    <w:pPr>
      <w:numPr>
        <w:ilvl w:val="1"/>
      </w:numPr>
      <w:tabs>
        <w:tab w:val="num" w:pos="720"/>
      </w:tabs>
      <w:ind w:left="0" w:firstLine="0"/>
      <w:outlineLvl w:val="1"/>
    </w:pPr>
  </w:style>
  <w:style w:type="paragraph" w:styleId="Heading3">
    <w:name w:val="heading 3"/>
    <w:aliases w:val="heading 3"/>
    <w:basedOn w:val="Heading2"/>
    <w:next w:val="PARAGRAPH"/>
    <w:qFormat/>
    <w:rsid w:val="009B3C35"/>
    <w:pPr>
      <w:numPr>
        <w:ilvl w:val="2"/>
      </w:numPr>
      <w:ind w:left="0" w:firstLine="0"/>
      <w:outlineLvl w:val="2"/>
    </w:pPr>
  </w:style>
  <w:style w:type="paragraph" w:styleId="Heading4">
    <w:name w:val="heading 4"/>
    <w:basedOn w:val="Heading3"/>
    <w:next w:val="PARAGRAPH"/>
    <w:qFormat/>
    <w:rsid w:val="00512696"/>
    <w:pPr>
      <w:numPr>
        <w:ilvl w:val="3"/>
      </w:numPr>
      <w:tabs>
        <w:tab w:val="num" w:pos="864"/>
        <w:tab w:val="num" w:pos="1146"/>
      </w:tabs>
      <w:outlineLvl w:val="3"/>
    </w:pPr>
  </w:style>
  <w:style w:type="paragraph" w:styleId="Heading5">
    <w:name w:val="heading 5"/>
    <w:basedOn w:val="Heading4"/>
    <w:next w:val="PARAGRAPH"/>
    <w:qFormat/>
    <w:rsid w:val="00512696"/>
    <w:pPr>
      <w:numPr>
        <w:ilvl w:val="4"/>
      </w:numPr>
      <w:tabs>
        <w:tab w:val="num" w:pos="864"/>
        <w:tab w:val="num" w:pos="1146"/>
      </w:tabs>
      <w:outlineLvl w:val="4"/>
    </w:pPr>
  </w:style>
  <w:style w:type="paragraph" w:styleId="Heading6">
    <w:name w:val="heading 6"/>
    <w:basedOn w:val="Heading5"/>
    <w:next w:val="PARAGRAPH"/>
    <w:qFormat/>
    <w:rsid w:val="00512696"/>
    <w:pPr>
      <w:numPr>
        <w:ilvl w:val="5"/>
      </w:numPr>
      <w:tabs>
        <w:tab w:val="num" w:pos="864"/>
        <w:tab w:val="num" w:pos="1146"/>
      </w:tabs>
      <w:outlineLvl w:val="5"/>
    </w:pPr>
  </w:style>
  <w:style w:type="paragraph" w:styleId="Heading7">
    <w:name w:val="heading 7"/>
    <w:basedOn w:val="Heading6"/>
    <w:next w:val="PARAGRAPH"/>
    <w:qFormat/>
    <w:rsid w:val="00512696"/>
    <w:pPr>
      <w:numPr>
        <w:ilvl w:val="6"/>
      </w:numPr>
      <w:tabs>
        <w:tab w:val="num" w:pos="864"/>
        <w:tab w:val="num" w:pos="1146"/>
      </w:tabs>
      <w:outlineLvl w:val="6"/>
    </w:pPr>
  </w:style>
  <w:style w:type="paragraph" w:styleId="Heading8">
    <w:name w:val="heading 8"/>
    <w:basedOn w:val="Heading7"/>
    <w:next w:val="PARAGRAPH"/>
    <w:qFormat/>
    <w:rsid w:val="00512696"/>
    <w:pPr>
      <w:numPr>
        <w:ilvl w:val="7"/>
      </w:numPr>
      <w:tabs>
        <w:tab w:val="num" w:pos="864"/>
        <w:tab w:val="num" w:pos="1146"/>
      </w:tabs>
      <w:outlineLvl w:val="7"/>
    </w:pPr>
  </w:style>
  <w:style w:type="paragraph" w:styleId="Heading9">
    <w:name w:val="heading 9"/>
    <w:basedOn w:val="Heading8"/>
    <w:next w:val="PARAGRAPH"/>
    <w:qFormat/>
    <w:rsid w:val="00512696"/>
    <w:pPr>
      <w:numPr>
        <w:ilvl w:val="8"/>
      </w:numPr>
      <w:tabs>
        <w:tab w:val="num" w:pos="864"/>
        <w:tab w:val="num" w:pos="1146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aliases w:val="PA"/>
    <w:link w:val="PARAGRAPHChar"/>
    <w:qFormat/>
    <w:pPr>
      <w:spacing w:before="100" w:after="200"/>
      <w:jc w:val="both"/>
    </w:pPr>
    <w:rPr>
      <w:rFonts w:ascii="Arial" w:hAnsi="Arial" w:cs="Arial"/>
      <w:spacing w:val="8"/>
      <w:lang w:val="en-GB"/>
    </w:rPr>
  </w:style>
  <w:style w:type="character" w:customStyle="1" w:styleId="PARAGRAPHChar">
    <w:name w:val="PARAGRAPH Char"/>
    <w:basedOn w:val="DefaultParagraphFont"/>
    <w:link w:val="PARAGRAPH"/>
    <w:locked/>
    <w:rsid w:val="00DA7417"/>
    <w:rPr>
      <w:rFonts w:ascii="Arial" w:hAnsi="Arial" w:cs="Arial"/>
      <w:spacing w:val="8"/>
      <w:lang w:val="en-GB" w:eastAsia="en-US" w:bidi="ar-SA"/>
    </w:rPr>
  </w:style>
  <w:style w:type="paragraph" w:customStyle="1" w:styleId="AnnexHeading1">
    <w:name w:val="Annex Heading 1"/>
    <w:basedOn w:val="Normal"/>
    <w:next w:val="Normal"/>
    <w:pPr>
      <w:keepNext/>
      <w:numPr>
        <w:ilvl w:val="1"/>
        <w:numId w:val="1"/>
      </w:numPr>
      <w:tabs>
        <w:tab w:val="left" w:pos="432"/>
        <w:tab w:val="left" w:pos="576"/>
      </w:tabs>
      <w:spacing w:after="120"/>
      <w:outlineLvl w:val="1"/>
    </w:pPr>
    <w:rPr>
      <w:sz w:val="22"/>
      <w:szCs w:val="22"/>
    </w:rPr>
  </w:style>
  <w:style w:type="paragraph" w:customStyle="1" w:styleId="AnnexHeading2">
    <w:name w:val="Annex Heading 2"/>
    <w:basedOn w:val="Normal"/>
    <w:next w:val="Normal"/>
    <w:pPr>
      <w:numPr>
        <w:ilvl w:val="2"/>
        <w:numId w:val="1"/>
      </w:numPr>
      <w:spacing w:after="120"/>
      <w:outlineLvl w:val="2"/>
    </w:pPr>
    <w:rPr>
      <w:sz w:val="22"/>
      <w:szCs w:val="22"/>
    </w:rPr>
  </w:style>
  <w:style w:type="paragraph" w:customStyle="1" w:styleId="AnnexHeading3">
    <w:name w:val="Annex Heading 3"/>
    <w:basedOn w:val="Normal"/>
    <w:next w:val="Normal"/>
    <w:pPr>
      <w:numPr>
        <w:ilvl w:val="3"/>
        <w:numId w:val="1"/>
      </w:numPr>
      <w:tabs>
        <w:tab w:val="left" w:pos="864"/>
      </w:tabs>
      <w:spacing w:after="120"/>
      <w:outlineLvl w:val="3"/>
    </w:pPr>
    <w:rPr>
      <w:sz w:val="22"/>
      <w:szCs w:val="22"/>
    </w:rPr>
  </w:style>
  <w:style w:type="paragraph" w:customStyle="1" w:styleId="AnnexTitle0">
    <w:name w:val="Annex Title"/>
    <w:basedOn w:val="Normal"/>
    <w:next w:val="Normal"/>
    <w:pPr>
      <w:keepNext/>
      <w:pageBreakBefore/>
      <w:numPr>
        <w:numId w:val="1"/>
      </w:numPr>
      <w:spacing w:after="480"/>
      <w:jc w:val="center"/>
    </w:pPr>
    <w:rPr>
      <w:b/>
      <w:bCs/>
      <w:sz w:val="22"/>
      <w:szCs w:val="22"/>
    </w:rPr>
  </w:style>
  <w:style w:type="paragraph" w:customStyle="1" w:styleId="DocumentNumber">
    <w:name w:val="Document Number"/>
    <w:basedOn w:val="Normal"/>
    <w:rPr>
      <w:b/>
      <w:bCs/>
      <w:sz w:val="36"/>
      <w:szCs w:val="36"/>
    </w:rPr>
  </w:style>
  <w:style w:type="paragraph" w:customStyle="1" w:styleId="DocumentTitle">
    <w:name w:val="Document Title"/>
    <w:basedOn w:val="Normal"/>
    <w:rPr>
      <w:b/>
      <w:bCs/>
      <w:sz w:val="48"/>
      <w:szCs w:val="48"/>
    </w:rPr>
  </w:style>
  <w:style w:type="paragraph" w:customStyle="1" w:styleId="FigureTitle">
    <w:name w:val="Figure Title"/>
    <w:basedOn w:val="Normal"/>
    <w:next w:val="Normal"/>
    <w:pPr>
      <w:numPr>
        <w:numId w:val="2"/>
      </w:numPr>
      <w:spacing w:after="360"/>
      <w:jc w:val="center"/>
    </w:pPr>
    <w:rPr>
      <w:b/>
      <w:bCs/>
      <w:sz w:val="22"/>
      <w:szCs w:val="22"/>
    </w:rPr>
  </w:style>
  <w:style w:type="character" w:styleId="FootnoteReference">
    <w:name w:val="footnote reference"/>
    <w:basedOn w:val="DefaultParagraphFont"/>
    <w:semiHidden/>
    <w:rPr>
      <w:rFonts w:ascii="Arial" w:hAnsi="Arial" w:cs="Arial"/>
      <w:position w:val="4"/>
      <w:sz w:val="16"/>
      <w:szCs w:val="16"/>
      <w:vertAlign w:val="baseline"/>
    </w:rPr>
  </w:style>
  <w:style w:type="paragraph" w:styleId="FootnoteText">
    <w:name w:val="footnote text"/>
    <w:basedOn w:val="PARAGRAPH"/>
    <w:semiHidden/>
    <w:pPr>
      <w:spacing w:before="0" w:after="100"/>
      <w:ind w:left="284" w:hanging="284"/>
    </w:pPr>
    <w:rPr>
      <w:sz w:val="16"/>
      <w:szCs w:val="16"/>
    </w:rPr>
  </w:style>
  <w:style w:type="paragraph" w:styleId="Footer">
    <w:name w:val="footer"/>
    <w:basedOn w:val="Normal"/>
    <w:rsid w:val="001D25E3"/>
    <w:pPr>
      <w:tabs>
        <w:tab w:val="center" w:pos="4536"/>
        <w:tab w:val="right" w:pos="9072"/>
      </w:tabs>
    </w:pPr>
    <w:rPr>
      <w:sz w:val="22"/>
      <w:szCs w:val="22"/>
    </w:rPr>
  </w:style>
  <w:style w:type="paragraph" w:styleId="TOC1">
    <w:name w:val="toc 1"/>
    <w:basedOn w:val="PARAGRAPH"/>
    <w:autoRedefine/>
    <w:uiPriority w:val="39"/>
    <w:rsid w:val="00A67221"/>
    <w:pPr>
      <w:tabs>
        <w:tab w:val="left" w:pos="390"/>
        <w:tab w:val="right" w:leader="dot" w:pos="9350"/>
      </w:tabs>
      <w:spacing w:before="120" w:after="0"/>
      <w:jc w:val="left"/>
    </w:pPr>
    <w:rPr>
      <w:lang w:val="en-US"/>
    </w:rPr>
  </w:style>
  <w:style w:type="paragraph" w:styleId="TOC2">
    <w:name w:val="toc 2"/>
    <w:basedOn w:val="TOC1"/>
    <w:autoRedefine/>
    <w:uiPriority w:val="39"/>
    <w:rsid w:val="00A67221"/>
    <w:pPr>
      <w:tabs>
        <w:tab w:val="clear" w:pos="390"/>
      </w:tabs>
      <w:spacing w:before="0"/>
      <w:ind w:left="220"/>
    </w:pPr>
    <w:rPr>
      <w:sz w:val="22"/>
      <w:szCs w:val="22"/>
    </w:rPr>
  </w:style>
  <w:style w:type="paragraph" w:styleId="TOC3">
    <w:name w:val="toc 3"/>
    <w:basedOn w:val="TOC2"/>
    <w:autoRedefine/>
    <w:uiPriority w:val="39"/>
    <w:pPr>
      <w:ind w:left="440"/>
    </w:pPr>
    <w:rPr>
      <w:b/>
    </w:rPr>
  </w:style>
  <w:style w:type="paragraph" w:styleId="TOC4">
    <w:name w:val="toc 4"/>
    <w:basedOn w:val="TOC3"/>
    <w:autoRedefine/>
    <w:semiHidden/>
    <w:pPr>
      <w:ind w:left="660"/>
    </w:pPr>
    <w:rPr>
      <w:sz w:val="20"/>
      <w:szCs w:val="20"/>
    </w:rPr>
  </w:style>
  <w:style w:type="paragraph" w:styleId="TOC5">
    <w:name w:val="toc 5"/>
    <w:basedOn w:val="TOC4"/>
    <w:autoRedefine/>
    <w:semiHidden/>
    <w:pPr>
      <w:ind w:left="880"/>
    </w:pPr>
  </w:style>
  <w:style w:type="paragraph" w:styleId="TOC6">
    <w:name w:val="toc 6"/>
    <w:basedOn w:val="TOC5"/>
    <w:autoRedefine/>
    <w:semiHidden/>
    <w:pPr>
      <w:ind w:left="1100"/>
    </w:pPr>
  </w:style>
  <w:style w:type="paragraph" w:styleId="TOC7">
    <w:name w:val="toc 7"/>
    <w:basedOn w:val="TOC1"/>
    <w:autoRedefine/>
    <w:semiHidden/>
    <w:pPr>
      <w:spacing w:before="0"/>
      <w:ind w:left="1320"/>
    </w:pPr>
    <w:rPr>
      <w:b/>
      <w:sz w:val="20"/>
      <w:szCs w:val="20"/>
    </w:rPr>
  </w:style>
  <w:style w:type="paragraph" w:styleId="TOC8">
    <w:name w:val="toc 8"/>
    <w:basedOn w:val="TOC1"/>
    <w:autoRedefine/>
    <w:semiHidden/>
    <w:pPr>
      <w:spacing w:before="0"/>
      <w:ind w:left="1540"/>
    </w:pPr>
    <w:rPr>
      <w:b/>
      <w:sz w:val="20"/>
      <w:szCs w:val="20"/>
    </w:rPr>
  </w:style>
  <w:style w:type="paragraph" w:styleId="TOC9">
    <w:name w:val="toc 9"/>
    <w:basedOn w:val="TOC1"/>
    <w:autoRedefine/>
    <w:semiHidden/>
    <w:pPr>
      <w:spacing w:before="0"/>
      <w:ind w:left="1760"/>
    </w:pPr>
    <w:rPr>
      <w:b/>
      <w:sz w:val="20"/>
      <w:szCs w:val="20"/>
    </w:rPr>
  </w:style>
  <w:style w:type="paragraph" w:styleId="BlockText">
    <w:name w:val="Block Text"/>
    <w:basedOn w:val="Normal"/>
    <w:rsid w:val="001D25E3"/>
    <w:pPr>
      <w:spacing w:after="120"/>
      <w:ind w:right="1440"/>
    </w:pPr>
    <w:rPr>
      <w:sz w:val="22"/>
      <w:szCs w:val="22"/>
    </w:rPr>
  </w:style>
  <w:style w:type="paragraph" w:styleId="BodyText">
    <w:name w:val="Body Text"/>
    <w:basedOn w:val="Normal"/>
    <w:pPr>
      <w:spacing w:after="120"/>
    </w:pPr>
    <w:rPr>
      <w:sz w:val="22"/>
      <w:szCs w:val="22"/>
    </w:rPr>
  </w:style>
  <w:style w:type="paragraph" w:styleId="Caption">
    <w:name w:val="caption"/>
    <w:basedOn w:val="Normal"/>
    <w:next w:val="Normal"/>
    <w:qFormat/>
    <w:rsid w:val="00FE1709"/>
    <w:pPr>
      <w:keepNext/>
      <w:widowControl w:val="0"/>
      <w:spacing w:before="120" w:after="120"/>
      <w:ind w:left="1440" w:right="1440"/>
      <w:jc w:val="center"/>
    </w:pPr>
    <w:rPr>
      <w:b/>
      <w:bCs/>
    </w:rPr>
  </w:style>
  <w:style w:type="paragraph" w:styleId="CommentText">
    <w:name w:val="annotation text"/>
    <w:basedOn w:val="Normal"/>
    <w:link w:val="CommentTextChar"/>
    <w:semiHidden/>
    <w:pPr>
      <w:spacing w:after="120"/>
    </w:pPr>
    <w:rPr>
      <w:sz w:val="22"/>
      <w:szCs w:val="22"/>
    </w:rPr>
  </w:style>
  <w:style w:type="paragraph" w:styleId="Date">
    <w:name w:val="Date"/>
    <w:basedOn w:val="Normal"/>
    <w:next w:val="Normal"/>
    <w:pPr>
      <w:spacing w:after="120"/>
    </w:pPr>
    <w:rPr>
      <w:sz w:val="22"/>
      <w:szCs w:val="22"/>
    </w:rPr>
  </w:style>
  <w:style w:type="paragraph" w:styleId="DocumentMap">
    <w:name w:val="Document Map"/>
    <w:basedOn w:val="Normal"/>
    <w:semiHidden/>
    <w:pPr>
      <w:shd w:val="clear" w:color="auto" w:fill="000080"/>
      <w:spacing w:after="120"/>
    </w:pPr>
    <w:rPr>
      <w:rFonts w:ascii="Tahoma" w:hAnsi="Tahoma" w:cs="Tahoma"/>
      <w:sz w:val="22"/>
      <w:szCs w:val="22"/>
    </w:rPr>
  </w:style>
  <w:style w:type="paragraph" w:styleId="EndnoteText">
    <w:name w:val="endnote text"/>
    <w:basedOn w:val="Normal"/>
    <w:semiHidden/>
    <w:pPr>
      <w:spacing w:after="120"/>
    </w:pPr>
    <w:rPr>
      <w:sz w:val="22"/>
      <w:szCs w:val="22"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  <w:rPr>
      <w:sz w:val="22"/>
      <w:szCs w:val="22"/>
    </w:r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  <w:rPr>
      <w:sz w:val="22"/>
      <w:szCs w:val="22"/>
    </w:r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  <w:rPr>
      <w:sz w:val="22"/>
      <w:szCs w:val="22"/>
    </w:r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  <w:rPr>
      <w:sz w:val="22"/>
      <w:szCs w:val="22"/>
    </w:r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  <w:rPr>
      <w:sz w:val="22"/>
      <w:szCs w:val="22"/>
    </w:r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  <w:rPr>
      <w:sz w:val="22"/>
      <w:szCs w:val="22"/>
    </w:r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  <w:rPr>
      <w:sz w:val="22"/>
      <w:szCs w:val="22"/>
    </w:r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  <w:rPr>
      <w:sz w:val="22"/>
      <w:szCs w:val="22"/>
    </w:r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  <w:rPr>
      <w:sz w:val="22"/>
      <w:szCs w:val="22"/>
    </w:rPr>
  </w:style>
  <w:style w:type="paragraph" w:styleId="IndexHeading">
    <w:name w:val="index heading"/>
    <w:basedOn w:val="Normal"/>
    <w:next w:val="Index1"/>
    <w:semiHidden/>
    <w:pPr>
      <w:spacing w:after="120"/>
    </w:pPr>
    <w:rPr>
      <w:b/>
      <w:bCs/>
      <w:sz w:val="22"/>
      <w:szCs w:val="22"/>
    </w:rPr>
  </w:style>
  <w:style w:type="paragraph" w:styleId="List">
    <w:name w:val="List"/>
    <w:basedOn w:val="PARAGRAPH"/>
    <w:pPr>
      <w:tabs>
        <w:tab w:val="left" w:pos="340"/>
      </w:tabs>
      <w:spacing w:before="0" w:after="100"/>
      <w:ind w:left="340" w:hanging="340"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240"/>
    </w:pPr>
    <w:rPr>
      <w:rFonts w:ascii="Courier New" w:hAnsi="Courier New" w:cs="Courier New"/>
    </w:rPr>
  </w:style>
  <w:style w:type="paragraph" w:styleId="NormalWeb">
    <w:name w:val="Normal (Web)"/>
    <w:basedOn w:val="Normal"/>
    <w:uiPriority w:val="99"/>
    <w:pPr>
      <w:spacing w:after="120"/>
    </w:pPr>
    <w:rPr>
      <w:sz w:val="22"/>
      <w:szCs w:val="22"/>
    </w:rPr>
  </w:style>
  <w:style w:type="paragraph" w:styleId="NormalIndent">
    <w:name w:val="Normal Indent"/>
    <w:basedOn w:val="Normal"/>
    <w:pPr>
      <w:spacing w:after="120"/>
      <w:ind w:left="720"/>
    </w:pPr>
    <w:rPr>
      <w:sz w:val="22"/>
      <w:szCs w:val="22"/>
    </w:rPr>
  </w:style>
  <w:style w:type="paragraph" w:styleId="TableofAuthorities">
    <w:name w:val="table of authorities"/>
    <w:basedOn w:val="Normal"/>
    <w:next w:val="Normal"/>
    <w:semiHidden/>
    <w:pPr>
      <w:spacing w:after="120"/>
      <w:ind w:left="200" w:hanging="200"/>
    </w:pPr>
    <w:rPr>
      <w:sz w:val="22"/>
      <w:szCs w:val="22"/>
    </w:rPr>
  </w:style>
  <w:style w:type="paragraph" w:styleId="TableofFigures">
    <w:name w:val="table of figures"/>
    <w:basedOn w:val="Normal"/>
    <w:uiPriority w:val="99"/>
    <w:rsid w:val="001D25E3"/>
    <w:pPr>
      <w:spacing w:after="120"/>
      <w:ind w:left="403" w:hanging="403"/>
    </w:pPr>
    <w:rPr>
      <w:sz w:val="22"/>
      <w:szCs w:val="22"/>
    </w:rPr>
  </w:style>
  <w:style w:type="paragraph" w:styleId="TOAHeading">
    <w:name w:val="toa heading"/>
    <w:basedOn w:val="Normal"/>
    <w:next w:val="Normal"/>
    <w:semiHidden/>
    <w:pPr>
      <w:spacing w:before="120" w:after="12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none"/>
    </w:rPr>
  </w:style>
  <w:style w:type="character" w:styleId="CommentReference">
    <w:name w:val="annotation reference"/>
    <w:basedOn w:val="DefaultParagraphFont"/>
    <w:semiHidden/>
    <w:rPr>
      <w:rFonts w:cs="Times New Roman"/>
      <w:sz w:val="16"/>
      <w:szCs w:val="16"/>
    </w:rPr>
  </w:style>
  <w:style w:type="paragraph" w:customStyle="1" w:styleId="NOTE">
    <w:name w:val="NOTE"/>
    <w:basedOn w:val="PARAGRAPH"/>
    <w:link w:val="NOTEChar"/>
    <w:qFormat/>
    <w:rsid w:val="005E7029"/>
    <w:pPr>
      <w:spacing w:before="0" w:after="120"/>
      <w:ind w:left="1008" w:hanging="1008"/>
    </w:pPr>
    <w:rPr>
      <w:sz w:val="16"/>
      <w:szCs w:val="16"/>
    </w:rPr>
  </w:style>
  <w:style w:type="character" w:customStyle="1" w:styleId="NOTEChar">
    <w:name w:val="NOTE Char"/>
    <w:basedOn w:val="PARAGRAPHChar"/>
    <w:link w:val="NOTE"/>
    <w:locked/>
    <w:rsid w:val="005E7029"/>
    <w:rPr>
      <w:rFonts w:ascii="Arial" w:hAnsi="Arial" w:cs="Arial"/>
      <w:spacing w:val="8"/>
      <w:sz w:val="16"/>
      <w:szCs w:val="16"/>
      <w:lang w:val="en-GB" w:eastAsia="en-US" w:bidi="ar-SA"/>
    </w:rPr>
  </w:style>
  <w:style w:type="paragraph" w:customStyle="1" w:styleId="FOREWORD">
    <w:name w:val="FOREWORD"/>
    <w:basedOn w:val="PARAGRAPH"/>
    <w:pPr>
      <w:tabs>
        <w:tab w:val="left" w:pos="284"/>
      </w:tabs>
      <w:spacing w:before="0" w:after="100"/>
      <w:ind w:left="284" w:hanging="284"/>
    </w:pPr>
    <w:rPr>
      <w:sz w:val="16"/>
      <w:szCs w:val="16"/>
    </w:rPr>
  </w:style>
  <w:style w:type="character" w:styleId="EndnoteReference">
    <w:name w:val="endnote reference"/>
    <w:basedOn w:val="DefaultParagraphFont"/>
    <w:semiHidden/>
    <w:rPr>
      <w:rFonts w:cs="Times New Roman"/>
      <w:vertAlign w:val="superscript"/>
    </w:rPr>
  </w:style>
  <w:style w:type="paragraph" w:styleId="BalloonText">
    <w:name w:val="Balloon Text"/>
    <w:basedOn w:val="Normal"/>
    <w:semiHidden/>
    <w:rsid w:val="000E4CDC"/>
    <w:pPr>
      <w:spacing w:after="120"/>
    </w:pPr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3042C2"/>
    <w:rPr>
      <w:b/>
      <w:bCs/>
    </w:rPr>
  </w:style>
  <w:style w:type="paragraph" w:styleId="ListNumber">
    <w:name w:val="List Number"/>
    <w:basedOn w:val="Normal"/>
    <w:qFormat/>
    <w:rsid w:val="00512696"/>
    <w:pPr>
      <w:numPr>
        <w:numId w:val="4"/>
      </w:numPr>
      <w:spacing w:after="120"/>
    </w:pPr>
    <w:rPr>
      <w:sz w:val="22"/>
      <w:szCs w:val="22"/>
    </w:rPr>
  </w:style>
  <w:style w:type="paragraph" w:customStyle="1" w:styleId="MAIN-TITLE">
    <w:name w:val="MAIN-TITLE"/>
    <w:basedOn w:val="PARAGRAPH"/>
    <w:qFormat/>
    <w:rsid w:val="00AA50B1"/>
    <w:pPr>
      <w:spacing w:before="0" w:after="0"/>
      <w:jc w:val="center"/>
    </w:pPr>
    <w:rPr>
      <w:rFonts w:cs="Times New Roman"/>
      <w:b/>
    </w:rPr>
  </w:style>
  <w:style w:type="paragraph" w:customStyle="1" w:styleId="HEADINGNonumber">
    <w:name w:val="HEADING(Nonumber)"/>
    <w:basedOn w:val="Heading1"/>
    <w:rsid w:val="00AA50B1"/>
    <w:pPr>
      <w:spacing w:before="0" w:after="120"/>
      <w:ind w:left="397" w:hanging="397"/>
      <w:jc w:val="center"/>
      <w:outlineLvl w:val="9"/>
    </w:pPr>
    <w:rPr>
      <w:rFonts w:cs="Times New Roman"/>
      <w:b w:val="0"/>
      <w:bCs w:val="0"/>
      <w:sz w:val="24"/>
    </w:rPr>
  </w:style>
  <w:style w:type="paragraph" w:customStyle="1" w:styleId="Title-General">
    <w:name w:val="Title-General"/>
    <w:basedOn w:val="Normal"/>
    <w:next w:val="Normal"/>
    <w:rsid w:val="00E85C33"/>
    <w:pPr>
      <w:keepNext/>
      <w:spacing w:before="120" w:after="480"/>
      <w:jc w:val="center"/>
    </w:pPr>
    <w:rPr>
      <w:b/>
      <w:sz w:val="22"/>
      <w:szCs w:val="22"/>
    </w:rPr>
  </w:style>
  <w:style w:type="paragraph" w:customStyle="1" w:styleId="ANNEXtitle">
    <w:name w:val="ANNEX_title"/>
    <w:basedOn w:val="MAIN-TITLE"/>
    <w:next w:val="Normal"/>
    <w:rsid w:val="00E85C33"/>
    <w:pPr>
      <w:pageBreakBefore/>
      <w:numPr>
        <w:numId w:val="5"/>
      </w:numPr>
      <w:spacing w:after="200"/>
      <w:outlineLvl w:val="0"/>
    </w:pPr>
  </w:style>
  <w:style w:type="paragraph" w:customStyle="1" w:styleId="AnnexHeading4">
    <w:name w:val="Annex Heading 4"/>
    <w:basedOn w:val="Normal"/>
    <w:next w:val="Normal"/>
    <w:rsid w:val="00D10F6A"/>
    <w:pPr>
      <w:tabs>
        <w:tab w:val="left" w:pos="1008"/>
        <w:tab w:val="num" w:pos="1080"/>
      </w:tabs>
      <w:outlineLvl w:val="4"/>
    </w:pPr>
    <w:rPr>
      <w:sz w:val="22"/>
      <w:szCs w:val="22"/>
    </w:rPr>
  </w:style>
  <w:style w:type="paragraph" w:customStyle="1" w:styleId="ApprovedDate">
    <w:name w:val="Approved Date"/>
    <w:basedOn w:val="Normal"/>
    <w:rsid w:val="00D10F6A"/>
    <w:rPr>
      <w:b/>
      <w:sz w:val="28"/>
      <w:szCs w:val="22"/>
    </w:rPr>
  </w:style>
  <w:style w:type="paragraph" w:customStyle="1" w:styleId="Caution">
    <w:name w:val="Caution"/>
    <w:basedOn w:val="Normal"/>
    <w:next w:val="Normal"/>
    <w:rsid w:val="00D10F6A"/>
    <w:rPr>
      <w:b/>
      <w:caps/>
      <w:sz w:val="22"/>
      <w:szCs w:val="22"/>
    </w:rPr>
  </w:style>
  <w:style w:type="paragraph" w:customStyle="1" w:styleId="DocumentType">
    <w:name w:val="Document Type"/>
    <w:basedOn w:val="Normal"/>
    <w:rsid w:val="00D10F6A"/>
    <w:pPr>
      <w:jc w:val="right"/>
    </w:pPr>
    <w:rPr>
      <w:b/>
      <w:sz w:val="32"/>
      <w:szCs w:val="22"/>
    </w:rPr>
  </w:style>
  <w:style w:type="paragraph" w:customStyle="1" w:styleId="List1Alpha">
    <w:name w:val="List 1 Alpha"/>
    <w:basedOn w:val="Normal"/>
    <w:rsid w:val="00D10F6A"/>
    <w:pPr>
      <w:numPr>
        <w:numId w:val="11"/>
      </w:numPr>
      <w:spacing w:after="120"/>
    </w:pPr>
    <w:rPr>
      <w:sz w:val="22"/>
      <w:szCs w:val="22"/>
    </w:rPr>
  </w:style>
  <w:style w:type="paragraph" w:customStyle="1" w:styleId="List1Indent">
    <w:name w:val="List 1 Indent"/>
    <w:basedOn w:val="Normal"/>
    <w:next w:val="Normal"/>
    <w:rsid w:val="00D10F6A"/>
    <w:pPr>
      <w:ind w:left="360"/>
    </w:pPr>
    <w:rPr>
      <w:sz w:val="22"/>
      <w:szCs w:val="22"/>
    </w:rPr>
  </w:style>
  <w:style w:type="paragraph" w:customStyle="1" w:styleId="List2Indent">
    <w:name w:val="List 2 Indent"/>
    <w:basedOn w:val="Normal"/>
    <w:next w:val="Normal"/>
    <w:rsid w:val="00D10F6A"/>
    <w:pPr>
      <w:ind w:left="720"/>
    </w:pPr>
    <w:rPr>
      <w:sz w:val="22"/>
      <w:szCs w:val="22"/>
    </w:rPr>
  </w:style>
  <w:style w:type="paragraph" w:customStyle="1" w:styleId="List2Number">
    <w:name w:val="List 2 Number"/>
    <w:basedOn w:val="Normal"/>
    <w:rsid w:val="00D10F6A"/>
    <w:pPr>
      <w:tabs>
        <w:tab w:val="left" w:pos="720"/>
        <w:tab w:val="num" w:pos="1368"/>
      </w:tabs>
      <w:ind w:left="1368" w:hanging="360"/>
    </w:pPr>
    <w:rPr>
      <w:sz w:val="22"/>
      <w:szCs w:val="22"/>
    </w:rPr>
  </w:style>
  <w:style w:type="paragraph" w:customStyle="1" w:styleId="List3Alpha">
    <w:name w:val="List 3 Alpha"/>
    <w:basedOn w:val="Normal"/>
    <w:rsid w:val="00D10F6A"/>
    <w:rPr>
      <w:sz w:val="22"/>
      <w:szCs w:val="22"/>
    </w:rPr>
  </w:style>
  <w:style w:type="paragraph" w:customStyle="1" w:styleId="List3Indent">
    <w:name w:val="List 3 Indent"/>
    <w:basedOn w:val="Normal"/>
    <w:next w:val="Normal"/>
    <w:rsid w:val="00D10F6A"/>
    <w:pPr>
      <w:ind w:left="1080"/>
    </w:pPr>
    <w:rPr>
      <w:sz w:val="22"/>
      <w:szCs w:val="22"/>
    </w:rPr>
  </w:style>
  <w:style w:type="paragraph" w:customStyle="1" w:styleId="List4Indent">
    <w:name w:val="List 4 Indent"/>
    <w:basedOn w:val="Normal"/>
    <w:next w:val="Normal"/>
    <w:rsid w:val="00D10F6A"/>
    <w:pPr>
      <w:ind w:left="1440"/>
    </w:pPr>
    <w:rPr>
      <w:sz w:val="22"/>
      <w:szCs w:val="22"/>
    </w:rPr>
  </w:style>
  <w:style w:type="paragraph" w:customStyle="1" w:styleId="List4Number">
    <w:name w:val="List 4 Number"/>
    <w:basedOn w:val="Normal"/>
    <w:rsid w:val="00D10F6A"/>
    <w:pPr>
      <w:numPr>
        <w:numId w:val="6"/>
      </w:numPr>
      <w:tabs>
        <w:tab w:val="left" w:pos="1440"/>
      </w:tabs>
    </w:pPr>
    <w:rPr>
      <w:sz w:val="22"/>
      <w:szCs w:val="22"/>
    </w:rPr>
  </w:style>
  <w:style w:type="paragraph" w:customStyle="1" w:styleId="Note0">
    <w:name w:val="Note"/>
    <w:basedOn w:val="Normal"/>
    <w:next w:val="Normal"/>
    <w:link w:val="NoteChar0"/>
    <w:rsid w:val="00D10F6A"/>
    <w:pPr>
      <w:spacing w:line="200" w:lineRule="exact"/>
    </w:pPr>
    <w:rPr>
      <w:sz w:val="16"/>
      <w:szCs w:val="22"/>
    </w:rPr>
  </w:style>
  <w:style w:type="paragraph" w:customStyle="1" w:styleId="NoteNumbered">
    <w:name w:val="Note Numbered"/>
    <w:basedOn w:val="Note0"/>
    <w:next w:val="Normal"/>
    <w:rsid w:val="00D10F6A"/>
    <w:pPr>
      <w:numPr>
        <w:numId w:val="7"/>
      </w:numPr>
    </w:pPr>
  </w:style>
  <w:style w:type="paragraph" w:customStyle="1" w:styleId="OneVote">
    <w:name w:val="One Vote"/>
    <w:basedOn w:val="Normal"/>
    <w:next w:val="Normal"/>
    <w:rsid w:val="00D10F6A"/>
    <w:pPr>
      <w:numPr>
        <w:numId w:val="8"/>
      </w:numPr>
      <w:tabs>
        <w:tab w:val="clear" w:pos="2520"/>
      </w:tabs>
    </w:pPr>
    <w:rPr>
      <w:sz w:val="22"/>
      <w:szCs w:val="22"/>
    </w:rPr>
  </w:style>
  <w:style w:type="paragraph" w:customStyle="1" w:styleId="Reference">
    <w:name w:val="Reference"/>
    <w:basedOn w:val="Normal"/>
    <w:rsid w:val="00D10F6A"/>
    <w:pPr>
      <w:ind w:left="2880" w:hanging="2880"/>
    </w:pPr>
    <w:rPr>
      <w:snapToGrid w:val="0"/>
      <w:sz w:val="22"/>
      <w:szCs w:val="22"/>
    </w:rPr>
  </w:style>
  <w:style w:type="paragraph" w:customStyle="1" w:styleId="ReferenceTitle">
    <w:name w:val="Reference Title"/>
    <w:basedOn w:val="Normal"/>
    <w:next w:val="Normal"/>
    <w:rsid w:val="00D10F6A"/>
    <w:rPr>
      <w:b/>
      <w:caps/>
      <w:sz w:val="22"/>
      <w:szCs w:val="22"/>
    </w:rPr>
  </w:style>
  <w:style w:type="paragraph" w:customStyle="1" w:styleId="RosterHeading">
    <w:name w:val="Roster Heading"/>
    <w:basedOn w:val="Normal"/>
    <w:rsid w:val="00D10F6A"/>
    <w:pPr>
      <w:keepNext/>
    </w:pPr>
    <w:rPr>
      <w:b/>
      <w:caps/>
      <w:sz w:val="22"/>
      <w:szCs w:val="22"/>
    </w:rPr>
  </w:style>
  <w:style w:type="paragraph" w:customStyle="1" w:styleId="RosterNames">
    <w:name w:val="Roster Names"/>
    <w:basedOn w:val="Normal"/>
    <w:rsid w:val="00D10F6A"/>
    <w:rPr>
      <w:sz w:val="22"/>
      <w:szCs w:val="22"/>
    </w:rPr>
  </w:style>
  <w:style w:type="paragraph" w:customStyle="1" w:styleId="Rule">
    <w:name w:val="Rule"/>
    <w:basedOn w:val="Normal"/>
    <w:next w:val="Normal"/>
    <w:rsid w:val="00D10F6A"/>
    <w:pPr>
      <w:numPr>
        <w:numId w:val="9"/>
      </w:numPr>
      <w:tabs>
        <w:tab w:val="clear" w:pos="720"/>
      </w:tabs>
    </w:pPr>
    <w:rPr>
      <w:sz w:val="22"/>
      <w:szCs w:val="22"/>
    </w:rPr>
  </w:style>
  <w:style w:type="paragraph" w:customStyle="1" w:styleId="TableCell-Centered">
    <w:name w:val="Table Cell-Centered"/>
    <w:basedOn w:val="Normal"/>
    <w:rsid w:val="00D10F6A"/>
    <w:pPr>
      <w:keepLines/>
      <w:spacing w:after="120" w:line="200" w:lineRule="atLeast"/>
      <w:ind w:left="72" w:right="72"/>
      <w:jc w:val="center"/>
    </w:pPr>
    <w:rPr>
      <w:sz w:val="16"/>
      <w:szCs w:val="22"/>
    </w:rPr>
  </w:style>
  <w:style w:type="paragraph" w:customStyle="1" w:styleId="TableCell-LeftJustified">
    <w:name w:val="Table Cell-Left Justified"/>
    <w:basedOn w:val="Normal"/>
    <w:rsid w:val="00D10F6A"/>
    <w:pPr>
      <w:keepLines/>
      <w:spacing w:after="120" w:line="200" w:lineRule="atLeast"/>
      <w:ind w:left="72" w:right="72"/>
    </w:pPr>
    <w:rPr>
      <w:sz w:val="16"/>
      <w:szCs w:val="22"/>
    </w:rPr>
  </w:style>
  <w:style w:type="paragraph" w:customStyle="1" w:styleId="TableColumnHeading">
    <w:name w:val="Table Column Heading"/>
    <w:basedOn w:val="Normal"/>
    <w:rsid w:val="00D10F6A"/>
    <w:pPr>
      <w:keepNext/>
      <w:keepLines/>
      <w:spacing w:after="120" w:line="200" w:lineRule="atLeast"/>
      <w:ind w:left="72" w:right="72"/>
      <w:jc w:val="center"/>
    </w:pPr>
    <w:rPr>
      <w:b/>
      <w:sz w:val="16"/>
      <w:szCs w:val="22"/>
    </w:rPr>
  </w:style>
  <w:style w:type="paragraph" w:customStyle="1" w:styleId="TableTitle">
    <w:name w:val="Table Title"/>
    <w:basedOn w:val="Normal"/>
    <w:next w:val="Normal"/>
    <w:rsid w:val="00D10F6A"/>
    <w:pPr>
      <w:keepNext/>
      <w:numPr>
        <w:numId w:val="10"/>
      </w:numPr>
      <w:spacing w:before="240"/>
      <w:jc w:val="center"/>
    </w:pPr>
    <w:rPr>
      <w:b/>
      <w:sz w:val="22"/>
      <w:szCs w:val="22"/>
    </w:rPr>
  </w:style>
  <w:style w:type="paragraph" w:customStyle="1" w:styleId="TermHeading2">
    <w:name w:val="Term Heading 2"/>
    <w:basedOn w:val="Normal"/>
    <w:next w:val="Normal"/>
    <w:rsid w:val="00D10F6A"/>
    <w:pPr>
      <w:keepNext/>
      <w:tabs>
        <w:tab w:val="left" w:pos="576"/>
      </w:tabs>
    </w:pPr>
    <w:rPr>
      <w:b/>
      <w:sz w:val="22"/>
      <w:szCs w:val="22"/>
    </w:rPr>
  </w:style>
  <w:style w:type="paragraph" w:customStyle="1" w:styleId="TermHeading3">
    <w:name w:val="Term Heading 3"/>
    <w:basedOn w:val="Normal"/>
    <w:next w:val="Normal"/>
    <w:rsid w:val="00D10F6A"/>
    <w:pPr>
      <w:keepNext/>
    </w:pPr>
    <w:rPr>
      <w:sz w:val="22"/>
      <w:szCs w:val="22"/>
    </w:rPr>
  </w:style>
  <w:style w:type="paragraph" w:customStyle="1" w:styleId="TermHeading4">
    <w:name w:val="Term Heading 4"/>
    <w:basedOn w:val="Normal"/>
    <w:next w:val="Normal"/>
    <w:rsid w:val="00D10F6A"/>
    <w:pPr>
      <w:keepNext/>
      <w:tabs>
        <w:tab w:val="left" w:pos="864"/>
      </w:tabs>
    </w:pPr>
    <w:rPr>
      <w:sz w:val="22"/>
      <w:szCs w:val="22"/>
    </w:rPr>
  </w:style>
  <w:style w:type="paragraph" w:customStyle="1" w:styleId="Title-Preface-TOC">
    <w:name w:val="Title-Preface-TOC"/>
    <w:basedOn w:val="Normal"/>
    <w:next w:val="Normal"/>
    <w:rsid w:val="00D10F6A"/>
    <w:pPr>
      <w:keepNext/>
      <w:spacing w:after="480"/>
      <w:jc w:val="center"/>
    </w:pPr>
    <w:rPr>
      <w:b/>
      <w:sz w:val="22"/>
      <w:szCs w:val="22"/>
    </w:rPr>
  </w:style>
  <w:style w:type="paragraph" w:styleId="Header">
    <w:name w:val="header"/>
    <w:basedOn w:val="PARAGRAPH"/>
    <w:rsid w:val="00D10F6A"/>
    <w:pPr>
      <w:tabs>
        <w:tab w:val="center" w:pos="4536"/>
        <w:tab w:val="right" w:pos="9072"/>
      </w:tabs>
      <w:spacing w:before="0" w:after="0"/>
    </w:pPr>
    <w:rPr>
      <w:rFonts w:cs="Times New Roman"/>
    </w:rPr>
  </w:style>
  <w:style w:type="character" w:styleId="PageNumber">
    <w:name w:val="page number"/>
    <w:basedOn w:val="DefaultParagraphFont"/>
    <w:rsid w:val="00D10F6A"/>
    <w:rPr>
      <w:rFonts w:ascii="Arial" w:hAnsi="Arial"/>
      <w:sz w:val="20"/>
    </w:rPr>
  </w:style>
  <w:style w:type="paragraph" w:styleId="BodyText2">
    <w:name w:val="Body Text 2"/>
    <w:basedOn w:val="Normal"/>
    <w:rsid w:val="00D10F6A"/>
    <w:pPr>
      <w:spacing w:after="120" w:line="480" w:lineRule="auto"/>
    </w:pPr>
    <w:rPr>
      <w:sz w:val="22"/>
      <w:szCs w:val="22"/>
    </w:rPr>
  </w:style>
  <w:style w:type="paragraph" w:styleId="BodyText3">
    <w:name w:val="Body Text 3"/>
    <w:basedOn w:val="Normal"/>
    <w:rsid w:val="00D10F6A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10F6A"/>
    <w:pPr>
      <w:ind w:firstLine="210"/>
    </w:pPr>
    <w:rPr>
      <w:rFonts w:cs="Times New Roman"/>
    </w:rPr>
  </w:style>
  <w:style w:type="paragraph" w:styleId="BodyTextIndent">
    <w:name w:val="Body Text Indent"/>
    <w:basedOn w:val="Normal"/>
    <w:rsid w:val="00D10F6A"/>
    <w:pPr>
      <w:spacing w:after="120"/>
      <w:ind w:left="360"/>
    </w:pPr>
    <w:rPr>
      <w:sz w:val="22"/>
      <w:szCs w:val="22"/>
    </w:rPr>
  </w:style>
  <w:style w:type="paragraph" w:styleId="BodyTextFirstIndent2">
    <w:name w:val="Body Text First Indent 2"/>
    <w:basedOn w:val="BodyTextIndent"/>
    <w:rsid w:val="00D10F6A"/>
    <w:pPr>
      <w:ind w:firstLine="210"/>
    </w:pPr>
  </w:style>
  <w:style w:type="paragraph" w:styleId="BodyTextIndent2">
    <w:name w:val="Body Text Indent 2"/>
    <w:basedOn w:val="Normal"/>
    <w:rsid w:val="00D10F6A"/>
    <w:pPr>
      <w:spacing w:after="120" w:line="480" w:lineRule="auto"/>
      <w:ind w:left="360"/>
    </w:pPr>
    <w:rPr>
      <w:sz w:val="22"/>
      <w:szCs w:val="22"/>
    </w:rPr>
  </w:style>
  <w:style w:type="paragraph" w:styleId="BodyTextIndent3">
    <w:name w:val="Body Text Indent 3"/>
    <w:basedOn w:val="Normal"/>
    <w:rsid w:val="00D10F6A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rsid w:val="00D10F6A"/>
    <w:pPr>
      <w:ind w:left="4320"/>
    </w:pPr>
    <w:rPr>
      <w:sz w:val="22"/>
      <w:szCs w:val="22"/>
    </w:rPr>
  </w:style>
  <w:style w:type="paragraph" w:styleId="E-mailSignature">
    <w:name w:val="E-mail Signature"/>
    <w:basedOn w:val="Normal"/>
    <w:rsid w:val="00D10F6A"/>
    <w:rPr>
      <w:sz w:val="22"/>
      <w:szCs w:val="22"/>
    </w:rPr>
  </w:style>
  <w:style w:type="paragraph" w:styleId="EnvelopeAddress">
    <w:name w:val="envelope address"/>
    <w:basedOn w:val="Normal"/>
    <w:rsid w:val="00D10F6A"/>
    <w:pPr>
      <w:framePr w:w="7920" w:h="1980" w:hRule="exact" w:hSpace="180" w:wrap="auto" w:hAnchor="page" w:xAlign="center" w:yAlign="bottom"/>
      <w:ind w:left="2880"/>
    </w:pPr>
    <w:rPr>
      <w:sz w:val="22"/>
      <w:szCs w:val="22"/>
    </w:rPr>
  </w:style>
  <w:style w:type="paragraph" w:styleId="EnvelopeReturn">
    <w:name w:val="envelope return"/>
    <w:basedOn w:val="Normal"/>
    <w:rsid w:val="00D10F6A"/>
    <w:rPr>
      <w:sz w:val="22"/>
      <w:szCs w:val="22"/>
    </w:rPr>
  </w:style>
  <w:style w:type="paragraph" w:styleId="HTMLAddress">
    <w:name w:val="HTML Address"/>
    <w:basedOn w:val="Normal"/>
    <w:rsid w:val="00D10F6A"/>
    <w:rPr>
      <w:i/>
      <w:iCs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rsid w:val="00D10F6A"/>
    <w:rPr>
      <w:rFonts w:ascii="Courier New" w:hAnsi="Courier New" w:cs="Courier"/>
      <w:sz w:val="22"/>
      <w:szCs w:val="22"/>
    </w:rPr>
  </w:style>
  <w:style w:type="paragraph" w:styleId="List2">
    <w:name w:val="List 2"/>
    <w:basedOn w:val="List"/>
    <w:rsid w:val="00D10F6A"/>
    <w:pPr>
      <w:tabs>
        <w:tab w:val="clear" w:pos="340"/>
        <w:tab w:val="left" w:pos="680"/>
      </w:tabs>
      <w:ind w:left="680"/>
    </w:pPr>
    <w:rPr>
      <w:rFonts w:cs="Times New Roman"/>
    </w:rPr>
  </w:style>
  <w:style w:type="paragraph" w:styleId="List3">
    <w:name w:val="List 3"/>
    <w:basedOn w:val="List2"/>
    <w:rsid w:val="00D10F6A"/>
    <w:pPr>
      <w:tabs>
        <w:tab w:val="clear" w:pos="680"/>
        <w:tab w:val="left" w:pos="1021"/>
      </w:tabs>
      <w:ind w:left="1020"/>
    </w:pPr>
  </w:style>
  <w:style w:type="paragraph" w:styleId="List4">
    <w:name w:val="List 4"/>
    <w:basedOn w:val="List3"/>
    <w:rsid w:val="00D10F6A"/>
    <w:pPr>
      <w:tabs>
        <w:tab w:val="clear" w:pos="1021"/>
        <w:tab w:val="left" w:pos="1361"/>
      </w:tabs>
      <w:ind w:left="1361"/>
    </w:pPr>
  </w:style>
  <w:style w:type="paragraph" w:styleId="List5">
    <w:name w:val="List 5"/>
    <w:basedOn w:val="List4"/>
    <w:rsid w:val="00D10F6A"/>
    <w:pPr>
      <w:tabs>
        <w:tab w:val="clear" w:pos="1361"/>
        <w:tab w:val="left" w:pos="1701"/>
      </w:tabs>
      <w:ind w:left="1701"/>
    </w:pPr>
  </w:style>
  <w:style w:type="paragraph" w:styleId="ListBullet">
    <w:name w:val="List Bullet"/>
    <w:basedOn w:val="PARAGRAPH"/>
    <w:rsid w:val="00D10F6A"/>
    <w:pPr>
      <w:numPr>
        <w:numId w:val="14"/>
      </w:numPr>
      <w:tabs>
        <w:tab w:val="clear" w:pos="360"/>
        <w:tab w:val="left" w:pos="340"/>
      </w:tabs>
      <w:spacing w:before="0" w:after="100"/>
      <w:ind w:left="340" w:hanging="340"/>
    </w:pPr>
    <w:rPr>
      <w:rFonts w:cs="Times New Roman"/>
    </w:rPr>
  </w:style>
  <w:style w:type="paragraph" w:styleId="ListBullet2">
    <w:name w:val="List Bullet 2"/>
    <w:basedOn w:val="ListBullet"/>
    <w:autoRedefine/>
    <w:rsid w:val="00D10F6A"/>
    <w:pPr>
      <w:numPr>
        <w:numId w:val="18"/>
      </w:numPr>
      <w:tabs>
        <w:tab w:val="left" w:pos="680"/>
      </w:tabs>
    </w:pPr>
  </w:style>
  <w:style w:type="paragraph" w:styleId="ListBullet3">
    <w:name w:val="List Bullet 3"/>
    <w:basedOn w:val="ListBullet2"/>
    <w:autoRedefine/>
    <w:rsid w:val="00D10F6A"/>
    <w:pPr>
      <w:ind w:left="1020"/>
    </w:pPr>
  </w:style>
  <w:style w:type="paragraph" w:styleId="ListBullet4">
    <w:name w:val="List Bullet 4"/>
    <w:basedOn w:val="ListBullet3"/>
    <w:autoRedefine/>
    <w:rsid w:val="00D10F6A"/>
    <w:pPr>
      <w:ind w:left="1361"/>
    </w:pPr>
  </w:style>
  <w:style w:type="paragraph" w:styleId="ListBullet5">
    <w:name w:val="List Bullet 5"/>
    <w:basedOn w:val="ListBullet4"/>
    <w:autoRedefine/>
    <w:rsid w:val="00D10F6A"/>
    <w:pPr>
      <w:ind w:left="1701"/>
    </w:pPr>
  </w:style>
  <w:style w:type="paragraph" w:styleId="ListContinue">
    <w:name w:val="List Continue"/>
    <w:basedOn w:val="PARAGRAPH"/>
    <w:rsid w:val="00D10F6A"/>
    <w:pPr>
      <w:spacing w:before="0" w:after="100"/>
      <w:ind w:left="340"/>
    </w:pPr>
    <w:rPr>
      <w:rFonts w:cs="Times New Roman"/>
    </w:rPr>
  </w:style>
  <w:style w:type="paragraph" w:styleId="ListContinue2">
    <w:name w:val="List Continue 2"/>
    <w:basedOn w:val="ListContinue"/>
    <w:rsid w:val="00D10F6A"/>
    <w:pPr>
      <w:ind w:left="680"/>
    </w:pPr>
  </w:style>
  <w:style w:type="paragraph" w:styleId="ListContinue3">
    <w:name w:val="List Continue 3"/>
    <w:basedOn w:val="ListContinue2"/>
    <w:rsid w:val="00D10F6A"/>
    <w:pPr>
      <w:ind w:left="1021"/>
    </w:pPr>
  </w:style>
  <w:style w:type="paragraph" w:styleId="ListContinue4">
    <w:name w:val="List Continue 4"/>
    <w:basedOn w:val="ListContinue3"/>
    <w:rsid w:val="00D10F6A"/>
    <w:pPr>
      <w:ind w:left="1361"/>
    </w:pPr>
  </w:style>
  <w:style w:type="paragraph" w:styleId="ListContinue5">
    <w:name w:val="List Continue 5"/>
    <w:basedOn w:val="ListContinue4"/>
    <w:rsid w:val="00D10F6A"/>
    <w:pPr>
      <w:ind w:left="1701"/>
    </w:pPr>
  </w:style>
  <w:style w:type="paragraph" w:styleId="ListNumber2">
    <w:name w:val="List Number 2"/>
    <w:basedOn w:val="List2"/>
    <w:autoRedefine/>
    <w:rsid w:val="00D10F6A"/>
    <w:pPr>
      <w:tabs>
        <w:tab w:val="left" w:pos="340"/>
        <w:tab w:val="num" w:pos="720"/>
      </w:tabs>
      <w:ind w:left="720" w:hanging="360"/>
    </w:pPr>
  </w:style>
  <w:style w:type="paragraph" w:styleId="ListNumber3">
    <w:name w:val="List Number 3"/>
    <w:basedOn w:val="List3"/>
    <w:rsid w:val="00D10F6A"/>
    <w:pPr>
      <w:numPr>
        <w:numId w:val="15"/>
      </w:numPr>
      <w:tabs>
        <w:tab w:val="clear" w:pos="720"/>
      </w:tabs>
      <w:ind w:left="1020" w:hanging="340"/>
    </w:pPr>
  </w:style>
  <w:style w:type="paragraph" w:styleId="ListNumber4">
    <w:name w:val="List Number 4"/>
    <w:basedOn w:val="List4"/>
    <w:rsid w:val="00D10F6A"/>
    <w:pPr>
      <w:numPr>
        <w:numId w:val="16"/>
      </w:numPr>
      <w:tabs>
        <w:tab w:val="clear" w:pos="360"/>
      </w:tabs>
      <w:ind w:left="1361" w:hanging="340"/>
    </w:pPr>
  </w:style>
  <w:style w:type="paragraph" w:styleId="ListNumber5">
    <w:name w:val="List Number 5"/>
    <w:basedOn w:val="List5"/>
    <w:rsid w:val="00D10F6A"/>
    <w:pPr>
      <w:numPr>
        <w:numId w:val="17"/>
      </w:numPr>
      <w:tabs>
        <w:tab w:val="clear" w:pos="360"/>
      </w:tabs>
      <w:ind w:left="1701" w:hanging="340"/>
    </w:pPr>
  </w:style>
  <w:style w:type="paragraph" w:styleId="MessageHeader">
    <w:name w:val="Message Header"/>
    <w:basedOn w:val="Normal"/>
    <w:rsid w:val="00D10F6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2"/>
      <w:szCs w:val="22"/>
    </w:rPr>
  </w:style>
  <w:style w:type="paragraph" w:styleId="NoteHeading">
    <w:name w:val="Note Heading"/>
    <w:basedOn w:val="Normal"/>
    <w:next w:val="Normal"/>
    <w:rsid w:val="00D10F6A"/>
    <w:rPr>
      <w:sz w:val="22"/>
      <w:szCs w:val="22"/>
    </w:rPr>
  </w:style>
  <w:style w:type="paragraph" w:styleId="PlainText">
    <w:name w:val="Plain Text"/>
    <w:basedOn w:val="Normal"/>
    <w:rsid w:val="00D10F6A"/>
    <w:rPr>
      <w:rFonts w:ascii="Courier New" w:hAnsi="Courier New" w:cs="Courier"/>
      <w:sz w:val="22"/>
      <w:szCs w:val="22"/>
    </w:rPr>
  </w:style>
  <w:style w:type="paragraph" w:styleId="Salutation">
    <w:name w:val="Salutation"/>
    <w:basedOn w:val="Normal"/>
    <w:next w:val="Normal"/>
    <w:rsid w:val="00D10F6A"/>
    <w:rPr>
      <w:sz w:val="22"/>
      <w:szCs w:val="22"/>
    </w:rPr>
  </w:style>
  <w:style w:type="paragraph" w:styleId="Signature">
    <w:name w:val="Signature"/>
    <w:basedOn w:val="Normal"/>
    <w:rsid w:val="00D10F6A"/>
    <w:pPr>
      <w:ind w:left="4320"/>
    </w:pPr>
    <w:rPr>
      <w:sz w:val="22"/>
      <w:szCs w:val="22"/>
    </w:rPr>
  </w:style>
  <w:style w:type="paragraph" w:styleId="Subtitle">
    <w:name w:val="Subtitle"/>
    <w:basedOn w:val="Normal"/>
    <w:qFormat/>
    <w:rsid w:val="00D10F6A"/>
    <w:pPr>
      <w:spacing w:after="120"/>
      <w:jc w:val="center"/>
      <w:outlineLvl w:val="1"/>
    </w:pPr>
    <w:rPr>
      <w:sz w:val="22"/>
      <w:szCs w:val="22"/>
    </w:rPr>
  </w:style>
  <w:style w:type="paragraph" w:styleId="Title">
    <w:name w:val="Title"/>
    <w:basedOn w:val="MAIN-TITLE"/>
    <w:qFormat/>
    <w:rsid w:val="00D10F6A"/>
    <w:rPr>
      <w:kern w:val="28"/>
    </w:rPr>
  </w:style>
  <w:style w:type="paragraph" w:customStyle="1" w:styleId="Preformatted">
    <w:name w:val="Preformatted"/>
    <w:basedOn w:val="Normal"/>
    <w:rsid w:val="00D10F6A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z w:val="22"/>
      <w:szCs w:val="22"/>
    </w:rPr>
  </w:style>
  <w:style w:type="paragraph" w:customStyle="1" w:styleId="H3">
    <w:name w:val="H3"/>
    <w:basedOn w:val="Normal"/>
    <w:next w:val="Normal"/>
    <w:rsid w:val="00D10F6A"/>
    <w:pPr>
      <w:keepNext/>
      <w:widowControl w:val="0"/>
      <w:spacing w:after="100"/>
    </w:pPr>
    <w:rPr>
      <w:b/>
      <w:sz w:val="28"/>
      <w:szCs w:val="22"/>
    </w:rPr>
  </w:style>
  <w:style w:type="paragraph" w:customStyle="1" w:styleId="Address">
    <w:name w:val="Address"/>
    <w:basedOn w:val="Normal"/>
    <w:next w:val="Normal"/>
    <w:rsid w:val="00D10F6A"/>
    <w:pPr>
      <w:widowControl w:val="0"/>
    </w:pPr>
    <w:rPr>
      <w:i/>
      <w:sz w:val="22"/>
      <w:szCs w:val="22"/>
    </w:rPr>
  </w:style>
  <w:style w:type="character" w:styleId="HTMLTypewriter">
    <w:name w:val="HTML Typewriter"/>
    <w:basedOn w:val="DefaultParagraphFont"/>
    <w:rsid w:val="00D10F6A"/>
    <w:rPr>
      <w:rFonts w:ascii="Arial Unicode MS" w:eastAsia="Arial Unicode MS" w:hAnsi="Arial Unicode MS" w:cs="Helvetica"/>
      <w:sz w:val="20"/>
      <w:szCs w:val="20"/>
    </w:rPr>
  </w:style>
  <w:style w:type="paragraph" w:customStyle="1" w:styleId="TitreGnral18">
    <w:name w:val="Titre Général 18"/>
    <w:basedOn w:val="Normal"/>
    <w:autoRedefine/>
    <w:rsid w:val="00D10F6A"/>
    <w:pPr>
      <w:jc w:val="center"/>
    </w:pPr>
    <w:rPr>
      <w:b/>
      <w:sz w:val="36"/>
      <w:szCs w:val="22"/>
    </w:rPr>
  </w:style>
  <w:style w:type="paragraph" w:customStyle="1" w:styleId="Titregnral16">
    <w:name w:val="Titre général 16"/>
    <w:basedOn w:val="TitreGnral18"/>
    <w:autoRedefine/>
    <w:rsid w:val="00D10F6A"/>
    <w:rPr>
      <w:sz w:val="32"/>
    </w:rPr>
  </w:style>
  <w:style w:type="paragraph" w:customStyle="1" w:styleId="Titre12">
    <w:name w:val="Titre 12"/>
    <w:basedOn w:val="Normal"/>
    <w:autoRedefine/>
    <w:rsid w:val="00D10F6A"/>
    <w:pPr>
      <w:jc w:val="center"/>
    </w:pPr>
    <w:rPr>
      <w:b/>
      <w:sz w:val="22"/>
      <w:szCs w:val="22"/>
    </w:rPr>
  </w:style>
  <w:style w:type="paragraph" w:customStyle="1" w:styleId="Titre14">
    <w:name w:val="Titre 14"/>
    <w:basedOn w:val="Titre12"/>
    <w:rsid w:val="00D10F6A"/>
    <w:pPr>
      <w:jc w:val="left"/>
    </w:pPr>
    <w:rPr>
      <w:sz w:val="28"/>
    </w:rPr>
  </w:style>
  <w:style w:type="paragraph" w:customStyle="1" w:styleId="Titre1b">
    <w:name w:val="Titre 1b"/>
    <w:basedOn w:val="Normal"/>
    <w:rsid w:val="00D10F6A"/>
    <w:pPr>
      <w:numPr>
        <w:numId w:val="12"/>
      </w:numPr>
    </w:pPr>
    <w:rPr>
      <w:b/>
      <w:sz w:val="28"/>
      <w:szCs w:val="22"/>
    </w:rPr>
  </w:style>
  <w:style w:type="paragraph" w:customStyle="1" w:styleId="Lettreapuce">
    <w:name w:val="Lettre a puce"/>
    <w:basedOn w:val="Normal"/>
    <w:rsid w:val="00D10F6A"/>
    <w:pPr>
      <w:numPr>
        <w:numId w:val="13"/>
      </w:numPr>
    </w:pPr>
    <w:rPr>
      <w:sz w:val="22"/>
      <w:szCs w:val="22"/>
    </w:rPr>
  </w:style>
  <w:style w:type="paragraph" w:customStyle="1" w:styleId="Annextitre1">
    <w:name w:val="Annex titre 1"/>
    <w:basedOn w:val="Heading1"/>
    <w:rsid w:val="00D10F6A"/>
    <w:pPr>
      <w:keepNext w:val="0"/>
      <w:widowControl w:val="0"/>
      <w:numPr>
        <w:numId w:val="0"/>
      </w:numPr>
      <w:tabs>
        <w:tab w:val="left" w:pos="-1440"/>
        <w:tab w:val="left" w:pos="-720"/>
        <w:tab w:val="left" w:pos="-142"/>
        <w:tab w:val="left" w:pos="284"/>
        <w:tab w:val="left" w:pos="426"/>
        <w:tab w:val="left" w:pos="993"/>
        <w:tab w:val="left" w:pos="1440"/>
        <w:tab w:val="left" w:pos="1701"/>
        <w:tab w:val="left" w:pos="1815"/>
        <w:tab w:val="left" w:pos="2127"/>
        <w:tab w:val="left" w:pos="2880"/>
        <w:tab w:val="left" w:pos="3600"/>
        <w:tab w:val="left" w:pos="4140"/>
        <w:tab w:val="left" w:pos="4320"/>
        <w:tab w:val="left" w:pos="5040"/>
        <w:tab w:val="left" w:pos="5328"/>
        <w:tab w:val="left" w:pos="549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suppressAutoHyphens w:val="0"/>
      <w:spacing w:after="0"/>
      <w:ind w:left="432" w:hanging="432"/>
      <w:jc w:val="both"/>
    </w:pPr>
    <w:rPr>
      <w:rFonts w:ascii="Times New Roman" w:hAnsi="Times New Roman" w:cs="Times New Roman"/>
      <w:bCs w:val="0"/>
      <w:kern w:val="28"/>
      <w:sz w:val="28"/>
    </w:rPr>
  </w:style>
  <w:style w:type="paragraph" w:customStyle="1" w:styleId="ListBullet1">
    <w:name w:val="List Bullet 1"/>
    <w:basedOn w:val="ListBullet3"/>
    <w:rsid w:val="00D10F6A"/>
  </w:style>
  <w:style w:type="paragraph" w:customStyle="1" w:styleId="FIGURE-title">
    <w:name w:val="FIGURE-title"/>
    <w:basedOn w:val="PARAGRAPH"/>
    <w:next w:val="PARAGRAPH"/>
    <w:rsid w:val="00237C55"/>
    <w:pPr>
      <w:ind w:left="1440" w:right="1440"/>
      <w:jc w:val="center"/>
    </w:pPr>
    <w:rPr>
      <w:rFonts w:cs="Times New Roman"/>
      <w:b/>
    </w:rPr>
  </w:style>
  <w:style w:type="paragraph" w:customStyle="1" w:styleId="TABLE-title">
    <w:name w:val="TABLE-title"/>
    <w:basedOn w:val="PARAGRAPH"/>
    <w:qFormat/>
    <w:rsid w:val="00D10F6A"/>
    <w:pPr>
      <w:keepNext/>
      <w:jc w:val="center"/>
    </w:pPr>
    <w:rPr>
      <w:rFonts w:cs="Times New Roman"/>
      <w:b/>
    </w:rPr>
  </w:style>
  <w:style w:type="paragraph" w:customStyle="1" w:styleId="TABLE-col-heading">
    <w:name w:val="TABLE-col-heading"/>
    <w:basedOn w:val="PARAGRAPH"/>
    <w:rsid w:val="00D10F6A"/>
    <w:pPr>
      <w:spacing w:before="60" w:after="60"/>
      <w:jc w:val="center"/>
    </w:pPr>
    <w:rPr>
      <w:rFonts w:cs="Times New Roman"/>
      <w:b/>
      <w:sz w:val="16"/>
    </w:rPr>
  </w:style>
  <w:style w:type="paragraph" w:customStyle="1" w:styleId="TERM">
    <w:name w:val="TERM"/>
    <w:basedOn w:val="PARAGRAPH"/>
    <w:next w:val="TERM-definition"/>
    <w:qFormat/>
    <w:rsid w:val="00D10F6A"/>
    <w:pPr>
      <w:keepNext/>
      <w:spacing w:before="0" w:after="0"/>
    </w:pPr>
    <w:rPr>
      <w:rFonts w:cs="Times New Roman"/>
      <w:b/>
    </w:rPr>
  </w:style>
  <w:style w:type="paragraph" w:customStyle="1" w:styleId="TERM-definition">
    <w:name w:val="TERM-definition"/>
    <w:basedOn w:val="PARAGRAPH"/>
    <w:next w:val="TERM-number"/>
    <w:qFormat/>
    <w:rsid w:val="00D10F6A"/>
    <w:pPr>
      <w:spacing w:before="0" w:after="100"/>
    </w:pPr>
    <w:rPr>
      <w:rFonts w:cs="Times New Roman"/>
    </w:rPr>
  </w:style>
  <w:style w:type="paragraph" w:customStyle="1" w:styleId="TERM-number">
    <w:name w:val="TERM-number"/>
    <w:basedOn w:val="PARAGRAPH"/>
    <w:next w:val="TERM"/>
    <w:rsid w:val="00D10F6A"/>
    <w:pPr>
      <w:keepNext/>
      <w:spacing w:before="200" w:after="0"/>
    </w:pPr>
    <w:rPr>
      <w:rFonts w:cs="Times New Roman"/>
      <w:b/>
    </w:rPr>
  </w:style>
  <w:style w:type="paragraph" w:customStyle="1" w:styleId="TABFIGfootnote">
    <w:name w:val="TAB_FIG_footnote"/>
    <w:basedOn w:val="FootnoteText"/>
    <w:rsid w:val="00D10F6A"/>
    <w:pPr>
      <w:tabs>
        <w:tab w:val="left" w:pos="284"/>
      </w:tabs>
    </w:pPr>
    <w:rPr>
      <w:rFonts w:cs="Times New Roman"/>
      <w:szCs w:val="20"/>
    </w:rPr>
  </w:style>
  <w:style w:type="paragraph" w:customStyle="1" w:styleId="TABLE-cell">
    <w:name w:val="TABLE-cell"/>
    <w:basedOn w:val="TABLE-col-heading"/>
    <w:qFormat/>
    <w:rsid w:val="00D10F6A"/>
    <w:pPr>
      <w:jc w:val="left"/>
    </w:pPr>
    <w:rPr>
      <w:b w:val="0"/>
    </w:rPr>
  </w:style>
  <w:style w:type="character" w:customStyle="1" w:styleId="VARIABLE">
    <w:name w:val="VARIABLE"/>
    <w:basedOn w:val="DefaultParagraphFont"/>
    <w:rsid w:val="00D10F6A"/>
    <w:rPr>
      <w:rFonts w:ascii="Times New Roman" w:hAnsi="Times New Roman"/>
      <w:i/>
    </w:rPr>
  </w:style>
  <w:style w:type="character" w:styleId="FollowedHyperlink">
    <w:name w:val="FollowedHyperlink"/>
    <w:basedOn w:val="Hyperlink"/>
    <w:rsid w:val="00D10F6A"/>
    <w:rPr>
      <w:rFonts w:cs="Times New Roman"/>
      <w:color w:val="0000FF"/>
      <w:u w:val="none"/>
    </w:rPr>
  </w:style>
  <w:style w:type="paragraph" w:customStyle="1" w:styleId="TABLE-centered">
    <w:name w:val="TABLE-centered"/>
    <w:basedOn w:val="TABLE-col-heading"/>
    <w:rsid w:val="00D10F6A"/>
    <w:rPr>
      <w:b w:val="0"/>
    </w:rPr>
  </w:style>
  <w:style w:type="paragraph" w:customStyle="1" w:styleId="AMD-Heading1">
    <w:name w:val="AMD-Heading1"/>
    <w:basedOn w:val="Heading1"/>
    <w:next w:val="PARAGRAPH"/>
    <w:rsid w:val="00D10F6A"/>
    <w:pPr>
      <w:ind w:left="397" w:hanging="397"/>
      <w:outlineLvl w:val="9"/>
    </w:pPr>
    <w:rPr>
      <w:rFonts w:cs="Times New Roman"/>
      <w:bCs w:val="0"/>
    </w:rPr>
  </w:style>
  <w:style w:type="paragraph" w:customStyle="1" w:styleId="AMD-Heading2">
    <w:name w:val="AMD-Heading2..."/>
    <w:basedOn w:val="Heading2"/>
    <w:next w:val="PARAGRAPH"/>
    <w:rsid w:val="00D10F6A"/>
    <w:pPr>
      <w:tabs>
        <w:tab w:val="clear" w:pos="720"/>
      </w:tabs>
      <w:ind w:left="624" w:hanging="624"/>
      <w:outlineLvl w:val="9"/>
    </w:pPr>
    <w:rPr>
      <w:rFonts w:cs="Times New Roman"/>
      <w:bCs w:val="0"/>
    </w:rPr>
  </w:style>
  <w:style w:type="paragraph" w:customStyle="1" w:styleId="ANNEX-heading1">
    <w:name w:val="ANNEX-heading1"/>
    <w:basedOn w:val="Heading1"/>
    <w:next w:val="PARAGRAPH"/>
    <w:rsid w:val="00D10F6A"/>
    <w:pPr>
      <w:numPr>
        <w:numId w:val="0"/>
      </w:numPr>
      <w:tabs>
        <w:tab w:val="num" w:pos="567"/>
      </w:tabs>
      <w:ind w:left="567" w:hanging="567"/>
      <w:outlineLvl w:val="1"/>
    </w:pPr>
    <w:rPr>
      <w:rFonts w:cs="Times New Roman"/>
      <w:bCs w:val="0"/>
    </w:rPr>
  </w:style>
  <w:style w:type="paragraph" w:customStyle="1" w:styleId="ANNEX-heading2">
    <w:name w:val="ANNEX-heading2"/>
    <w:basedOn w:val="Heading2"/>
    <w:next w:val="PARAGRAPH"/>
    <w:rsid w:val="00D10F6A"/>
    <w:pPr>
      <w:numPr>
        <w:ilvl w:val="0"/>
        <w:numId w:val="0"/>
      </w:numPr>
      <w:ind w:left="720" w:hanging="720"/>
      <w:outlineLvl w:val="2"/>
    </w:pPr>
    <w:rPr>
      <w:rFonts w:cs="Times New Roman"/>
      <w:bCs w:val="0"/>
    </w:rPr>
  </w:style>
  <w:style w:type="paragraph" w:customStyle="1" w:styleId="ANNEX-heading3">
    <w:name w:val="ANNEX-heading3"/>
    <w:basedOn w:val="Heading3"/>
    <w:next w:val="PARAGRAPH"/>
    <w:rsid w:val="00D10F6A"/>
    <w:pPr>
      <w:tabs>
        <w:tab w:val="num" w:pos="720"/>
      </w:tabs>
      <w:ind w:hanging="360"/>
      <w:outlineLvl w:val="3"/>
    </w:pPr>
    <w:rPr>
      <w:rFonts w:cs="Times New Roman"/>
      <w:bCs w:val="0"/>
    </w:rPr>
  </w:style>
  <w:style w:type="paragraph" w:customStyle="1" w:styleId="ANNEX-heading4">
    <w:name w:val="ANNEX-heading4"/>
    <w:basedOn w:val="Heading4"/>
    <w:next w:val="PARAGRAPH"/>
    <w:rsid w:val="00D10F6A"/>
    <w:pPr>
      <w:numPr>
        <w:ilvl w:val="0"/>
      </w:numPr>
      <w:tabs>
        <w:tab w:val="num" w:pos="720"/>
        <w:tab w:val="num" w:pos="864"/>
        <w:tab w:val="num" w:pos="1146"/>
      </w:tabs>
      <w:ind w:left="720" w:hanging="360"/>
      <w:outlineLvl w:val="4"/>
    </w:pPr>
    <w:rPr>
      <w:rFonts w:cs="Times New Roman"/>
      <w:bCs w:val="0"/>
    </w:rPr>
  </w:style>
  <w:style w:type="paragraph" w:customStyle="1" w:styleId="ANNEX-heading5">
    <w:name w:val="ANNEX-heading5"/>
    <w:basedOn w:val="Heading5"/>
    <w:next w:val="PARAGRAPH"/>
    <w:rsid w:val="00D10F6A"/>
    <w:pPr>
      <w:numPr>
        <w:ilvl w:val="0"/>
      </w:numPr>
      <w:tabs>
        <w:tab w:val="num" w:pos="720"/>
        <w:tab w:val="num" w:pos="864"/>
        <w:tab w:val="num" w:pos="1146"/>
      </w:tabs>
      <w:ind w:left="720" w:hanging="360"/>
      <w:outlineLvl w:val="5"/>
    </w:pPr>
    <w:rPr>
      <w:rFonts w:cs="Times New Roman"/>
      <w:bCs w:val="0"/>
    </w:rPr>
  </w:style>
  <w:style w:type="paragraph" w:styleId="ListParagraph">
    <w:name w:val="List Paragraph"/>
    <w:basedOn w:val="Normal"/>
    <w:uiPriority w:val="34"/>
    <w:qFormat/>
    <w:rsid w:val="00C94C99"/>
    <w:pPr>
      <w:spacing w:after="120"/>
      <w:ind w:left="720"/>
      <w:contextualSpacing/>
    </w:pPr>
    <w:rPr>
      <w:sz w:val="22"/>
      <w:szCs w:val="22"/>
    </w:rPr>
  </w:style>
  <w:style w:type="table" w:styleId="TableGrid">
    <w:name w:val="Table Grid"/>
    <w:basedOn w:val="TableNormal"/>
    <w:uiPriority w:val="59"/>
    <w:rsid w:val="00C94C99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color w:val="FFFFFF" w:themeColor="background1"/>
      </w:rPr>
      <w:tblPr/>
      <w:tcPr>
        <w:shd w:val="clear" w:color="auto" w:fill="595959" w:themeFill="text1" w:themeFillTint="A6"/>
      </w:tcPr>
    </w:tblStylePr>
    <w:tblStylePr w:type="firstCol">
      <w:rPr>
        <w:b/>
        <w:color w:val="FFFFFF" w:themeColor="background1"/>
      </w:rPr>
      <w:tblPr/>
      <w:tcPr>
        <w:shd w:val="clear" w:color="auto" w:fill="595959" w:themeFill="text1" w:themeFillTint="A6"/>
      </w:tcPr>
    </w:tblStylePr>
  </w:style>
  <w:style w:type="character" w:styleId="PlaceholderText">
    <w:name w:val="Placeholder Text"/>
    <w:basedOn w:val="DefaultParagraphFont"/>
    <w:uiPriority w:val="99"/>
    <w:semiHidden/>
    <w:rsid w:val="007943A9"/>
    <w:rPr>
      <w:color w:val="808080"/>
    </w:rPr>
  </w:style>
  <w:style w:type="paragraph" w:customStyle="1" w:styleId="BibliographyRefernce">
    <w:name w:val="Bibliography Refernce"/>
    <w:basedOn w:val="PARAGRAPH"/>
    <w:uiPriority w:val="99"/>
    <w:rsid w:val="00BC56F4"/>
    <w:pPr>
      <w:numPr>
        <w:numId w:val="19"/>
      </w:numPr>
      <w:tabs>
        <w:tab w:val="left" w:pos="576"/>
      </w:tabs>
      <w:snapToGrid w:val="0"/>
    </w:pPr>
    <w:rPr>
      <w:lang w:val="en-US" w:eastAsia="zh-CN"/>
    </w:rPr>
  </w:style>
  <w:style w:type="character" w:customStyle="1" w:styleId="CommentTextChar">
    <w:name w:val="Comment Text Char"/>
    <w:basedOn w:val="DefaultParagraphFont"/>
    <w:link w:val="CommentText"/>
    <w:semiHidden/>
    <w:rsid w:val="00BC56F4"/>
    <w:rPr>
      <w:rFonts w:ascii="Arial" w:hAnsi="Arial" w:cs="Arial"/>
      <w:spacing w:val="8"/>
      <w:lang w:val="en-GB"/>
    </w:rPr>
  </w:style>
  <w:style w:type="paragraph" w:customStyle="1" w:styleId="NOTEWG">
    <w:name w:val="NOTE WG"/>
    <w:basedOn w:val="NOTE"/>
    <w:link w:val="NOTEWGChar"/>
    <w:qFormat/>
    <w:rsid w:val="00BC56F4"/>
    <w:pPr>
      <w:snapToGrid w:val="0"/>
      <w:spacing w:before="100" w:after="100"/>
      <w:ind w:left="0" w:firstLine="0"/>
    </w:pPr>
    <w:rPr>
      <w:i/>
      <w:color w:val="0070C0"/>
      <w:lang w:eastAsia="zh-CN"/>
    </w:rPr>
  </w:style>
  <w:style w:type="character" w:customStyle="1" w:styleId="NOTEWGChar">
    <w:name w:val="NOTE WG Char"/>
    <w:basedOn w:val="NOTEChar"/>
    <w:link w:val="NOTEWG"/>
    <w:rsid w:val="00BC56F4"/>
    <w:rPr>
      <w:rFonts w:ascii="Arial" w:hAnsi="Arial" w:cs="Arial"/>
      <w:i/>
      <w:color w:val="0070C0"/>
      <w:spacing w:val="8"/>
      <w:sz w:val="16"/>
      <w:szCs w:val="16"/>
      <w:lang w:val="en-GB" w:eastAsia="zh-CN" w:bidi="ar-SA"/>
    </w:rPr>
  </w:style>
  <w:style w:type="paragraph" w:customStyle="1" w:styleId="StyleHeading33bulletb2heading3JustifiedBefore12pt">
    <w:name w:val="Style Heading 33 bulletb2heading 3 + Justified Before:  12 pt..."/>
    <w:basedOn w:val="Heading3"/>
    <w:rsid w:val="00A55FF4"/>
    <w:pPr>
      <w:spacing w:before="240" w:after="60"/>
      <w:jc w:val="both"/>
    </w:pPr>
    <w:rPr>
      <w:rFonts w:cs="Times New Roman"/>
    </w:rPr>
  </w:style>
  <w:style w:type="paragraph" w:customStyle="1" w:styleId="1Bullet">
    <w:name w:val="1 Bullet"/>
    <w:basedOn w:val="Normal"/>
    <w:rsid w:val="002D0629"/>
    <w:pPr>
      <w:numPr>
        <w:ilvl w:val="2"/>
        <w:numId w:val="20"/>
      </w:num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pacing w:before="40" w:after="120"/>
    </w:pPr>
    <w:rPr>
      <w:sz w:val="22"/>
      <w:szCs w:val="22"/>
    </w:rPr>
  </w:style>
  <w:style w:type="paragraph" w:customStyle="1" w:styleId="NormalTableHeader">
    <w:name w:val="Normal Table Header"/>
    <w:basedOn w:val="Normal"/>
    <w:rsid w:val="0027290F"/>
    <w:pPr>
      <w:keepNext/>
      <w:keepLines/>
      <w:tabs>
        <w:tab w:val="left" w:pos="0"/>
        <w:tab w:val="left" w:pos="9360"/>
        <w:tab w:val="left" w:pos="10080"/>
      </w:tabs>
      <w:spacing w:before="120" w:after="120"/>
      <w:jc w:val="center"/>
    </w:pPr>
    <w:rPr>
      <w:b/>
      <w:sz w:val="16"/>
      <w:szCs w:val="22"/>
    </w:rPr>
  </w:style>
  <w:style w:type="paragraph" w:customStyle="1" w:styleId="TableNormal1">
    <w:name w:val="Table Normal1"/>
    <w:basedOn w:val="Normal"/>
    <w:rsid w:val="0027290F"/>
    <w:pPr>
      <w:keepNext/>
      <w:keepLines/>
      <w:tabs>
        <w:tab w:val="left" w:pos="0"/>
        <w:tab w:val="left" w:pos="9360"/>
        <w:tab w:val="left" w:pos="10080"/>
      </w:tabs>
      <w:spacing w:after="120"/>
    </w:pPr>
    <w:rPr>
      <w:sz w:val="16"/>
      <w:szCs w:val="22"/>
    </w:rPr>
  </w:style>
  <w:style w:type="paragraph" w:customStyle="1" w:styleId="Picture">
    <w:name w:val="Picture"/>
    <w:basedOn w:val="Normal"/>
    <w:rsid w:val="00BF002B"/>
    <w:pPr>
      <w:keepNext/>
      <w:widowControl w:val="0"/>
      <w:spacing w:after="120"/>
      <w:jc w:val="center"/>
    </w:pPr>
    <w:rPr>
      <w:sz w:val="22"/>
      <w:szCs w:val="22"/>
    </w:rPr>
  </w:style>
  <w:style w:type="table" w:styleId="TableList4">
    <w:name w:val="Table List 4"/>
    <w:basedOn w:val="TableNormal"/>
    <w:rsid w:val="00C7557F"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GridTable41">
    <w:name w:val="Grid Table 41"/>
    <w:basedOn w:val="TableNormal"/>
    <w:uiPriority w:val="49"/>
    <w:rsid w:val="0012770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shorttext">
    <w:name w:val="short_text"/>
    <w:basedOn w:val="DefaultParagraphFont"/>
    <w:rsid w:val="00BC4B74"/>
  </w:style>
  <w:style w:type="character" w:customStyle="1" w:styleId="hps">
    <w:name w:val="hps"/>
    <w:basedOn w:val="DefaultParagraphFont"/>
    <w:rsid w:val="00BC4B74"/>
  </w:style>
  <w:style w:type="table" w:customStyle="1" w:styleId="TableGridLight1">
    <w:name w:val="Table Grid Light1"/>
    <w:basedOn w:val="TableNormal"/>
    <w:uiPriority w:val="40"/>
    <w:rsid w:val="00F7636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gc">
    <w:name w:val="_tgc"/>
    <w:basedOn w:val="DefaultParagraphFont"/>
    <w:rsid w:val="000B7317"/>
  </w:style>
  <w:style w:type="paragraph" w:customStyle="1" w:styleId="AttributeTableCell">
    <w:name w:val="Attribute Table Cell"/>
    <w:basedOn w:val="Normal"/>
    <w:rsid w:val="008322E3"/>
    <w:pPr>
      <w:spacing w:after="120"/>
    </w:pPr>
    <w:rPr>
      <w:sz w:val="22"/>
      <w:szCs w:val="22"/>
    </w:rPr>
  </w:style>
  <w:style w:type="paragraph" w:customStyle="1" w:styleId="Example1">
    <w:name w:val="Example1"/>
    <w:basedOn w:val="Note0"/>
    <w:rsid w:val="008322E3"/>
    <w:pPr>
      <w:tabs>
        <w:tab w:val="left" w:pos="1080"/>
      </w:tabs>
      <w:spacing w:after="120" w:line="240" w:lineRule="auto"/>
      <w:ind w:left="1080" w:hanging="1080"/>
      <w:jc w:val="left"/>
    </w:pPr>
    <w:rPr>
      <w:rFonts w:ascii="Times New Roman" w:hAnsi="Times New Roman"/>
      <w:spacing w:val="0"/>
      <w:sz w:val="18"/>
      <w:lang w:val="en-US"/>
    </w:rPr>
  </w:style>
  <w:style w:type="character" w:customStyle="1" w:styleId="NoteChar0">
    <w:name w:val="Note Char"/>
    <w:basedOn w:val="DefaultParagraphFont"/>
    <w:link w:val="Note0"/>
    <w:rsid w:val="008322E3"/>
    <w:rPr>
      <w:rFonts w:ascii="Arial" w:hAnsi="Arial"/>
      <w:spacing w:val="8"/>
      <w:sz w:val="16"/>
      <w:lang w:val="en-GB"/>
    </w:rPr>
  </w:style>
  <w:style w:type="paragraph" w:customStyle="1" w:styleId="SPDraftDateLines">
    <w:name w:val="S&amp;PDraft/DateLines"/>
    <w:basedOn w:val="Normal"/>
    <w:rsid w:val="008322E3"/>
    <w:pPr>
      <w:numPr>
        <w:numId w:val="21"/>
      </w:numPr>
      <w:tabs>
        <w:tab w:val="clear" w:pos="360"/>
      </w:tabs>
      <w:overflowPunct w:val="0"/>
      <w:autoSpaceDE w:val="0"/>
      <w:autoSpaceDN w:val="0"/>
      <w:adjustRightInd w:val="0"/>
      <w:spacing w:before="120" w:after="120" w:line="480" w:lineRule="auto"/>
      <w:ind w:left="0" w:firstLine="0"/>
      <w:jc w:val="center"/>
      <w:textAlignment w:val="baseline"/>
    </w:pPr>
    <w:rPr>
      <w:rFonts w:ascii="Helvetica" w:hAnsi="Helvetica" w:cs="Helvetica"/>
      <w:b/>
      <w:bCs/>
      <w:sz w:val="28"/>
      <w:szCs w:val="28"/>
    </w:rPr>
  </w:style>
  <w:style w:type="paragraph" w:customStyle="1" w:styleId="StyleCaptionBefore12ptAfter12pt">
    <w:name w:val="Style Caption + Before:  12 pt After:  12 pt"/>
    <w:basedOn w:val="Caption"/>
    <w:autoRedefine/>
    <w:rsid w:val="002E6279"/>
    <w:pPr>
      <w:widowControl/>
      <w:tabs>
        <w:tab w:val="left" w:pos="1440"/>
        <w:tab w:val="left" w:pos="9360"/>
      </w:tabs>
      <w:spacing w:before="240" w:after="240"/>
      <w:ind w:left="0" w:right="0"/>
    </w:pPr>
    <w:rPr>
      <w:rFonts w:ascii="Helvetica" w:hAnsi="Helvetica" w:cs="Helvetica"/>
      <w:spacing w:val="0"/>
      <w:lang w:val="en-US"/>
    </w:rPr>
  </w:style>
  <w:style w:type="paragraph" w:customStyle="1" w:styleId="TableContents1">
    <w:name w:val="Table Contents1"/>
    <w:basedOn w:val="Normal"/>
    <w:rsid w:val="00CF1972"/>
    <w:pPr>
      <w:widowControl w:val="0"/>
      <w:spacing w:before="57" w:after="57"/>
    </w:pPr>
    <w:rPr>
      <w:snapToGrid w:val="0"/>
      <w:sz w:val="22"/>
      <w:szCs w:val="22"/>
      <w:lang w:eastAsia="de-DE"/>
    </w:rPr>
  </w:style>
  <w:style w:type="character" w:customStyle="1" w:styleId="apple-converted-space">
    <w:name w:val="apple-converted-space"/>
    <w:basedOn w:val="DefaultParagraphFont"/>
    <w:rsid w:val="0035579B"/>
  </w:style>
  <w:style w:type="table" w:styleId="LightShading-Accent1">
    <w:name w:val="Light Shading Accent 1"/>
    <w:basedOn w:val="TableNormal"/>
    <w:uiPriority w:val="60"/>
    <w:rsid w:val="00F3139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F3139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6A4D"/>
    <w:rPr>
      <w:rFonts w:ascii="Courier New" w:hAnsi="Courier New" w:cs="Courier"/>
      <w:spacing w:val="8"/>
      <w:lang w:val="en-GB"/>
    </w:rPr>
  </w:style>
  <w:style w:type="paragraph" w:styleId="Revision">
    <w:name w:val="Revision"/>
    <w:hidden/>
    <w:uiPriority w:val="99"/>
    <w:semiHidden/>
    <w:rsid w:val="006C3227"/>
    <w:rPr>
      <w:rFonts w:ascii="Arial" w:hAnsi="Arial" w:cs="Arial"/>
      <w:spacing w:val="8"/>
      <w:lang w:val="en-GB"/>
    </w:rPr>
  </w:style>
  <w:style w:type="character" w:styleId="Strong">
    <w:name w:val="Strong"/>
    <w:basedOn w:val="DefaultParagraphFont"/>
    <w:qFormat/>
    <w:rsid w:val="00424612"/>
    <w:rPr>
      <w:b/>
      <w:bCs/>
    </w:rPr>
  </w:style>
  <w:style w:type="table" w:customStyle="1" w:styleId="GridTable1Light-Accent11">
    <w:name w:val="Grid Table 1 Light - Accent 11"/>
    <w:basedOn w:val="TableNormal"/>
    <w:uiPriority w:val="46"/>
    <w:rsid w:val="00FA3E5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Emphasis">
    <w:name w:val="Emphasis"/>
    <w:basedOn w:val="DefaultParagraphFont"/>
    <w:uiPriority w:val="20"/>
    <w:qFormat/>
    <w:rsid w:val="00AB1B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8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3046">
          <w:marLeft w:val="53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4694">
          <w:marLeft w:val="53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0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4252">
          <w:marLeft w:val="135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2913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8730">
          <w:marLeft w:val="135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9095">
          <w:marLeft w:val="135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1138">
          <w:marLeft w:val="135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6216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4211">
          <w:marLeft w:val="135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0170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725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34496">
          <w:marLeft w:val="135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3553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7474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5127">
          <w:marLeft w:val="135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7989">
          <w:marLeft w:val="135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7415">
          <w:marLeft w:val="135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6690">
          <w:marLeft w:val="53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57551">
          <w:marLeft w:val="53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4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80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57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85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011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5028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463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7862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192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7849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86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6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436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066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59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725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462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763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436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761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17324">
          <w:marLeft w:val="53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770">
          <w:marLeft w:val="1152"/>
          <w:marRight w:val="0"/>
          <w:marTop w:val="9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2058">
          <w:marLeft w:val="1771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32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71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00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481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941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761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3770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66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header" Target="header2.xml"/><Relationship Id="rId25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customXml" Target="../customXml/item3.xml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23" Type="http://schemas.openxmlformats.org/officeDocument/2006/relationships/customXml" Target="../customXml/item2.xml"/><Relationship Id="rId10" Type="http://schemas.openxmlformats.org/officeDocument/2006/relationships/image" Target="media/image1.emf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Ontology" TargetMode="External"/><Relationship Id="rId14" Type="http://schemas.openxmlformats.org/officeDocument/2006/relationships/image" Target="media/image5.jpe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EF19533617304D94D3386B7E7D1252" ma:contentTypeVersion="" ma:contentTypeDescription="Create a new document." ma:contentTypeScope="" ma:versionID="0c87fb00f4fd6a514e14301fc9d18f85">
  <xsd:schema xmlns:xsd="http://www.w3.org/2001/XMLSchema" xmlns:xs="http://www.w3.org/2001/XMLSchema" xmlns:p="http://schemas.microsoft.com/office/2006/metadata/properties" xmlns:ns2="e8923a89-d00a-4079-95b1-58cf6ead7985" xmlns:ns3="21ea7271-3699-4380-990f-02f1b65e2204" targetNamespace="http://schemas.microsoft.com/office/2006/metadata/properties" ma:root="true" ma:fieldsID="640b1f35d99e6372b6455caac2056e0e" ns2:_="" ns3:_="">
    <xsd:import namespace="e8923a89-d00a-4079-95b1-58cf6ead7985"/>
    <xsd:import namespace="21ea7271-3699-4380-990f-02f1b65e220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Short_x0020_Document_x0020_Description" minOccurs="0"/>
                <xsd:element ref="ns3:Link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923a89-d00a-4079-95b1-58cf6ead798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ea7271-3699-4380-990f-02f1b65e22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Short_x0020_Document_x0020_Description" ma:index="14" nillable="true" ma:displayName="Short Description" ma:description="Include a short description of the document" ma:internalName="Short_x0020_Document_x0020_Description">
      <xsd:simpleType>
        <xsd:restriction base="dms:Note">
          <xsd:maxLength value="255"/>
        </xsd:restriction>
      </xsd:simpleType>
    </xsd:element>
    <xsd:element name="Link_x0020_" ma:index="15" nillable="true" ma:displayName="Link" ma:description="Provide a link where additional information had been upload" ma:format="Hyperlink" ma:internalName="Link_x0020_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nk_x0020_ xmlns="21ea7271-3699-4380-990f-02f1b65e2204">
      <Url xsi:nil="true"/>
      <Description xsi:nil="true"/>
    </Link_x0020_>
    <Short_x0020_Document_x0020_Description xmlns="21ea7271-3699-4380-990f-02f1b65e2204" xsi:nil="true"/>
  </documentManagement>
</p:properties>
</file>

<file path=customXml/itemProps1.xml><?xml version="1.0" encoding="utf-8"?>
<ds:datastoreItem xmlns:ds="http://schemas.openxmlformats.org/officeDocument/2006/customXml" ds:itemID="{9F42CDB2-1E92-4DF0-83E0-752D099FC83E}"/>
</file>

<file path=customXml/itemProps2.xml><?xml version="1.0" encoding="utf-8"?>
<ds:datastoreItem xmlns:ds="http://schemas.openxmlformats.org/officeDocument/2006/customXml" ds:itemID="{5E3B32AE-B404-4828-ADB8-5BF5FF648B28}"/>
</file>

<file path=customXml/itemProps3.xml><?xml version="1.0" encoding="utf-8"?>
<ds:datastoreItem xmlns:ds="http://schemas.openxmlformats.org/officeDocument/2006/customXml" ds:itemID="{6453D85B-4694-4B46-BAEB-3301D0E4FF5D}"/>
</file>

<file path=customXml/itemProps4.xml><?xml version="1.0" encoding="utf-8"?>
<ds:datastoreItem xmlns:ds="http://schemas.openxmlformats.org/officeDocument/2006/customXml" ds:itemID="{D48F0B66-43FB-4E67-A133-7B0DC08E2C4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8897</Words>
  <Characters>50719</Characters>
  <Application>Microsoft Office Word</Application>
  <DocSecurity>0</DocSecurity>
  <Lines>422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BHP Billiton</Company>
  <LinksUpToDate>false</LinksUpToDate>
  <CharactersWithSpaces>59498</CharactersWithSpaces>
  <SharedDoc>false</SharedDoc>
  <HyperlinkBase/>
  <HLinks>
    <vt:vector size="78" baseType="variant">
      <vt:variant>
        <vt:i4>6619193</vt:i4>
      </vt:variant>
      <vt:variant>
        <vt:i4>408</vt:i4>
      </vt:variant>
      <vt:variant>
        <vt:i4>0</vt:i4>
      </vt:variant>
      <vt:variant>
        <vt:i4>5</vt:i4>
      </vt:variant>
      <vt:variant>
        <vt:lpwstr>http://www.pera.net/Pera/PeraReferenceModel/ReferenceModel.html</vt:lpwstr>
      </vt:variant>
      <vt:variant>
        <vt:lpwstr/>
      </vt:variant>
      <vt:variant>
        <vt:i4>1572912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_Toc233813070</vt:lpwstr>
      </vt:variant>
      <vt:variant>
        <vt:i4>1638448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_Toc233813069</vt:lpwstr>
      </vt:variant>
      <vt:variant>
        <vt:i4>1638448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_Toc233813068</vt:lpwstr>
      </vt:variant>
      <vt:variant>
        <vt:i4>1638448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_Toc233813067</vt:lpwstr>
      </vt:variant>
      <vt:variant>
        <vt:i4>1638448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_Toc233813066</vt:lpwstr>
      </vt:variant>
      <vt:variant>
        <vt:i4>1638448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_Toc233813065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_Toc233813064</vt:lpwstr>
      </vt:variant>
      <vt:variant>
        <vt:i4>1638448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_Toc233813063</vt:lpwstr>
      </vt:variant>
      <vt:variant>
        <vt:i4>1638448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_Toc233813062</vt:lpwstr>
      </vt:variant>
      <vt:variant>
        <vt:i4>1638448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_Toc233813061</vt:lpwstr>
      </vt:variant>
      <vt:variant>
        <vt:i4>1638448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_Toc233813060</vt:lpwstr>
      </vt:variant>
      <vt:variant>
        <vt:i4>1703984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_Toc233813059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Enterprise/Control System Integration - Common Interoperability Registry Model</dc:title>
  <dc:creator>Brad Keifer</dc:creator>
  <cp:lastModifiedBy>David Hinkler - PMP</cp:lastModifiedBy>
  <cp:revision>2</cp:revision>
  <cp:lastPrinted>2016-02-24T04:57:00Z</cp:lastPrinted>
  <dcterms:created xsi:type="dcterms:W3CDTF">2016-04-04T12:38:00Z</dcterms:created>
  <dcterms:modified xsi:type="dcterms:W3CDTF">2016-04-04T12:38:00Z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le">
    <vt:lpwstr>Enterprise/Control System Integration - Common Interoperability Registry Model</vt:lpwstr>
  </property>
  <property fmtid="{D5CDD505-2E9C-101B-9397-08002B2CF9AE}" pid="3" name="ContentTypeId">
    <vt:lpwstr>0x01010072EF19533617304D94D3386B7E7D1252</vt:lpwstr>
  </property>
</Properties>
</file>